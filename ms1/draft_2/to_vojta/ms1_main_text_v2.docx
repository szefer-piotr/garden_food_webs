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lineRule="auto" w:line="240"/>
        <w:jc w:val="left"/>
        <w:rPr>
          <w:rFonts w:ascii="Times New Roman" w:hAnsi="Times New Roman"/>
        </w:rPr>
      </w:pPr>
      <w:r>
        <w:rPr>
          <w:rFonts w:ascii="Times New Roman" w:hAnsi="Times New Roman"/>
          <w:b/>
          <w:bCs/>
          <w:i w:val="false"/>
          <w:iCs w:val="false"/>
          <w:strike w:val="false"/>
          <w:dstrike w:val="false"/>
          <w:u w:val="none"/>
        </w:rPr>
        <w:t>Li</w:t>
      </w:r>
      <w:r>
        <w:rPr>
          <w:rFonts w:ascii="Times New Roman" w:hAnsi="Times New Roman"/>
          <w:b/>
          <w:bCs/>
          <w:i w:val="false"/>
          <w:iCs w:val="false"/>
          <w:strike w:val="false"/>
          <w:dstrike w:val="false"/>
          <w:u w:val="none"/>
        </w:rPr>
        <w:t xml:space="preserve">mited effects of </w:t>
      </w:r>
      <w:r>
        <w:rPr>
          <w:rFonts w:ascii="Times New Roman" w:hAnsi="Times New Roman"/>
          <w:b/>
          <w:bCs/>
          <w:i w:val="false"/>
          <w:iCs w:val="false"/>
          <w:strike w:val="false"/>
          <w:dstrike w:val="false"/>
          <w:u w:val="none"/>
        </w:rPr>
        <w:t>predators</w:t>
      </w:r>
      <w:r>
        <w:rPr>
          <w:rFonts w:ascii="Times New Roman" w:hAnsi="Times New Roman"/>
          <w:b/>
          <w:bCs/>
          <w:i w:val="false"/>
          <w:iCs w:val="false"/>
          <w:strike w:val="false"/>
          <w:dstrike w:val="false"/>
          <w:u w:val="none"/>
        </w:rPr>
        <w:t xml:space="preserve"> </w:t>
      </w:r>
      <w:r>
        <w:rPr>
          <w:rFonts w:ascii="Times New Roman" w:hAnsi="Times New Roman"/>
          <w:b/>
          <w:bCs/>
          <w:i w:val="false"/>
          <w:iCs w:val="false"/>
          <w:strike w:val="false"/>
          <w:dstrike w:val="false"/>
          <w:u w:val="none"/>
        </w:rPr>
        <w:t>o</w:t>
      </w:r>
      <w:r>
        <w:rPr>
          <w:rFonts w:ascii="Times New Roman" w:hAnsi="Times New Roman"/>
          <w:b/>
          <w:bCs/>
          <w:i w:val="false"/>
          <w:iCs w:val="false"/>
          <w:strike w:val="false"/>
          <w:dstrike w:val="false"/>
          <w:u w:val="none"/>
        </w:rPr>
        <w:t xml:space="preserve">n plant-herbivore interaction network </w:t>
      </w:r>
      <w:r>
        <w:rPr>
          <w:rFonts w:ascii="Times New Roman" w:hAnsi="Times New Roman"/>
          <w:b/>
          <w:bCs/>
          <w:i w:val="false"/>
          <w:iCs w:val="false"/>
          <w:strike w:val="false"/>
          <w:dstrike w:val="false"/>
          <w:u w:val="none"/>
        </w:rPr>
        <w:t xml:space="preserve">in </w:t>
      </w:r>
      <w:r>
        <w:rPr>
          <w:rFonts w:ascii="Times New Roman" w:hAnsi="Times New Roman"/>
          <w:b/>
          <w:bCs/>
          <w:i w:val="false"/>
          <w:iCs w:val="false"/>
          <w:strike w:val="false"/>
          <w:dstrike w:val="false"/>
          <w:u w:val="none"/>
        </w:rPr>
        <w:t xml:space="preserve">early </w:t>
      </w:r>
      <w:r>
        <w:rPr>
          <w:rFonts w:ascii="Times New Roman" w:hAnsi="Times New Roman"/>
          <w:b/>
          <w:bCs/>
          <w:i w:val="false"/>
          <w:iCs w:val="false"/>
          <w:strike w:val="false"/>
          <w:dstrike w:val="false"/>
          <w:u w:val="none"/>
        </w:rPr>
        <w:t>tropical secondary fores</w:t>
      </w:r>
      <w:r>
        <w:rPr>
          <w:rFonts w:ascii="Times New Roman" w:hAnsi="Times New Roman"/>
          <w:b/>
          <w:bCs/>
          <w:i w:val="false"/>
          <w:iCs w:val="false"/>
          <w:strike w:val="false"/>
          <w:dstrike w:val="false"/>
          <w:u w:val="none"/>
        </w:rPr>
        <w:t>t.</w:t>
      </w:r>
    </w:p>
    <w:p>
      <w:pPr>
        <w:pStyle w:val="Standard"/>
        <w:spacing w:lineRule="auto" w:line="240" w:before="0" w:after="29"/>
        <w:ind w:left="0" w:right="0" w:hanging="0"/>
        <w:jc w:val="left"/>
        <w:rPr>
          <w:rFonts w:ascii="Times New Roman" w:hAnsi="Times New Roman" w:cs="Times New Roman"/>
          <w:sz w:val="24"/>
          <w:szCs w:val="24"/>
        </w:rPr>
      </w:pPr>
      <w:r>
        <w:rPr>
          <w:rFonts w:cs="Times New Roman" w:ascii="Times New Roman" w:hAnsi="Times New Roman"/>
          <w:sz w:val="24"/>
          <w:szCs w:val="24"/>
        </w:rPr>
        <w:t xml:space="preserve">Piotr </w:t>
      </w:r>
      <w:r>
        <w:rPr>
          <w:rFonts w:cs="Times New Roman" w:ascii="Times New Roman" w:hAnsi="Times New Roman"/>
          <w:sz w:val="24"/>
          <w:szCs w:val="24"/>
        </w:rPr>
        <w:t>Szefer, Kenneth Molem, Austin Sau, Martina Vasutova &amp; Vojtech Novotny</w:t>
      </w:r>
    </w:p>
    <w:p>
      <w:pPr>
        <w:pStyle w:val="Normal"/>
        <w:spacing w:lineRule="auto" w:line="240" w:before="0" w:after="29"/>
        <w:ind w:left="0" w:right="0" w:hanging="0"/>
        <w:jc w:val="left"/>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29"/>
        <w:ind w:left="0" w:right="0" w:hanging="0"/>
        <w:jc w:val="left"/>
        <w:rPr>
          <w:rFonts w:ascii="Times New Roman" w:hAnsi="Times New Roman" w:cs="Times New Roman"/>
          <w:b/>
          <w:b/>
          <w:bCs/>
          <w:sz w:val="24"/>
          <w:szCs w:val="24"/>
        </w:rPr>
      </w:pPr>
      <w:r>
        <w:rPr>
          <w:rFonts w:cs="Times New Roman" w:ascii="Times New Roman" w:hAnsi="Times New Roman"/>
          <w:b/>
          <w:bCs/>
          <w:sz w:val="24"/>
          <w:szCs w:val="24"/>
        </w:rPr>
        <w:t>Abstract</w:t>
      </w:r>
    </w:p>
    <w:p>
      <w:pPr>
        <w:pStyle w:val="Normal"/>
        <w:spacing w:lineRule="auto" w:line="240" w:before="0" w:after="29"/>
        <w:ind w:left="0" w:right="0" w:hanging="0"/>
        <w:jc w:val="left"/>
        <w:rPr/>
      </w:pPr>
      <w:r>
        <w:rPr>
          <w:rFonts w:cs="Times New Roman" w:ascii="Times New Roman" w:hAnsi="Times New Roman"/>
          <w:b w:val="false"/>
          <w:bCs w:val="false"/>
          <w:sz w:val="24"/>
          <w:szCs w:val="24"/>
        </w:rPr>
        <w:tab/>
      </w:r>
      <w:r>
        <w:rPr>
          <w:rFonts w:cs="Times New Roman" w:ascii="Times New Roman" w:hAnsi="Times New Roman"/>
          <w:b w:val="false"/>
          <w:bCs w:val="false"/>
          <w:sz w:val="24"/>
          <w:szCs w:val="24"/>
        </w:rPr>
        <w:t xml:space="preserve">Succession in canopy gaps is an important part of tropical forest dynamics. Conditions under which natural enemies cause top-down and cascading effects in these habitats </w:t>
      </w:r>
      <w:r>
        <w:rPr>
          <w:rFonts w:cs="Times New Roman" w:ascii="Times New Roman" w:hAnsi="Times New Roman"/>
          <w:b w:val="false"/>
          <w:bCs w:val="false"/>
          <w:sz w:val="24"/>
          <w:szCs w:val="24"/>
        </w:rPr>
        <w:t>are</w:t>
      </w:r>
      <w:r>
        <w:rPr>
          <w:rFonts w:cs="Times New Roman" w:ascii="Times New Roman" w:hAnsi="Times New Roman"/>
          <w:b w:val="false"/>
          <w:bCs w:val="false"/>
          <w:sz w:val="24"/>
          <w:szCs w:val="24"/>
        </w:rPr>
        <w:t xml:space="preserve"> not yet fully understood. In regenerating tropical forest, however, studies of inter-trophic level dynamics are still largely missing.</w:t>
      </w:r>
    </w:p>
    <w:p>
      <w:pPr>
        <w:pStyle w:val="Normal"/>
        <w:spacing w:lineRule="auto" w:line="240" w:before="0" w:after="29"/>
        <w:ind w:left="0" w:right="0" w:hanging="0"/>
        <w:jc w:val="left"/>
        <w:rPr/>
      </w:pPr>
      <w:r>
        <w:rPr>
          <w:rFonts w:cs="Times New Roman" w:ascii="Times New Roman" w:hAnsi="Times New Roman"/>
          <w:b w:val="false"/>
          <w:bCs w:val="false"/>
          <w:sz w:val="24"/>
          <w:szCs w:val="24"/>
        </w:rPr>
        <w:tab/>
        <w:t>Here we present results of a replicated exclosure experiment from an early successional vegetation in lowland tropical forest gaps in Papua New Guinea. We assessed strength of the top-down effects of primary predators (birds and bats</w:t>
      </w:r>
      <w:r>
        <w:rPr/>
        <w:commentReference w:id="0"/>
      </w:r>
      <w:r>
        <w:rPr>
          <w:rFonts w:cs="Times New Roman" w:ascii="Times New Roman" w:hAnsi="Times New Roman"/>
          <w:b w:val="false"/>
          <w:bCs w:val="false"/>
          <w:sz w:val="24"/>
          <w:szCs w:val="24"/>
        </w:rPr>
        <w:t>) on insect herbivores and arthropod predators (AP). Further we evaluated whether changes in community composition, individual species specialization, and shifts in body size contributed to previously observed limited cascading effect on vegetation.</w:t>
      </w:r>
    </w:p>
    <w:p>
      <w:pPr>
        <w:pStyle w:val="Normal"/>
        <w:spacing w:lineRule="auto" w:line="240" w:before="0" w:after="29"/>
        <w:ind w:left="0" w:right="0" w:hanging="0"/>
        <w:jc w:val="left"/>
        <w:rPr/>
      </w:pPr>
      <w:r>
        <w:rPr>
          <w:rFonts w:cs="Times New Roman" w:ascii="Times New Roman" w:hAnsi="Times New Roman"/>
          <w:b w:val="false"/>
          <w:bCs w:val="false"/>
          <w:sz w:val="24"/>
          <w:szCs w:val="24"/>
        </w:rPr>
        <w:tab/>
        <w:t xml:space="preserve">Primary predators had no effect on abundance, </w:t>
      </w:r>
      <w:r>
        <w:rPr>
          <w:rFonts w:cs="Times New Roman" w:ascii="Times New Roman" w:hAnsi="Times New Roman"/>
          <w:b w:val="false"/>
          <w:bCs w:val="false"/>
          <w:sz w:val="24"/>
          <w:szCs w:val="24"/>
        </w:rPr>
        <w:t xml:space="preserve">but </w:t>
      </w:r>
      <w:r>
        <w:rPr>
          <w:rFonts w:cs="Times New Roman" w:ascii="Times New Roman" w:hAnsi="Times New Roman"/>
          <w:b w:val="false"/>
          <w:bCs w:val="false"/>
          <w:sz w:val="24"/>
          <w:szCs w:val="24"/>
        </w:rPr>
        <w:t xml:space="preserve">decreased </w:t>
      </w:r>
      <w:r>
        <w:rPr>
          <w:rFonts w:cs="Times New Roman" w:ascii="Times New Roman" w:hAnsi="Times New Roman"/>
          <w:b w:val="false"/>
          <w:bCs w:val="false"/>
          <w:sz w:val="24"/>
          <w:szCs w:val="24"/>
        </w:rPr>
        <w:t xml:space="preserve">arthropod </w:t>
      </w:r>
      <w:r>
        <w:rPr>
          <w:rFonts w:cs="Times New Roman" w:ascii="Times New Roman" w:hAnsi="Times New Roman"/>
          <w:b w:val="false"/>
          <w:bCs w:val="false"/>
          <w:sz w:val="24"/>
          <w:szCs w:val="24"/>
        </w:rPr>
        <w:t xml:space="preserve"> biomass </w:t>
      </w:r>
      <w:r>
        <w:rPr>
          <w:rFonts w:cs="Times New Roman" w:ascii="Times New Roman" w:hAnsi="Times New Roman"/>
          <w:b w:val="false"/>
          <w:bCs w:val="false"/>
          <w:sz w:val="24"/>
          <w:szCs w:val="24"/>
        </w:rPr>
        <w:t>and</w:t>
      </w:r>
      <w:r>
        <w:rPr>
          <w:rFonts w:cs="Times New Roman" w:ascii="Times New Roman" w:hAnsi="Times New Roman"/>
          <w:b w:val="false"/>
          <w:bCs w:val="false"/>
          <w:sz w:val="24"/>
          <w:szCs w:val="24"/>
        </w:rPr>
        <w:t xml:space="preserve"> increased </w:t>
      </w:r>
      <w:r>
        <w:rPr>
          <w:rFonts w:cs="Times New Roman" w:ascii="Times New Roman" w:hAnsi="Times New Roman"/>
          <w:b w:val="false"/>
          <w:bCs w:val="false"/>
          <w:sz w:val="24"/>
          <w:szCs w:val="24"/>
        </w:rPr>
        <w:t xml:space="preserve">herbivore </w:t>
      </w:r>
      <w:r>
        <w:rPr>
          <w:rFonts w:cs="Times New Roman" w:ascii="Times New Roman" w:hAnsi="Times New Roman"/>
          <w:b w:val="false"/>
          <w:bCs w:val="false"/>
          <w:sz w:val="24"/>
          <w:szCs w:val="24"/>
        </w:rPr>
        <w:t xml:space="preserve">diversity. There was a weak indication of intra-guild predation on AP, however, it did not contribute to </w:t>
      </w:r>
      <w:r>
        <w:rPr>
          <w:rFonts w:cs="Times New Roman" w:ascii="Times New Roman" w:hAnsi="Times New Roman"/>
          <w:b w:val="false"/>
          <w:bCs w:val="false"/>
          <w:sz w:val="24"/>
          <w:szCs w:val="24"/>
        </w:rPr>
        <w:t xml:space="preserve">releasing </w:t>
      </w:r>
      <w:r>
        <w:rPr>
          <w:rFonts w:cs="Times New Roman" w:ascii="Times New Roman" w:hAnsi="Times New Roman"/>
          <w:b w:val="false"/>
          <w:bCs w:val="false"/>
          <w:sz w:val="24"/>
          <w:szCs w:val="24"/>
        </w:rPr>
        <w:t xml:space="preserve">herbivores </w:t>
      </w:r>
      <w:r>
        <w:rPr>
          <w:rFonts w:cs="Times New Roman" w:ascii="Times New Roman" w:hAnsi="Times New Roman"/>
          <w:b w:val="false"/>
          <w:bCs w:val="false"/>
          <w:sz w:val="24"/>
          <w:szCs w:val="24"/>
        </w:rPr>
        <w:t>from predation</w:t>
      </w:r>
      <w:r>
        <w:rPr>
          <w:rFonts w:cs="Times New Roman" w:ascii="Times New Roman" w:hAnsi="Times New Roman"/>
          <w:b w:val="false"/>
          <w:bCs w:val="false"/>
          <w:sz w:val="24"/>
          <w:szCs w:val="24"/>
        </w:rPr>
        <w:t xml:space="preserve">. There was no negative correlation between the effect of primary predators on population size of any guild nor arthropod order, </w:t>
      </w:r>
      <w:r>
        <w:rPr>
          <w:rFonts w:cs="Times New Roman" w:ascii="Times New Roman" w:hAnsi="Times New Roman"/>
          <w:b w:val="false"/>
          <w:bCs w:val="false"/>
          <w:sz w:val="24"/>
          <w:szCs w:val="24"/>
        </w:rPr>
        <w:t>which suggests bottom-up or abiotic control of arthropod communities</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Instead, h</w:t>
      </w:r>
      <w:r>
        <w:rPr>
          <w:rFonts w:cs="Times New Roman" w:ascii="Times New Roman" w:hAnsi="Times New Roman"/>
          <w:b w:val="false"/>
          <w:bCs w:val="false"/>
          <w:sz w:val="24"/>
          <w:szCs w:val="24"/>
        </w:rPr>
        <w:t xml:space="preserve">erbivore and AP abundance and biomass correlated strongly with the plant biomass. </w:t>
      </w:r>
      <w:r>
        <w:rPr>
          <w:rFonts w:cs="Times New Roman" w:ascii="Times New Roman" w:hAnsi="Times New Roman"/>
          <w:b w:val="false"/>
          <w:bCs w:val="false"/>
          <w:sz w:val="24"/>
          <w:szCs w:val="24"/>
        </w:rPr>
        <w:t>Nevertheless, c</w:t>
      </w:r>
      <w:r>
        <w:rPr>
          <w:rFonts w:cs="Times New Roman" w:ascii="Times New Roman" w:hAnsi="Times New Roman"/>
          <w:b w:val="false"/>
          <w:bCs w:val="false"/>
          <w:sz w:val="24"/>
          <w:szCs w:val="24"/>
        </w:rPr>
        <w:t xml:space="preserve">ascading effects on plant biomass were alleviated by increased proportion of AP in the community. </w:t>
      </w:r>
      <w:r>
        <w:rPr>
          <w:rFonts w:cs="Times New Roman" w:ascii="Times New Roman" w:hAnsi="Times New Roman"/>
          <w:b w:val="false"/>
          <w:bCs w:val="false"/>
          <w:sz w:val="24"/>
          <w:szCs w:val="24"/>
        </w:rPr>
        <w:t>Surprisingly g</w:t>
      </w:r>
      <w:r>
        <w:rPr>
          <w:rFonts w:cs="Times New Roman" w:ascii="Times New Roman" w:hAnsi="Times New Roman"/>
          <w:b w:val="false"/>
          <w:bCs w:val="false"/>
          <w:sz w:val="24"/>
          <w:szCs w:val="24"/>
        </w:rPr>
        <w:t xml:space="preserve">eneralist performed as good as specialist </w:t>
      </w:r>
      <w:r>
        <w:rPr>
          <w:rFonts w:cs="Times New Roman" w:ascii="Times New Roman" w:hAnsi="Times New Roman"/>
          <w:b w:val="false"/>
          <w:bCs w:val="false"/>
          <w:sz w:val="24"/>
          <w:szCs w:val="24"/>
        </w:rPr>
        <w:t>under predatory pressure</w:t>
      </w:r>
      <w:r>
        <w:rPr>
          <w:rFonts w:cs="Times New Roman" w:ascii="Times New Roman" w:hAnsi="Times New Roman"/>
          <w:b w:val="false"/>
          <w:bCs w:val="false"/>
          <w:sz w:val="24"/>
          <w:szCs w:val="24"/>
        </w:rPr>
        <w:t xml:space="preserve">, but </w:t>
      </w:r>
      <w:r>
        <w:rPr>
          <w:rFonts w:cs="Times New Roman" w:ascii="Times New Roman" w:hAnsi="Times New Roman"/>
          <w:b w:val="false"/>
          <w:bCs w:val="false"/>
          <w:sz w:val="24"/>
          <w:szCs w:val="24"/>
        </w:rPr>
        <w:t>we found</w:t>
      </w:r>
      <w:r>
        <w:rPr>
          <w:rFonts w:cs="Times New Roman" w:ascii="Times New Roman" w:hAnsi="Times New Roman"/>
          <w:b w:val="false"/>
          <w:bCs w:val="false"/>
          <w:sz w:val="24"/>
          <w:szCs w:val="24"/>
        </w:rPr>
        <w:t xml:space="preserve"> evidence for their higher </w:t>
      </w:r>
      <w:r>
        <w:rPr>
          <w:rFonts w:cs="Times New Roman" w:ascii="Times New Roman" w:hAnsi="Times New Roman"/>
          <w:b w:val="false"/>
          <w:bCs w:val="false"/>
          <w:sz w:val="24"/>
          <w:szCs w:val="24"/>
        </w:rPr>
        <w:t>flexibility</w:t>
      </w:r>
      <w:r>
        <w:rPr>
          <w:rFonts w:cs="Times New Roman" w:ascii="Times New Roman" w:hAnsi="Times New Roman"/>
          <w:b w:val="false"/>
          <w:bCs w:val="false"/>
          <w:sz w:val="24"/>
          <w:szCs w:val="24"/>
        </w:rPr>
        <w:t xml:space="preserve"> in diet choice. Utilization of enemy free space was unlikely. Surprisingly, </w:t>
      </w:r>
      <w:r>
        <w:rPr>
          <w:rFonts w:cs="Times New Roman" w:ascii="Times New Roman" w:hAnsi="Times New Roman"/>
          <w:b w:val="false"/>
          <w:bCs w:val="false"/>
          <w:sz w:val="24"/>
          <w:szCs w:val="24"/>
        </w:rPr>
        <w:t>however</w:t>
      </w:r>
      <w:r>
        <w:rPr>
          <w:rFonts w:cs="Times New Roman" w:ascii="Times New Roman" w:hAnsi="Times New Roman"/>
          <w:b w:val="false"/>
          <w:bCs w:val="false"/>
          <w:sz w:val="24"/>
          <w:szCs w:val="24"/>
        </w:rPr>
        <w:t xml:space="preserve">, modularity decreased in response to predatory pressure </w:t>
      </w:r>
      <w:r>
        <w:rPr>
          <w:rFonts w:cs="Times New Roman" w:ascii="Times New Roman" w:hAnsi="Times New Roman"/>
          <w:b w:val="false"/>
          <w:bCs w:val="false"/>
          <w:sz w:val="24"/>
          <w:szCs w:val="24"/>
        </w:rPr>
        <w:t>possibly due to extending generalist diet breadth in order to avoid predation. T</w:t>
      </w:r>
      <w:r>
        <w:rPr>
          <w:rFonts w:cs="Times New Roman" w:ascii="Times New Roman" w:hAnsi="Times New Roman"/>
          <w:b w:val="false"/>
          <w:bCs w:val="false"/>
          <w:sz w:val="24"/>
          <w:szCs w:val="24"/>
        </w:rPr>
        <w:t>here was no effect on other network indices.</w:t>
      </w:r>
    </w:p>
    <w:p>
      <w:pPr>
        <w:pStyle w:val="Normal"/>
        <w:spacing w:lineRule="auto" w:line="240" w:before="0" w:after="29"/>
        <w:ind w:left="0" w:right="0" w:hanging="0"/>
        <w:jc w:val="left"/>
        <w:rPr/>
      </w:pP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ab/>
        <w:t xml:space="preserve">Our results suggest that in early successional forest gaps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effect</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s</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 of top predators are weak.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However, s</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ome responses of arthropod communities to top pred</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a</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tor removal were ob</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s</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erved which suggest</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s</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 that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flexibil</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e</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 diet</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s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of generalist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herbivores</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 may have an important consequences for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food-web and</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network stability. </w:t>
      </w:r>
      <w:r>
        <w:rPr>
          <w:rFonts w:cs="Times New Roman" w:ascii="Liberation Serif" w:hAnsi="Liberation Serif"/>
          <w:b w:val="false"/>
          <w:bCs w:val="false"/>
          <w:i w:val="false"/>
          <w:strike w:val="false"/>
          <w:dstrike w:val="false"/>
          <w:outline w:val="false"/>
          <w:shadow w:val="false"/>
          <w:color w:val="auto"/>
          <w:spacing w:val="0"/>
          <w:kern w:val="2"/>
          <w:sz w:val="24"/>
          <w:szCs w:val="24"/>
          <w:u w:val="none"/>
          <w:em w:val="none"/>
        </w:rPr>
        <w:t xml:space="preserve">Further studies are needed to evaluate whether effects of primary predators are truly small or there might be some additional </w:t>
      </w:r>
      <w:r>
        <w:rPr>
          <w:rFonts w:cs="Times New Roman" w:ascii="Liberation Serif" w:hAnsi="Liberation Serif"/>
          <w:b w:val="false"/>
          <w:bCs w:val="false"/>
          <w:i w:val="false"/>
          <w:strike w:val="false"/>
          <w:dstrike w:val="false"/>
          <w:outline w:val="false"/>
          <w:shadow w:val="false"/>
          <w:color w:val="auto"/>
          <w:spacing w:val="0"/>
          <w:kern w:val="2"/>
          <w:sz w:val="24"/>
          <w:szCs w:val="24"/>
          <w:u w:val="none"/>
          <w:em w:val="none"/>
        </w:rPr>
        <w:t>compensation</w:t>
      </w:r>
      <w:r>
        <w:rPr>
          <w:rFonts w:cs="Times New Roman" w:ascii="Liberation Serif" w:hAnsi="Liberation Serif"/>
          <w:b w:val="false"/>
          <w:bCs w:val="false"/>
          <w:i w:val="false"/>
          <w:strike w:val="false"/>
          <w:dstrike w:val="false"/>
          <w:outline w:val="false"/>
          <w:shadow w:val="false"/>
          <w:color w:val="auto"/>
          <w:spacing w:val="0"/>
          <w:kern w:val="2"/>
          <w:sz w:val="24"/>
          <w:szCs w:val="24"/>
          <w:u w:val="none"/>
          <w:em w:val="none"/>
        </w:rPr>
        <w:t xml:space="preserve"> mechanism in place.</w:t>
      </w:r>
    </w:p>
    <w:p>
      <w:pPr>
        <w:pStyle w:val="Normal"/>
        <w:spacing w:lineRule="auto" w:line="240" w:before="0" w:after="29"/>
        <w:ind w:left="0" w:right="0" w:hanging="0"/>
        <w:jc w:val="left"/>
        <w:rPr>
          <w:rFonts w:ascii="Liberation Serif" w:hAnsi="Liberation Serif"/>
          <w:b w:val="false"/>
          <w:b w:val="false"/>
          <w:i w:val="false"/>
          <w:i w:val="false"/>
          <w:strike w:val="false"/>
          <w:dstrike w:val="false"/>
          <w:outline w:val="false"/>
          <w:shadow w:val="false"/>
          <w:color w:val="auto"/>
          <w:spacing w:val="0"/>
          <w:kern w:val="2"/>
          <w:sz w:val="24"/>
          <w:szCs w:val="24"/>
          <w:u w:val="none"/>
          <w:em w:val="none"/>
        </w:rPr>
      </w:pPr>
      <w:r>
        <w:rPr>
          <w:rFonts w:ascii="Liberation Serif" w:hAnsi="Liberation Serif"/>
          <w:b w:val="false"/>
          <w:i w:val="false"/>
          <w:strike w:val="false"/>
          <w:dstrike w:val="false"/>
          <w:outline w:val="false"/>
          <w:shadow w:val="false"/>
          <w:color w:val="auto"/>
          <w:spacing w:val="0"/>
          <w:kern w:val="2"/>
          <w:sz w:val="24"/>
          <w:szCs w:val="24"/>
          <w:u w:val="none"/>
          <w:em w:val="none"/>
        </w:rPr>
      </w:r>
    </w:p>
    <w:p>
      <w:pPr>
        <w:pStyle w:val="Normal"/>
        <w:tabs>
          <w:tab w:val="clear" w:pos="720"/>
          <w:tab w:val="left" w:pos="12995" w:leader="none"/>
        </w:tabs>
        <w:spacing w:lineRule="auto" w:line="240" w:before="0" w:after="29"/>
        <w:ind w:left="0" w:right="0" w:hanging="0"/>
        <w:jc w:val="left"/>
        <w:rPr>
          <w:rFonts w:ascii="Times New Roman" w:hAnsi="Times New Roman"/>
        </w:rPr>
      </w:pPr>
      <w:r>
        <w:rPr>
          <w:rFonts w:cs="Times New Roman" w:ascii="Times New Roman" w:hAnsi="Times New Roman"/>
          <w:b/>
          <w:bCs/>
          <w:sz w:val="24"/>
          <w:szCs w:val="24"/>
        </w:rPr>
        <w:t xml:space="preserve">Key words: </w:t>
      </w:r>
      <w:r>
        <w:rPr>
          <w:rFonts w:cs="Times New Roman" w:ascii="Times New Roman" w:hAnsi="Times New Roman"/>
          <w:b w:val="false"/>
          <w:bCs w:val="false"/>
          <w:sz w:val="24"/>
          <w:szCs w:val="24"/>
        </w:rPr>
        <w:t>tri-trophic interactions, plant-arthropod herbivore networks, intermediate predation, succession, interaction networks, top down effects, cascading effects, tropical secondary forest.</w:t>
      </w:r>
    </w:p>
    <w:p>
      <w:pPr>
        <w:pStyle w:val="Normal"/>
        <w:spacing w:lineRule="auto" w:line="240" w:before="0" w:after="29"/>
        <w:ind w:left="0" w:right="0" w:hanging="0"/>
        <w:jc w:val="left"/>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spacing w:lineRule="auto" w:line="240" w:before="0" w:after="29"/>
        <w:ind w:left="0" w:right="0" w:hanging="0"/>
        <w:jc w:val="left"/>
        <w:rPr>
          <w:rFonts w:ascii="Times New Roman" w:hAnsi="Times New Roman"/>
        </w:rPr>
      </w:pPr>
      <w:r>
        <w:rPr>
          <w:rFonts w:cs="Times New Roman" w:ascii="Times New Roman" w:hAnsi="Times New Roman"/>
          <w:b/>
          <w:bCs/>
          <w:sz w:val="24"/>
          <w:szCs w:val="24"/>
        </w:rPr>
        <w:t>I</w:t>
      </w:r>
      <w:r>
        <w:rPr>
          <w:rFonts w:cs="Times New Roman" w:ascii="Times New Roman" w:hAnsi="Times New Roman"/>
          <w:b/>
          <w:bCs/>
          <w:sz w:val="24"/>
          <w:szCs w:val="24"/>
        </w:rPr>
        <w:t>ntroduction</w:t>
      </w:r>
    </w:p>
    <w:p>
      <w:pPr>
        <w:pStyle w:val="Normal"/>
        <w:spacing w:lineRule="auto" w:line="240"/>
        <w:jc w:val="left"/>
        <w:rPr>
          <w:rFonts w:ascii="Times New Roman" w:hAnsi="Times New Roman"/>
          <w:b w:val="false"/>
          <w:b w:val="false"/>
          <w:bCs w:val="false"/>
        </w:rPr>
      </w:pPr>
      <w:r>
        <w:rPr>
          <w:rFonts w:cs="Times New Roman" w:ascii="Times New Roman" w:hAnsi="Times New Roman"/>
          <w:b w:val="false"/>
          <w:bCs w:val="false"/>
          <w:sz w:val="24"/>
          <w:szCs w:val="24"/>
        </w:rPr>
        <w:tab/>
        <w:t>Secondary succession in tropical forest gaps</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play</w:t>
      </w:r>
      <w:r>
        <w:rPr>
          <w:rFonts w:cs="Times New Roman" w:ascii="Times New Roman" w:hAnsi="Times New Roman"/>
          <w:b w:val="false"/>
          <w:bCs w:val="false"/>
          <w:sz w:val="24"/>
          <w:szCs w:val="24"/>
        </w:rPr>
        <w:t>s</w:t>
      </w:r>
      <w:r>
        <w:rPr>
          <w:rFonts w:cs="Times New Roman" w:ascii="Times New Roman" w:hAnsi="Times New Roman"/>
          <w:b w:val="false"/>
          <w:bCs w:val="false"/>
          <w:sz w:val="24"/>
          <w:szCs w:val="24"/>
        </w:rPr>
        <w:t xml:space="preserve"> an important </w:t>
      </w:r>
      <w:r>
        <w:rPr>
          <w:rFonts w:cs="Times New Roman" w:ascii="Times New Roman" w:hAnsi="Times New Roman"/>
          <w:b w:val="false"/>
          <w:bCs w:val="false"/>
          <w:sz w:val="24"/>
          <w:szCs w:val="24"/>
        </w:rPr>
        <w:t>role</w:t>
      </w:r>
      <w:r>
        <w:rPr>
          <w:rFonts w:cs="Times New Roman" w:ascii="Times New Roman" w:hAnsi="Times New Roman"/>
          <w:b w:val="false"/>
          <w:bCs w:val="false"/>
          <w:sz w:val="24"/>
          <w:szCs w:val="24"/>
        </w:rPr>
        <w:t xml:space="preserve"> in</w:t>
      </w:r>
      <w:r>
        <w:rPr>
          <w:rFonts w:cs="Times New Roman" w:ascii="Times New Roman" w:hAnsi="Times New Roman"/>
          <w:b w:val="false"/>
          <w:bCs w:val="false"/>
          <w:sz w:val="24"/>
          <w:szCs w:val="24"/>
        </w:rPr>
        <w:t xml:space="preserve"> sustaining</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hyper-diversity of </w:t>
      </w:r>
      <w:r>
        <w:rPr>
          <w:rFonts w:cs="Times New Roman" w:ascii="Times New Roman" w:hAnsi="Times New Roman"/>
          <w:b w:val="false"/>
          <w:bCs w:val="false"/>
          <w:sz w:val="24"/>
          <w:szCs w:val="24"/>
        </w:rPr>
        <w:t xml:space="preserve">tropical forest </w:t>
      </w:r>
      <w:bookmarkStart w:id="0" w:name="__UnoMark__18649_532779537"/>
      <w:bookmarkStart w:id="1" w:name="__UnoMark__13888_532779537"/>
      <w:bookmarkStart w:id="2" w:name="__UnoMark__12439_532779537"/>
      <w:r>
        <w:rPr>
          <w:rFonts w:cs="Times New Roman" w:ascii="Times New Roman" w:hAnsi="Times New Roman"/>
          <w:b w:val="false"/>
          <w:bCs w:val="false"/>
          <w:sz w:val="24"/>
          <w:szCs w:val="24"/>
        </w:rPr>
        <w:t>(Fischer et al., 2016; Gripenberg et al., 2014; Schnitzer and Carson, 2001)</w:t>
      </w:r>
      <w:bookmarkEnd w:id="0"/>
      <w:bookmarkEnd w:id="1"/>
      <w:bookmarkEnd w:id="2"/>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w:t>
      </w:r>
      <w:r>
        <w:rPr>
          <w:rFonts w:cs="Times New Roman" w:ascii="Times New Roman" w:hAnsi="Times New Roman"/>
          <w:b w:val="false"/>
          <w:bCs w:val="false"/>
          <w:sz w:val="24"/>
          <w:szCs w:val="24"/>
        </w:rPr>
        <w:t xml:space="preserve">fter </w:t>
      </w:r>
      <w:r>
        <w:rPr>
          <w:rFonts w:cs="Times New Roman" w:ascii="Times New Roman" w:hAnsi="Times New Roman"/>
          <w:b w:val="false"/>
          <w:bCs w:val="false"/>
          <w:sz w:val="24"/>
          <w:szCs w:val="24"/>
        </w:rPr>
        <w:t xml:space="preserve">disturbance </w:t>
      </w:r>
      <w:r>
        <w:rPr>
          <w:rFonts w:cs="Times New Roman" w:ascii="Times New Roman" w:hAnsi="Times New Roman"/>
          <w:b w:val="false"/>
          <w:bCs w:val="false"/>
          <w:sz w:val="24"/>
          <w:szCs w:val="24"/>
        </w:rPr>
        <w:t>this</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competitive replacement</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process</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allows </w:t>
      </w:r>
      <w:r>
        <w:rPr>
          <w:rFonts w:cs="Times New Roman" w:ascii="Times New Roman" w:hAnsi="Times New Roman"/>
          <w:b w:val="false"/>
          <w:bCs w:val="false"/>
          <w:sz w:val="24"/>
          <w:szCs w:val="24"/>
        </w:rPr>
        <w:t>light-demanding s</w:t>
      </w:r>
      <w:r>
        <w:rPr>
          <w:rFonts w:cs="Times New Roman" w:ascii="Times New Roman" w:hAnsi="Times New Roman"/>
          <w:b w:val="false"/>
          <w:bCs w:val="false"/>
          <w:sz w:val="24"/>
          <w:szCs w:val="24"/>
        </w:rPr>
        <w:t>pecies to establish themselves</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in otherwise impenetrable canopy</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and </w:t>
      </w:r>
      <w:r>
        <w:rPr>
          <w:rFonts w:cs="Times New Roman" w:ascii="Times New Roman" w:hAnsi="Times New Roman"/>
          <w:b w:val="false"/>
          <w:bCs w:val="false"/>
          <w:sz w:val="24"/>
          <w:szCs w:val="24"/>
        </w:rPr>
        <w:t>has</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a </w:t>
      </w:r>
      <w:r>
        <w:rPr>
          <w:rFonts w:cs="Times New Roman" w:ascii="Times New Roman" w:hAnsi="Times New Roman"/>
          <w:b w:val="false"/>
          <w:bCs w:val="false"/>
          <w:sz w:val="24"/>
          <w:szCs w:val="24"/>
        </w:rPr>
        <w:t xml:space="preserve">long-term consequences for </w:t>
      </w:r>
      <w:r>
        <w:rPr>
          <w:rFonts w:cs="Times New Roman" w:ascii="Times New Roman" w:hAnsi="Times New Roman"/>
          <w:b w:val="false"/>
          <w:bCs w:val="false"/>
          <w:sz w:val="24"/>
          <w:szCs w:val="24"/>
        </w:rPr>
        <w:t xml:space="preserve">the forest structure and diversity. </w:t>
      </w:r>
      <w:r>
        <w:rPr>
          <w:rFonts w:cs="Times New Roman" w:ascii="Times New Roman" w:hAnsi="Times New Roman"/>
          <w:b w:val="false"/>
          <w:bCs w:val="false"/>
          <w:sz w:val="24"/>
          <w:szCs w:val="24"/>
        </w:rPr>
        <w:t xml:space="preserve">Even today </w:t>
      </w:r>
      <w:r>
        <w:rPr>
          <w:rFonts w:cs="Times New Roman" w:ascii="Times New Roman" w:hAnsi="Times New Roman"/>
          <w:b w:val="false"/>
          <w:bCs w:val="false"/>
          <w:sz w:val="24"/>
          <w:szCs w:val="24"/>
        </w:rPr>
        <w:t>competiti</w:t>
      </w:r>
      <w:r>
        <w:rPr>
          <w:rFonts w:cs="Times New Roman" w:ascii="Times New Roman" w:hAnsi="Times New Roman"/>
          <w:b w:val="false"/>
          <w:bCs w:val="false"/>
          <w:sz w:val="24"/>
          <w:szCs w:val="24"/>
        </w:rPr>
        <w:t>ve interactions</w:t>
      </w:r>
      <w:r>
        <w:rPr>
          <w:rFonts w:cs="Times New Roman" w:ascii="Times New Roman" w:hAnsi="Times New Roman"/>
          <w:b w:val="false"/>
          <w:bCs w:val="false"/>
          <w:sz w:val="24"/>
          <w:szCs w:val="24"/>
        </w:rPr>
        <w:t xml:space="preserve"> among plant</w:t>
      </w:r>
      <w:r>
        <w:rPr>
          <w:rFonts w:cs="Times New Roman" w:ascii="Times New Roman" w:hAnsi="Times New Roman"/>
          <w:b w:val="false"/>
          <w:bCs w:val="false"/>
          <w:sz w:val="24"/>
          <w:szCs w:val="24"/>
        </w:rPr>
        <w:t>s</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are</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assumed </w:t>
      </w:r>
      <w:r>
        <w:rPr>
          <w:rFonts w:cs="Times New Roman" w:ascii="Times New Roman" w:hAnsi="Times New Roman"/>
          <w:b w:val="false"/>
          <w:bCs w:val="false"/>
          <w:sz w:val="24"/>
          <w:szCs w:val="24"/>
        </w:rPr>
        <w:t xml:space="preserve">to </w:t>
      </w:r>
      <w:r>
        <w:rPr>
          <w:rFonts w:cs="Times New Roman" w:ascii="Times New Roman" w:hAnsi="Times New Roman"/>
          <w:b w:val="false"/>
          <w:bCs w:val="false"/>
          <w:sz w:val="24"/>
          <w:szCs w:val="24"/>
        </w:rPr>
        <w:t xml:space="preserve">be the key force that </w:t>
      </w:r>
      <w:r>
        <w:rPr>
          <w:rFonts w:cs="Times New Roman" w:ascii="Times New Roman" w:hAnsi="Times New Roman"/>
          <w:b w:val="false"/>
          <w:bCs w:val="false"/>
          <w:sz w:val="24"/>
          <w:szCs w:val="24"/>
        </w:rPr>
        <w:t>structure</w:t>
      </w:r>
      <w:r>
        <w:rPr>
          <w:rFonts w:cs="Times New Roman" w:ascii="Times New Roman" w:hAnsi="Times New Roman"/>
          <w:b w:val="false"/>
          <w:bCs w:val="false"/>
          <w:sz w:val="24"/>
          <w:szCs w:val="24"/>
        </w:rPr>
        <w:t>s</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early successional vegetation </w:t>
      </w:r>
      <w:r>
        <w:rPr>
          <w:rFonts w:cs="Times New Roman" w:ascii="Times New Roman" w:hAnsi="Times New Roman"/>
          <w:b w:val="false"/>
          <w:bCs w:val="false"/>
          <w:sz w:val="24"/>
          <w:szCs w:val="24"/>
        </w:rPr>
        <w:t>structure</w:t>
      </w:r>
      <w:r>
        <w:rPr>
          <w:rFonts w:cs="Times New Roman" w:ascii="Times New Roman" w:hAnsi="Times New Roman"/>
          <w:b w:val="false"/>
          <w:bCs w:val="false"/>
          <w:sz w:val="24"/>
          <w:szCs w:val="24"/>
        </w:rPr>
        <w:t xml:space="preserve"> </w:t>
      </w:r>
      <w:bookmarkStart w:id="3" w:name="__UnoMark__18650_532779537"/>
      <w:bookmarkStart w:id="4" w:name="__UnoMark__13889_532779537"/>
      <w:bookmarkStart w:id="5" w:name="__UnoMark__12440_532779537"/>
      <w:r>
        <w:rPr>
          <w:rFonts w:cs="Times New Roman" w:ascii="Times New Roman" w:hAnsi="Times New Roman"/>
          <w:b w:val="false"/>
          <w:bCs w:val="false"/>
          <w:i w:val="false"/>
          <w:caps w:val="false"/>
          <w:smallCaps w:val="false"/>
          <w:position w:val="0"/>
          <w:sz w:val="24"/>
          <w:sz w:val="24"/>
          <w:szCs w:val="24"/>
          <w:u w:val="none"/>
          <w:vertAlign w:val="baseline"/>
        </w:rPr>
        <w:t>(Vel</w:t>
      </w:r>
      <w:r>
        <w:rPr>
          <w:rFonts w:ascii="Times New Roman" w:hAnsi="Times New Roman"/>
          <w:b w:val="false"/>
          <w:bCs w:val="false"/>
          <w:i w:val="false"/>
          <w:caps w:val="false"/>
          <w:smallCaps w:val="false"/>
          <w:position w:val="0"/>
          <w:sz w:val="24"/>
          <w:u w:val="none"/>
          <w:vertAlign w:val="baseline"/>
        </w:rPr>
        <w:t>ázquez and Wiegand, 2020)</w:t>
      </w:r>
      <w:bookmarkEnd w:id="3"/>
      <w:bookmarkEnd w:id="4"/>
      <w:bookmarkEnd w:id="5"/>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This might be a reason why </w:t>
      </w:r>
      <w:r>
        <w:rPr>
          <w:rFonts w:cs="Times New Roman" w:ascii="Times New Roman" w:hAnsi="Times New Roman"/>
          <w:b w:val="false"/>
          <w:bCs w:val="false"/>
          <w:sz w:val="24"/>
          <w:szCs w:val="24"/>
        </w:rPr>
        <w:t>t</w:t>
      </w:r>
      <w:r>
        <w:rPr>
          <w:rFonts w:cs="Times New Roman" w:ascii="Times New Roman" w:hAnsi="Times New Roman"/>
          <w:b w:val="false"/>
          <w:bCs w:val="false"/>
          <w:sz w:val="24"/>
          <w:szCs w:val="24"/>
        </w:rPr>
        <w:t xml:space="preserve">op-down effects of </w:t>
      </w:r>
      <w:r>
        <w:rPr>
          <w:rFonts w:cs="Times New Roman" w:ascii="Times New Roman" w:hAnsi="Times New Roman"/>
          <w:b w:val="false"/>
          <w:bCs w:val="false"/>
          <w:sz w:val="24"/>
          <w:szCs w:val="24"/>
        </w:rPr>
        <w:t>herbivores and their predators</w:t>
      </w:r>
      <w:r>
        <w:rPr>
          <w:rFonts w:cs="Times New Roman" w:ascii="Times New Roman" w:hAnsi="Times New Roman"/>
          <w:b w:val="false"/>
          <w:bCs w:val="false"/>
          <w:sz w:val="24"/>
          <w:szCs w:val="24"/>
        </w:rPr>
        <w:t xml:space="preserve"> on plants</w:t>
      </w:r>
      <w:r>
        <w:rPr>
          <w:rFonts w:cs="Times New Roman" w:ascii="Times New Roman" w:hAnsi="Times New Roman"/>
          <w:b w:val="false"/>
          <w:bCs w:val="false"/>
          <w:sz w:val="24"/>
          <w:szCs w:val="24"/>
        </w:rPr>
        <w:t xml:space="preserve"> have</w:t>
      </w:r>
      <w:r>
        <w:rPr>
          <w:rFonts w:cs="Times New Roman" w:ascii="Times New Roman" w:hAnsi="Times New Roman"/>
          <w:b w:val="false"/>
          <w:bCs w:val="false"/>
          <w:sz w:val="24"/>
          <w:szCs w:val="24"/>
        </w:rPr>
        <w:t xml:space="preserve"> rarely been </w:t>
      </w:r>
      <w:r>
        <w:rPr>
          <w:rFonts w:cs="Times New Roman" w:ascii="Times New Roman" w:hAnsi="Times New Roman"/>
          <w:b w:val="false"/>
          <w:bCs w:val="false"/>
          <w:sz w:val="24"/>
          <w:szCs w:val="24"/>
        </w:rPr>
        <w:t>considered</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in studies of</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vegetation dynamics during regeneration</w:t>
      </w:r>
      <w:r>
        <w:rPr>
          <w:rFonts w:cs="Times New Roman" w:ascii="Times New Roman" w:hAnsi="Times New Roman"/>
          <w:b w:val="false"/>
          <w:bCs w:val="false"/>
          <w:sz w:val="24"/>
          <w:szCs w:val="24"/>
        </w:rPr>
        <w:t xml:space="preserve"> </w:t>
      </w:r>
      <w:bookmarkStart w:id="6" w:name="__UnoMark__18651_532779537"/>
      <w:bookmarkStart w:id="7" w:name="__UnoMark__13890_532779537"/>
      <w:bookmarkStart w:id="8" w:name="__UnoMark__12441_532779537"/>
      <w:r>
        <w:rPr>
          <w:rFonts w:cs="Times New Roman" w:ascii="Times New Roman" w:hAnsi="Times New Roman"/>
          <w:b w:val="false"/>
          <w:bCs w:val="false"/>
          <w:sz w:val="24"/>
          <w:szCs w:val="24"/>
        </w:rPr>
        <w:t>(Fischer et al., 2016)</w:t>
      </w:r>
      <w:bookmarkEnd w:id="6"/>
      <w:bookmarkEnd w:id="7"/>
      <w:bookmarkEnd w:id="8"/>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In contrast, for</w:t>
      </w:r>
      <w:r>
        <w:rPr>
          <w:rFonts w:cs="Times New Roman" w:ascii="Times New Roman" w:hAnsi="Times New Roman"/>
          <w:b w:val="false"/>
          <w:bCs w:val="false"/>
          <w:sz w:val="24"/>
          <w:szCs w:val="24"/>
        </w:rPr>
        <w:t xml:space="preserve"> primary forest </w:t>
      </w:r>
      <w:r>
        <w:rPr>
          <w:rFonts w:cs="Times New Roman" w:ascii="Times New Roman" w:hAnsi="Times New Roman"/>
          <w:b w:val="false"/>
          <w:bCs w:val="false"/>
          <w:sz w:val="24"/>
          <w:szCs w:val="24"/>
        </w:rPr>
        <w:t>herbivorous insects and pathogenic fungi</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were </w:t>
      </w:r>
      <w:r>
        <w:rPr>
          <w:rFonts w:cs="Times New Roman" w:ascii="Times New Roman" w:hAnsi="Times New Roman"/>
          <w:b w:val="false"/>
          <w:bCs w:val="false"/>
          <w:sz w:val="24"/>
          <w:szCs w:val="24"/>
        </w:rPr>
        <w:t>shown</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to </w:t>
      </w:r>
      <w:r>
        <w:rPr>
          <w:rFonts w:cs="Times New Roman" w:ascii="Times New Roman" w:hAnsi="Times New Roman"/>
          <w:b w:val="false"/>
          <w:bCs w:val="false"/>
          <w:sz w:val="24"/>
          <w:szCs w:val="24"/>
        </w:rPr>
        <w:t xml:space="preserve">strongly </w:t>
      </w:r>
      <w:r>
        <w:rPr>
          <w:rFonts w:cs="Times New Roman" w:ascii="Times New Roman" w:hAnsi="Times New Roman"/>
          <w:b w:val="false"/>
          <w:bCs w:val="false"/>
          <w:sz w:val="24"/>
          <w:szCs w:val="24"/>
        </w:rPr>
        <w:t>affect</w:t>
      </w:r>
      <w:r>
        <w:rPr>
          <w:rFonts w:cs="Times New Roman" w:ascii="Times New Roman" w:hAnsi="Times New Roman"/>
          <w:b w:val="false"/>
          <w:bCs w:val="false"/>
          <w:sz w:val="24"/>
          <w:szCs w:val="24"/>
        </w:rPr>
        <w:t xml:space="preserve"> community </w:t>
      </w:r>
      <w:r>
        <w:rPr>
          <w:rFonts w:cs="Times New Roman" w:ascii="Times New Roman" w:hAnsi="Times New Roman"/>
          <w:b w:val="false"/>
          <w:bCs w:val="false"/>
          <w:sz w:val="24"/>
          <w:szCs w:val="24"/>
        </w:rPr>
        <w:t>assembly</w:t>
      </w:r>
      <w:r>
        <w:rPr>
          <w:rFonts w:cs="Times New Roman" w:ascii="Times New Roman" w:hAnsi="Times New Roman"/>
          <w:b w:val="false"/>
          <w:bCs w:val="false"/>
          <w:sz w:val="24"/>
          <w:szCs w:val="24"/>
        </w:rPr>
        <w:t xml:space="preserve"> process </w:t>
      </w:r>
      <w:bookmarkStart w:id="9" w:name="__UnoMark__12442_532779537"/>
      <w:bookmarkStart w:id="10" w:name="__UnoMark__13891_532779537"/>
      <w:bookmarkStart w:id="11" w:name="__UnoMark__18652_532779537"/>
      <w:r>
        <w:rPr>
          <w:rFonts w:cs="Times New Roman" w:ascii="Times New Roman" w:hAnsi="Times New Roman"/>
          <w:b w:val="false"/>
          <w:bCs w:val="false"/>
          <w:sz w:val="24"/>
          <w:szCs w:val="24"/>
        </w:rPr>
        <w:t>(Bagchi et al., 2014)</w:t>
      </w:r>
      <w:bookmarkEnd w:id="9"/>
      <w:bookmarkEnd w:id="10"/>
      <w:bookmarkEnd w:id="11"/>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w:t>
      </w:r>
      <w:r>
        <w:rPr>
          <w:rFonts w:cs="Times New Roman" w:ascii="Times New Roman" w:hAnsi="Times New Roman"/>
          <w:b w:val="false"/>
          <w:bCs w:val="false"/>
          <w:sz w:val="24"/>
          <w:szCs w:val="24"/>
        </w:rPr>
        <w:t>e</w:t>
      </w:r>
      <w:r>
        <w:rPr>
          <w:rFonts w:cs="Times New Roman" w:ascii="Times New Roman" w:hAnsi="Times New Roman"/>
          <w:b w:val="false"/>
          <w:bCs w:val="false"/>
          <w:i w:val="false"/>
          <w:iCs w:val="false"/>
          <w:sz w:val="24"/>
          <w:szCs w:val="24"/>
        </w:rPr>
        <w:t xml:space="preserve">spite </w:t>
      </w:r>
      <w:r>
        <w:rPr>
          <w:rFonts w:cs="Times New Roman" w:ascii="Times New Roman" w:hAnsi="Times New Roman"/>
          <w:b w:val="false"/>
          <w:bCs w:val="false"/>
          <w:i w:val="false"/>
          <w:iCs w:val="false"/>
          <w:sz w:val="24"/>
          <w:szCs w:val="24"/>
        </w:rPr>
        <w:t>a general</w:t>
      </w:r>
      <w:r>
        <w:rPr>
          <w:rFonts w:cs="Times New Roman" w:ascii="Times New Roman" w:hAnsi="Times New Roman"/>
          <w:b w:val="false"/>
          <w:bCs w:val="false"/>
          <w:i w:val="false"/>
          <w:iCs w:val="false"/>
          <w:sz w:val="24"/>
          <w:szCs w:val="24"/>
        </w:rPr>
        <w:t>ly</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stronger herbivory pressure</w:t>
      </w:r>
      <w:r>
        <w:rPr>
          <w:rFonts w:cs="Times New Roman" w:ascii="Times New Roman" w:hAnsi="Times New Roman"/>
          <w:b w:val="false"/>
          <w:bCs w:val="false"/>
          <w:i w:val="false"/>
          <w:iCs w:val="false"/>
          <w:sz w:val="24"/>
          <w:szCs w:val="24"/>
        </w:rPr>
        <w:t xml:space="preserve"> found in </w:t>
      </w:r>
      <w:r>
        <w:rPr>
          <w:rFonts w:cs="Times New Roman" w:ascii="Times New Roman" w:hAnsi="Times New Roman"/>
          <w:b w:val="false"/>
          <w:bCs w:val="false"/>
          <w:i w:val="false"/>
          <w:iCs w:val="false"/>
          <w:sz w:val="24"/>
          <w:szCs w:val="24"/>
        </w:rPr>
        <w:t xml:space="preserve">regenerating </w:t>
      </w:r>
      <w:r>
        <w:rPr>
          <w:rFonts w:cs="Times New Roman" w:ascii="Times New Roman" w:hAnsi="Times New Roman"/>
          <w:b w:val="false"/>
          <w:bCs w:val="false"/>
          <w:i w:val="false"/>
          <w:iCs w:val="false"/>
          <w:sz w:val="24"/>
          <w:szCs w:val="24"/>
        </w:rPr>
        <w:t>tropical</w:t>
      </w:r>
      <w:r>
        <w:rPr>
          <w:rFonts w:cs="Times New Roman" w:ascii="Times New Roman" w:hAnsi="Times New Roman"/>
          <w:b w:val="false"/>
          <w:bCs w:val="false"/>
          <w:i w:val="false"/>
          <w:iCs w:val="false"/>
          <w:sz w:val="24"/>
          <w:szCs w:val="24"/>
        </w:rPr>
        <w:t xml:space="preserve"> forest gaps </w:t>
      </w:r>
      <w:bookmarkStart w:id="12" w:name="__UnoMark__18653_532779537"/>
      <w:bookmarkStart w:id="13" w:name="__UnoMark__13892_532779537"/>
      <w:bookmarkStart w:id="14" w:name="__UnoMark__12443_532779537"/>
      <w:r>
        <w:rPr>
          <w:rFonts w:cs="Times New Roman" w:ascii="Times New Roman" w:hAnsi="Times New Roman"/>
          <w:b w:val="false"/>
          <w:bCs w:val="false"/>
          <w:i w:val="false"/>
          <w:iCs w:val="false"/>
          <w:sz w:val="24"/>
          <w:szCs w:val="24"/>
        </w:rPr>
        <w:t>(Piper et al., 2018)</w:t>
      </w:r>
      <w:bookmarkEnd w:id="12"/>
      <w:bookmarkEnd w:id="13"/>
      <w:bookmarkEnd w:id="14"/>
      <w:r>
        <w:rPr>
          <w:rFonts w:cs="Times New Roman" w:ascii="Times New Roman" w:hAnsi="Times New Roman"/>
          <w:b w:val="false"/>
          <w:bCs w:val="false"/>
          <w:sz w:val="24"/>
          <w:szCs w:val="24"/>
        </w:rPr>
        <w:t xml:space="preserve"> i</w:t>
      </w:r>
      <w:r>
        <w:rPr>
          <w:rFonts w:cs="Times New Roman" w:ascii="Times New Roman" w:hAnsi="Times New Roman"/>
          <w:b w:val="false"/>
          <w:bCs w:val="false"/>
          <w:sz w:val="24"/>
          <w:szCs w:val="24"/>
        </w:rPr>
        <w:t xml:space="preserve">mpact of natural enemies </w:t>
      </w:r>
      <w:r>
        <w:rPr>
          <w:rFonts w:cs="Times New Roman" w:ascii="Times New Roman" w:hAnsi="Times New Roman"/>
          <w:b w:val="false"/>
          <w:bCs w:val="false"/>
          <w:sz w:val="24"/>
          <w:szCs w:val="24"/>
        </w:rPr>
        <w:t xml:space="preserve">is assumed to </w:t>
      </w:r>
      <w:r>
        <w:rPr>
          <w:rFonts w:cs="Times New Roman" w:ascii="Times New Roman" w:hAnsi="Times New Roman"/>
          <w:b w:val="false"/>
          <w:bCs w:val="false"/>
          <w:sz w:val="24"/>
          <w:szCs w:val="24"/>
        </w:rPr>
        <w:t xml:space="preserve">be muted by </w:t>
      </w:r>
      <w:r>
        <w:rPr>
          <w:rFonts w:cs="Times New Roman" w:ascii="Times New Roman" w:hAnsi="Times New Roman"/>
          <w:b w:val="false"/>
          <w:bCs w:val="false"/>
          <w:sz w:val="24"/>
          <w:szCs w:val="24"/>
        </w:rPr>
        <w:t>a</w:t>
      </w:r>
      <w:r>
        <w:rPr>
          <w:rFonts w:cs="Times New Roman" w:ascii="Times New Roman" w:hAnsi="Times New Roman"/>
          <w:b w:val="false"/>
          <w:bCs w:val="false"/>
          <w:sz w:val="24"/>
          <w:szCs w:val="24"/>
        </w:rPr>
        <w:t xml:space="preserve">cquisitive character of </w:t>
      </w:r>
      <w:r>
        <w:rPr>
          <w:rFonts w:cs="Times New Roman" w:ascii="Times New Roman" w:hAnsi="Times New Roman"/>
          <w:b w:val="false"/>
          <w:bCs w:val="false"/>
          <w:sz w:val="24"/>
          <w:szCs w:val="24"/>
        </w:rPr>
        <w:t>plant</w:t>
      </w:r>
      <w:r>
        <w:rPr>
          <w:rFonts w:cs="Times New Roman" w:ascii="Times New Roman" w:hAnsi="Times New Roman"/>
          <w:b w:val="false"/>
          <w:bCs w:val="false"/>
          <w:sz w:val="24"/>
          <w:szCs w:val="24"/>
        </w:rPr>
        <w:t xml:space="preserve"> species</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traits </w:t>
      </w:r>
      <w:bookmarkStart w:id="15" w:name="__UnoMark__18654_532779537"/>
      <w:bookmarkStart w:id="16" w:name="__UnoMark__13893_532779537"/>
      <w:bookmarkStart w:id="17" w:name="__UnoMark__12444_532779537"/>
      <w:r>
        <w:rPr>
          <w:rFonts w:cs="Times New Roman" w:ascii="Times New Roman" w:hAnsi="Times New Roman"/>
          <w:b w:val="false"/>
          <w:bCs w:val="false"/>
          <w:sz w:val="24"/>
          <w:szCs w:val="24"/>
        </w:rPr>
        <w:t>(Strauss and Agrawal, 1999; Turner, 2001)</w:t>
      </w:r>
      <w:bookmarkEnd w:id="15"/>
      <w:bookmarkEnd w:id="16"/>
      <w:bookmarkEnd w:id="17"/>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val="false"/>
          <w:iCs w:val="false"/>
          <w:sz w:val="24"/>
          <w:szCs w:val="24"/>
        </w:rPr>
        <w:t xml:space="preserve"> </w:t>
      </w:r>
    </w:p>
    <w:p>
      <w:pPr>
        <w:pStyle w:val="Normal"/>
        <w:spacing w:lineRule="auto" w:line="240"/>
        <w:rPr>
          <w:rFonts w:ascii="Times New Roman" w:hAnsi="Times New Roman"/>
        </w:rPr>
      </w:pPr>
      <w:r>
        <w:rPr>
          <w:rFonts w:cs="Times New Roman" w:ascii="Times New Roman" w:hAnsi="Times New Roman"/>
          <w:b w:val="false"/>
          <w:bCs w:val="false"/>
          <w:i w:val="false"/>
          <w:iCs w:val="false"/>
          <w:color w:val="auto"/>
          <w:sz w:val="24"/>
          <w:szCs w:val="24"/>
          <w:u w:val="none"/>
          <w:lang w:val="en-GB"/>
        </w:rPr>
        <w:tab/>
      </w:r>
      <w:r>
        <w:rPr>
          <w:rFonts w:cs="Times New Roman" w:ascii="Times New Roman" w:hAnsi="Times New Roman"/>
          <w:b w:val="false"/>
          <w:bCs w:val="false"/>
          <w:i w:val="false"/>
          <w:iCs w:val="false"/>
          <w:color w:val="auto"/>
          <w:sz w:val="24"/>
          <w:szCs w:val="24"/>
          <w:u w:val="none"/>
          <w:lang w:val="en-GB"/>
        </w:rPr>
        <w:t xml:space="preserve">Bats, birds </w:t>
      </w:r>
      <w:r>
        <w:rPr>
          <w:rFonts w:cs="Times New Roman" w:ascii="Times New Roman" w:hAnsi="Times New Roman"/>
          <w:b w:val="false"/>
          <w:bCs w:val="false"/>
          <w:i w:val="false"/>
          <w:iCs w:val="false"/>
          <w:color w:val="auto"/>
          <w:sz w:val="24"/>
          <w:szCs w:val="24"/>
          <w:u w:val="none"/>
          <w:lang w:val="en-GB"/>
        </w:rPr>
        <w:t xml:space="preserve">and ants </w:t>
      </w:r>
      <w:r>
        <w:rPr>
          <w:rFonts w:cs="Times New Roman" w:ascii="Times New Roman" w:hAnsi="Times New Roman"/>
          <w:b w:val="false"/>
          <w:bCs w:val="false"/>
          <w:i w:val="false"/>
          <w:iCs w:val="false"/>
          <w:color w:val="auto"/>
          <w:sz w:val="24"/>
          <w:szCs w:val="24"/>
          <w:u w:val="none"/>
          <w:lang w:val="en-GB"/>
        </w:rPr>
        <w:t>as primary predators</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effectively</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limit</w:t>
      </w:r>
      <w:r>
        <w:rPr>
          <w:rFonts w:cs="Times New Roman" w:ascii="Times New Roman" w:hAnsi="Times New Roman"/>
          <w:b w:val="false"/>
          <w:bCs w:val="false"/>
          <w:i w:val="false"/>
          <w:iCs w:val="false"/>
          <w:color w:val="auto"/>
          <w:sz w:val="24"/>
          <w:szCs w:val="24"/>
          <w:u w:val="none"/>
          <w:lang w:val="en-GB"/>
        </w:rPr>
        <w:t xml:space="preserve"> abundance </w:t>
      </w:r>
      <w:r>
        <w:rPr>
          <w:rFonts w:cs="Times New Roman" w:ascii="Times New Roman" w:hAnsi="Times New Roman"/>
          <w:b w:val="false"/>
          <w:bCs w:val="false"/>
          <w:i w:val="false"/>
          <w:iCs w:val="false"/>
          <w:color w:val="auto"/>
          <w:sz w:val="24"/>
          <w:szCs w:val="24"/>
          <w:u w:val="none"/>
          <w:lang w:val="en-GB"/>
        </w:rPr>
        <w:t xml:space="preserve">of tropical </w:t>
      </w:r>
      <w:r>
        <w:rPr>
          <w:rFonts w:cs="Times New Roman" w:ascii="Times New Roman" w:hAnsi="Times New Roman"/>
          <w:b w:val="false"/>
          <w:bCs w:val="false"/>
          <w:i w:val="false"/>
          <w:iCs w:val="false"/>
          <w:color w:val="auto"/>
          <w:sz w:val="24"/>
          <w:szCs w:val="24"/>
          <w:u w:val="none"/>
          <w:lang w:val="en-GB"/>
        </w:rPr>
        <w:t>arthropods</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and </w:t>
      </w:r>
      <w:r>
        <w:rPr>
          <w:rFonts w:cs="Times New Roman" w:ascii="Times New Roman" w:hAnsi="Times New Roman"/>
          <w:b w:val="false"/>
          <w:bCs w:val="false"/>
          <w:i w:val="false"/>
          <w:iCs w:val="false"/>
          <w:color w:val="auto"/>
          <w:sz w:val="24"/>
          <w:szCs w:val="24"/>
          <w:u w:val="none"/>
          <w:lang w:val="en-GB"/>
        </w:rPr>
        <w:t>respond to and</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reduce leaf damage </w:t>
      </w:r>
      <w:bookmarkStart w:id="18" w:name="__UnoMark__18721_532779537"/>
      <w:bookmarkStart w:id="19" w:name="__UnoMark__12459_532779537"/>
      <w:bookmarkStart w:id="20" w:name="__UnoMark__13908_532779537"/>
      <w:r>
        <w:rPr>
          <w:rFonts w:cs="Times New Roman" w:ascii="Times New Roman" w:hAnsi="Times New Roman"/>
          <w:b w:val="false"/>
          <w:bCs w:val="false"/>
          <w:i w:val="false"/>
          <w:iCs w:val="false"/>
          <w:color w:val="auto"/>
          <w:sz w:val="24"/>
          <w:szCs w:val="24"/>
          <w:u w:val="none"/>
          <w:lang w:val="en-GB"/>
        </w:rPr>
        <w:t>(Kalka et al., 2008; Morrison and Lindell, 2012; Sam et al., 2015)</w:t>
      </w:r>
      <w:bookmarkEnd w:id="18"/>
      <w:bookmarkEnd w:id="19"/>
      <w:bookmarkEnd w:id="20"/>
      <w:r>
        <w:rPr>
          <w:rFonts w:cs="Times New Roman" w:ascii="Times New Roman" w:hAnsi="Times New Roman"/>
          <w:b w:val="false"/>
          <w:bCs w:val="false"/>
          <w:i w:val="false"/>
          <w:iCs w:val="false"/>
          <w:color w:val="auto"/>
          <w:sz w:val="24"/>
          <w:szCs w:val="24"/>
          <w:u w:val="none"/>
          <w:lang w:val="en-GB"/>
        </w:rPr>
        <w:t>.</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However, t</w:t>
      </w:r>
      <w:r>
        <w:rPr>
          <w:rFonts w:cs="Times New Roman" w:ascii="Times New Roman" w:hAnsi="Times New Roman"/>
          <w:b w:val="false"/>
          <w:bCs w:val="false"/>
          <w:i w:val="false"/>
          <w:iCs w:val="false"/>
          <w:color w:val="auto"/>
          <w:sz w:val="24"/>
          <w:szCs w:val="24"/>
          <w:u w:val="none"/>
          <w:lang w:val="en-GB"/>
        </w:rPr>
        <w:t xml:space="preserve">op-down effects </w:t>
      </w:r>
      <w:r>
        <w:rPr>
          <w:rFonts w:cs="Times New Roman" w:ascii="Times New Roman" w:hAnsi="Times New Roman"/>
          <w:b w:val="false"/>
          <w:bCs w:val="false"/>
          <w:i w:val="false"/>
          <w:iCs w:val="false"/>
          <w:color w:val="auto"/>
          <w:sz w:val="24"/>
          <w:szCs w:val="24"/>
          <w:u w:val="none"/>
          <w:lang w:val="en-GB"/>
        </w:rPr>
        <w:t xml:space="preserve">of key predators </w:t>
      </w:r>
      <w:r>
        <w:rPr>
          <w:rFonts w:cs="Times New Roman" w:ascii="Times New Roman" w:hAnsi="Times New Roman"/>
          <w:b w:val="false"/>
          <w:bCs w:val="false"/>
          <w:i w:val="false"/>
          <w:iCs w:val="false"/>
          <w:color w:val="auto"/>
          <w:sz w:val="24"/>
          <w:szCs w:val="24"/>
          <w:u w:val="none"/>
          <w:lang w:val="en-GB"/>
        </w:rPr>
        <w:t xml:space="preserve">in tropics are </w:t>
      </w:r>
      <w:r>
        <w:rPr>
          <w:rFonts w:cs="Times New Roman" w:ascii="Times New Roman" w:hAnsi="Times New Roman"/>
          <w:b w:val="false"/>
          <w:bCs w:val="false"/>
          <w:i w:val="false"/>
          <w:iCs w:val="false"/>
          <w:color w:val="auto"/>
          <w:sz w:val="24"/>
          <w:szCs w:val="24"/>
          <w:u w:val="none"/>
          <w:lang w:val="en-GB"/>
        </w:rPr>
        <w:t xml:space="preserve">found to be </w:t>
      </w:r>
      <w:r>
        <w:rPr>
          <w:rFonts w:cs="Times New Roman" w:ascii="Times New Roman" w:hAnsi="Times New Roman"/>
          <w:b w:val="false"/>
          <w:bCs w:val="false"/>
          <w:i w:val="false"/>
          <w:iCs w:val="false"/>
          <w:color w:val="auto"/>
          <w:sz w:val="24"/>
          <w:szCs w:val="24"/>
          <w:u w:val="none"/>
          <w:lang w:val="en-GB"/>
        </w:rPr>
        <w:t xml:space="preserve">highly variable </w:t>
      </w:r>
      <w:bookmarkStart w:id="21" w:name="__UnoMark__18661_532779537"/>
      <w:bookmarkStart w:id="22" w:name="__UnoMark__13894_532779537"/>
      <w:bookmarkStart w:id="23" w:name="__UnoMark__12445_532779537"/>
      <w:r>
        <w:rPr>
          <w:rFonts w:cs="Times New Roman" w:ascii="Times New Roman" w:hAnsi="Times New Roman"/>
          <w:b w:val="false"/>
          <w:bCs w:val="false"/>
          <w:i w:val="false"/>
          <w:iCs w:val="false"/>
          <w:color w:val="auto"/>
          <w:sz w:val="24"/>
          <w:szCs w:val="24"/>
          <w:u w:val="none"/>
          <w:lang w:val="en-GB"/>
        </w:rPr>
        <w:t>(Maas et al., 2016)</w:t>
      </w:r>
      <w:bookmarkEnd w:id="21"/>
      <w:bookmarkEnd w:id="22"/>
      <w:bookmarkEnd w:id="23"/>
      <w:r>
        <w:rPr>
          <w:rFonts w:cs="Times New Roman" w:ascii="Times New Roman" w:hAnsi="Times New Roman"/>
          <w:b w:val="false"/>
          <w:bCs w:val="false"/>
          <w:i w:val="false"/>
          <w:iCs w:val="false"/>
          <w:color w:val="auto"/>
          <w:sz w:val="24"/>
          <w:szCs w:val="24"/>
          <w:u w:val="none"/>
          <w:lang w:val="en-GB"/>
        </w:rPr>
        <w:t>.</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While in tropical agro-ecosystems </w:t>
      </w:r>
      <w:r>
        <w:rPr>
          <w:rFonts w:cs="Times New Roman" w:ascii="Times New Roman" w:hAnsi="Times New Roman"/>
          <w:b w:val="false"/>
          <w:bCs w:val="false"/>
          <w:i w:val="false"/>
          <w:iCs w:val="false"/>
          <w:color w:val="auto"/>
          <w:sz w:val="24"/>
          <w:szCs w:val="24"/>
          <w:u w:val="none"/>
          <w:lang w:val="en-GB"/>
        </w:rPr>
        <w:t xml:space="preserve">these seem to be strong </w:t>
      </w:r>
      <w:r>
        <w:rPr>
          <w:rFonts w:cs="Times New Roman" w:ascii="Times New Roman" w:hAnsi="Times New Roman"/>
          <w:b w:val="false"/>
          <w:bCs w:val="false"/>
          <w:i w:val="false"/>
          <w:iCs w:val="false"/>
          <w:color w:val="auto"/>
          <w:sz w:val="24"/>
          <w:szCs w:val="24"/>
          <w:u w:val="none"/>
          <w:lang w:val="en-GB"/>
        </w:rPr>
        <w:t xml:space="preserve">and prevalent, </w:t>
      </w:r>
      <w:r>
        <w:rPr>
          <w:rFonts w:cs="Times New Roman" w:ascii="Times New Roman" w:hAnsi="Times New Roman"/>
          <w:b w:val="false"/>
          <w:bCs w:val="false"/>
          <w:i w:val="false"/>
          <w:iCs w:val="false"/>
          <w:color w:val="auto"/>
          <w:sz w:val="24"/>
          <w:szCs w:val="24"/>
          <w:u w:val="none"/>
          <w:lang w:val="en-GB"/>
        </w:rPr>
        <w:t>univesality of</w:t>
      </w:r>
      <w:r>
        <w:rPr>
          <w:rFonts w:cs="Times New Roman" w:ascii="Times New Roman" w:hAnsi="Times New Roman"/>
          <w:b w:val="false"/>
          <w:bCs w:val="false"/>
          <w:i w:val="false"/>
          <w:iCs w:val="false"/>
          <w:color w:val="auto"/>
          <w:sz w:val="24"/>
          <w:szCs w:val="24"/>
          <w:u w:val="none"/>
          <w:lang w:val="en-GB"/>
        </w:rPr>
        <w:t xml:space="preserve"> top-down and cascading effects in </w:t>
      </w:r>
      <w:r>
        <w:rPr>
          <w:rFonts w:cs="Times New Roman" w:ascii="Times New Roman" w:hAnsi="Times New Roman"/>
          <w:b w:val="false"/>
          <w:bCs w:val="false"/>
          <w:i w:val="false"/>
          <w:iCs w:val="false"/>
          <w:color w:val="auto"/>
          <w:sz w:val="24"/>
          <w:szCs w:val="24"/>
          <w:u w:val="none"/>
          <w:lang w:val="en-GB"/>
        </w:rPr>
        <w:t xml:space="preserve">natural </w:t>
      </w:r>
      <w:r>
        <w:rPr>
          <w:rFonts w:cs="Times New Roman" w:ascii="Times New Roman" w:hAnsi="Times New Roman"/>
          <w:b w:val="false"/>
          <w:bCs w:val="false"/>
          <w:i w:val="false"/>
          <w:iCs w:val="false"/>
          <w:color w:val="auto"/>
          <w:sz w:val="24"/>
          <w:szCs w:val="24"/>
          <w:u w:val="none"/>
          <w:lang w:val="en-GB"/>
        </w:rPr>
        <w:t xml:space="preserve">plant communities </w:t>
      </w:r>
      <w:r>
        <w:rPr>
          <w:rFonts w:cs="Times New Roman" w:ascii="Times New Roman" w:hAnsi="Times New Roman"/>
          <w:b w:val="false"/>
          <w:bCs w:val="false"/>
          <w:i w:val="false"/>
          <w:iCs w:val="false"/>
          <w:color w:val="auto"/>
          <w:sz w:val="24"/>
          <w:szCs w:val="24"/>
          <w:u w:val="none"/>
          <w:lang w:val="en-GB"/>
        </w:rPr>
        <w:t>is debatable</w:t>
      </w:r>
      <w:r>
        <w:rPr>
          <w:rFonts w:cs="Times New Roman" w:ascii="Times New Roman" w:hAnsi="Times New Roman"/>
          <w:b w:val="false"/>
          <w:bCs w:val="false"/>
          <w:i w:val="false"/>
          <w:iCs w:val="false"/>
          <w:color w:val="auto"/>
          <w:sz w:val="24"/>
          <w:szCs w:val="24"/>
          <w:u w:val="none"/>
          <w:lang w:val="en-GB"/>
        </w:rPr>
        <w:t xml:space="preserve"> </w:t>
      </w:r>
      <w:bookmarkStart w:id="24" w:name="__UnoMark__18660_532779537"/>
      <w:bookmarkStart w:id="25" w:name="__UnoMark__12446_532779537"/>
      <w:bookmarkStart w:id="26" w:name="__UnoMark__13895_532779537"/>
      <w:r>
        <w:rPr>
          <w:rFonts w:cs="Times New Roman" w:ascii="Times New Roman" w:hAnsi="Times New Roman"/>
          <w:b w:val="false"/>
          <w:bCs w:val="false"/>
          <w:i w:val="false"/>
          <w:iCs w:val="false"/>
          <w:color w:val="auto"/>
          <w:sz w:val="24"/>
          <w:szCs w:val="24"/>
          <w:u w:val="none"/>
          <w:lang w:val="en-GB"/>
        </w:rPr>
        <w:t>(Bael et al., 2003; Harrison and Banks-Leite, 2020; Vidal and Murphy, 2018)</w:t>
      </w:r>
      <w:bookmarkEnd w:id="24"/>
      <w:bookmarkEnd w:id="25"/>
      <w:bookmarkEnd w:id="26"/>
      <w:r>
        <w:rPr>
          <w:rFonts w:cs="Times New Roman" w:ascii="Times New Roman" w:hAnsi="Times New Roman"/>
          <w:b w:val="false"/>
          <w:bCs w:val="false"/>
          <w:i w:val="false"/>
          <w:iCs w:val="false"/>
          <w:color w:val="auto"/>
          <w:sz w:val="24"/>
          <w:szCs w:val="24"/>
          <w:u w:val="none"/>
          <w:lang w:val="en-GB"/>
        </w:rPr>
        <w:t>.</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C</w:t>
      </w:r>
      <w:r>
        <w:rPr>
          <w:rFonts w:cs="Times New Roman" w:ascii="Times New Roman" w:hAnsi="Times New Roman"/>
          <w:b w:val="false"/>
          <w:bCs w:val="false"/>
          <w:i w:val="false"/>
          <w:iCs w:val="false"/>
          <w:color w:val="auto"/>
          <w:sz w:val="24"/>
          <w:szCs w:val="24"/>
          <w:lang w:val="en-GB"/>
        </w:rPr>
        <w:t xml:space="preserve">orrelation </w:t>
      </w:r>
      <w:r>
        <w:rPr>
          <w:rFonts w:cs="Times New Roman" w:ascii="Times New Roman" w:hAnsi="Times New Roman"/>
          <w:b w:val="false"/>
          <w:bCs w:val="false"/>
          <w:i w:val="false"/>
          <w:iCs w:val="false"/>
          <w:color w:val="auto"/>
          <w:sz w:val="24"/>
          <w:szCs w:val="24"/>
          <w:lang w:val="en-GB"/>
        </w:rPr>
        <w:t>patterns between</w:t>
      </w:r>
      <w:r>
        <w:rPr>
          <w:rFonts w:cs="Times New Roman" w:ascii="Times New Roman" w:hAnsi="Times New Roman"/>
          <w:b w:val="false"/>
          <w:bCs w:val="false"/>
          <w:i w:val="false"/>
          <w:iCs w:val="false"/>
          <w:color w:val="auto"/>
          <w:sz w:val="24"/>
          <w:szCs w:val="24"/>
          <w:lang w:val="en-GB"/>
        </w:rPr>
        <w:t xml:space="preserve"> herbivore abundance and various plant community characteristics </w:t>
      </w:r>
      <w:r>
        <w:rPr>
          <w:rFonts w:cs="Times New Roman" w:ascii="Times New Roman" w:hAnsi="Times New Roman"/>
          <w:b w:val="false"/>
          <w:bCs w:val="false"/>
          <w:i w:val="false"/>
          <w:iCs w:val="false"/>
          <w:color w:val="auto"/>
          <w:sz w:val="24"/>
          <w:szCs w:val="24"/>
          <w:lang w:val="en-GB"/>
        </w:rPr>
        <w:t>suggest</w:t>
      </w:r>
      <w:r>
        <w:rPr>
          <w:rFonts w:cs="Times New Roman" w:ascii="Times New Roman" w:hAnsi="Times New Roman"/>
          <w:b w:val="false"/>
          <w:bCs w:val="false"/>
          <w:i w:val="false"/>
          <w:iCs w:val="false"/>
          <w:color w:val="auto"/>
          <w:sz w:val="24"/>
          <w:szCs w:val="24"/>
          <w:lang w:val="en-GB"/>
        </w:rPr>
        <w:t xml:space="preserve"> that </w:t>
      </w:r>
      <w:r>
        <w:rPr>
          <w:rFonts w:cs="Times New Roman" w:ascii="Times New Roman" w:hAnsi="Times New Roman"/>
          <w:b w:val="false"/>
          <w:bCs w:val="false"/>
          <w:i w:val="false"/>
          <w:iCs w:val="false"/>
          <w:color w:val="auto"/>
          <w:sz w:val="24"/>
          <w:szCs w:val="24"/>
          <w:lang w:val="en-GB"/>
        </w:rPr>
        <w:t xml:space="preserve">arthropod communities in </w:t>
      </w:r>
      <w:r>
        <w:rPr>
          <w:rFonts w:cs="Times New Roman" w:ascii="Times New Roman" w:hAnsi="Times New Roman"/>
          <w:b w:val="false"/>
          <w:bCs w:val="false"/>
          <w:i w:val="false"/>
          <w:iCs w:val="false"/>
          <w:color w:val="auto"/>
          <w:sz w:val="24"/>
          <w:szCs w:val="24"/>
          <w:lang w:val="en-GB"/>
        </w:rPr>
        <w:t xml:space="preserve">late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successional forest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are</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shaped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mainly</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by vegetation</w:t>
      </w:r>
      <w:r>
        <w:rPr>
          <w:rFonts w:cs="Times New Roman" w:ascii="Times New Roman" w:hAnsi="Times New Roman"/>
          <w:b w:val="false"/>
          <w:bCs w:val="false"/>
          <w:i w:val="false"/>
          <w:iCs w:val="false"/>
          <w:color w:val="auto"/>
          <w:sz w:val="24"/>
          <w:szCs w:val="24"/>
          <w:lang w:val="en-GB"/>
        </w:rPr>
        <w:t xml:space="preserve"> </w:t>
      </w:r>
      <w:bookmarkStart w:id="27" w:name="__UnoMark__18659_532779537"/>
      <w:bookmarkStart w:id="28" w:name="__UnoMark__13896_532779537"/>
      <w:bookmarkStart w:id="29" w:name="__UnoMark__12447_532779537"/>
      <w:r>
        <w:rPr>
          <w:rFonts w:cs="Times New Roman" w:ascii="Times New Roman" w:hAnsi="Times New Roman"/>
          <w:b w:val="false"/>
          <w:bCs w:val="false"/>
          <w:i w:val="false"/>
          <w:iCs w:val="false"/>
          <w:color w:val="auto"/>
          <w:sz w:val="24"/>
          <w:szCs w:val="24"/>
          <w:lang w:val="en-GB"/>
        </w:rPr>
        <w:t>(Mottl et al., 2020; Whitfeld et al., 2012)</w:t>
      </w:r>
      <w:bookmarkEnd w:id="27"/>
      <w:bookmarkEnd w:id="28"/>
      <w:bookmarkEnd w:id="29"/>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 xml:space="preserve">This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bottom-up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control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should</w:t>
      </w:r>
      <w:r>
        <w:rPr>
          <w:rFonts w:cs="Times New Roman" w:ascii="Times New Roman" w:hAnsi="Times New Roman"/>
          <w:b w:val="false"/>
          <w:bCs w:val="false"/>
          <w:i w:val="false"/>
          <w:iCs w:val="false"/>
          <w:color w:val="auto"/>
          <w:sz w:val="24"/>
          <w:szCs w:val="24"/>
          <w:lang w:val="en-GB"/>
        </w:rPr>
        <w:t xml:space="preserve"> result in weak top-down cascades.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Recently it was shown that herbivorous insects shape community composition, but predators had surprisingly weak cascading effect on vegetation in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early succesional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tropical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forest gaps</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w:t>
      </w:r>
      <w:bookmarkStart w:id="30" w:name="__UnoMark__18658_532779537"/>
      <w:bookmarkStart w:id="31" w:name="__UnoMark__13897_532779537"/>
      <w:bookmarkStart w:id="32" w:name="__UnoMark__12448_532779537"/>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(Szefer et al., 2020)</w:t>
      </w:r>
      <w:bookmarkEnd w:id="30"/>
      <w:bookmarkEnd w:id="31"/>
      <w:bookmarkEnd w:id="32"/>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w:t>
      </w:r>
      <w:r>
        <w:rPr>
          <w:rFonts w:cs="Times New Roman" w:ascii="Times New Roman" w:hAnsi="Times New Roman"/>
          <w:b w:val="false"/>
          <w:bCs w:val="false"/>
          <w:i w:val="false"/>
          <w:iCs w:val="false"/>
          <w:sz w:val="24"/>
          <w:szCs w:val="24"/>
        </w:rPr>
        <w:t>This observation</w:t>
      </w:r>
      <w:r>
        <w:rPr>
          <w:rFonts w:cs="Times New Roman" w:ascii="Times New Roman" w:hAnsi="Times New Roman"/>
          <w:b w:val="false"/>
          <w:bCs w:val="false"/>
          <w:i w:val="false"/>
          <w:iCs w:val="false"/>
          <w:sz w:val="24"/>
          <w:szCs w:val="24"/>
        </w:rPr>
        <w:t xml:space="preserve"> seems to</w:t>
      </w:r>
      <w:r>
        <w:rPr>
          <w:rFonts w:cs="Times New Roman" w:ascii="Times New Roman" w:hAnsi="Times New Roman"/>
          <w:b w:val="false"/>
          <w:bCs w:val="false"/>
          <w:i w:val="false"/>
          <w:iCs w:val="false"/>
          <w:sz w:val="24"/>
          <w:szCs w:val="24"/>
        </w:rPr>
        <w:t xml:space="preserve"> be consistent with some theoretical expectations </w:t>
      </w:r>
      <w:r>
        <w:rPr>
          <w:rFonts w:cs="Times New Roman" w:ascii="Times New Roman" w:hAnsi="Times New Roman"/>
          <w:b w:val="false"/>
          <w:bCs w:val="false"/>
          <w:i w:val="false"/>
          <w:iCs w:val="false"/>
          <w:sz w:val="24"/>
          <w:szCs w:val="24"/>
        </w:rPr>
        <w:t>e</w:t>
      </w:r>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val="false"/>
          <w:iCs w:val="false"/>
          <w:sz w:val="24"/>
          <w:szCs w:val="24"/>
        </w:rPr>
        <w:t>g</w:t>
      </w:r>
      <w:r>
        <w:rPr>
          <w:rFonts w:cs="Times New Roman" w:ascii="Times New Roman" w:hAnsi="Times New Roman"/>
          <w:b w:val="false"/>
          <w:bCs w:val="false"/>
          <w:i w:val="false"/>
          <w:iCs w:val="false"/>
          <w:sz w:val="24"/>
          <w:szCs w:val="24"/>
        </w:rPr>
        <w:t xml:space="preserve">. that higher productivity would result in </w:t>
      </w:r>
      <w:r>
        <w:rPr>
          <w:rFonts w:cs="Times New Roman" w:ascii="Times New Roman" w:hAnsi="Times New Roman"/>
          <w:b w:val="false"/>
          <w:bCs w:val="false"/>
          <w:i w:val="false"/>
          <w:iCs w:val="false"/>
          <w:sz w:val="24"/>
          <w:szCs w:val="24"/>
        </w:rPr>
        <w:t xml:space="preserve">stronger bottom-up control of herbivores by </w:t>
      </w:r>
      <w:r>
        <w:rPr>
          <w:rFonts w:cs="Times New Roman" w:ascii="Times New Roman" w:hAnsi="Times New Roman"/>
          <w:b w:val="false"/>
          <w:bCs w:val="false"/>
          <w:i w:val="false"/>
          <w:iCs w:val="false"/>
          <w:sz w:val="24"/>
          <w:szCs w:val="24"/>
        </w:rPr>
        <w:t>vegetation</w:t>
      </w:r>
      <w:r>
        <w:rPr>
          <w:rFonts w:cs="Times New Roman" w:ascii="Times New Roman" w:hAnsi="Times New Roman"/>
          <w:b w:val="false"/>
          <w:bCs w:val="false"/>
          <w:i w:val="false"/>
          <w:iCs w:val="false"/>
          <w:sz w:val="24"/>
          <w:szCs w:val="24"/>
        </w:rPr>
        <w:t xml:space="preserve"> </w:t>
      </w:r>
      <w:bookmarkStart w:id="33" w:name="__UnoMark__12449_532779537"/>
      <w:bookmarkStart w:id="34" w:name="__UnoMark__13898_532779537"/>
      <w:bookmarkStart w:id="35" w:name="__UnoMark__18657_532779537"/>
      <w:r>
        <w:rPr>
          <w:rFonts w:cs="Times New Roman" w:ascii="Times New Roman" w:hAnsi="Times New Roman"/>
          <w:b w:val="false"/>
          <w:bCs w:val="false"/>
          <w:i w:val="false"/>
          <w:iCs w:val="false"/>
          <w:sz w:val="24"/>
          <w:szCs w:val="24"/>
        </w:rPr>
        <w:t>(Kagata and Ohgushi, 2006; Mooney et al., 2010)</w:t>
      </w:r>
      <w:bookmarkEnd w:id="33"/>
      <w:bookmarkEnd w:id="34"/>
      <w:bookmarkEnd w:id="35"/>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color w:val="auto"/>
          <w:sz w:val="24"/>
          <w:szCs w:val="24"/>
          <w:lang w:val="en-GB"/>
        </w:rPr>
        <w:t>It is unclear whether the same is true for</w:t>
      </w:r>
      <w:r>
        <w:rPr>
          <w:rFonts w:cs="Times New Roman" w:ascii="Times New Roman" w:hAnsi="Times New Roman"/>
          <w:b w:val="false"/>
          <w:bCs w:val="false"/>
          <w:i w:val="false"/>
          <w:iCs w:val="false"/>
          <w:caps w:val="false"/>
          <w:smallCaps w:val="false"/>
          <w:position w:val="0"/>
          <w:sz w:val="24"/>
          <w:sz w:val="24"/>
          <w:szCs w:val="24"/>
          <w:u w:val="none"/>
          <w:vertAlign w:val="baseline"/>
        </w:rPr>
        <w:t xml:space="preserve"> the initial stages where </w:t>
      </w:r>
      <w:r>
        <w:rPr>
          <w:rFonts w:cs="Times New Roman" w:ascii="Times New Roman" w:hAnsi="Times New Roman"/>
          <w:b w:val="false"/>
          <w:bCs w:val="false"/>
          <w:i w:val="false"/>
          <w:iCs w:val="false"/>
          <w:caps w:val="false"/>
          <w:smallCaps w:val="false"/>
          <w:position w:val="0"/>
          <w:sz w:val="24"/>
          <w:sz w:val="24"/>
          <w:szCs w:val="24"/>
          <w:u w:val="none"/>
          <w:vertAlign w:val="baseline"/>
        </w:rPr>
        <w:t xml:space="preserve">assembly processes are </w:t>
      </w:r>
      <w:r>
        <w:rPr>
          <w:rFonts w:cs="Times New Roman" w:ascii="Times New Roman" w:hAnsi="Times New Roman"/>
          <w:b w:val="false"/>
          <w:bCs w:val="false"/>
          <w:i w:val="false"/>
          <w:iCs w:val="false"/>
          <w:caps w:val="false"/>
          <w:smallCaps w:val="false"/>
          <w:position w:val="0"/>
          <w:sz w:val="24"/>
          <w:sz w:val="24"/>
          <w:szCs w:val="24"/>
          <w:u w:val="none"/>
          <w:vertAlign w:val="baseline"/>
        </w:rPr>
        <w:t>more</w:t>
      </w:r>
      <w:r>
        <w:rPr>
          <w:rFonts w:cs="Times New Roman" w:ascii="Times New Roman" w:hAnsi="Times New Roman"/>
          <w:b w:val="false"/>
          <w:bCs w:val="false"/>
          <w:i w:val="false"/>
          <w:iCs w:val="false"/>
          <w:caps w:val="false"/>
          <w:smallCaps w:val="false"/>
          <w:position w:val="0"/>
          <w:sz w:val="24"/>
          <w:sz w:val="24"/>
          <w:szCs w:val="24"/>
          <w:u w:val="none"/>
          <w:vertAlign w:val="baseline"/>
        </w:rPr>
        <w:t xml:space="preserve"> dynamic</w:t>
      </w:r>
      <w:r>
        <w:rPr>
          <w:rFonts w:cs="Times New Roman" w:ascii="Times New Roman" w:hAnsi="Times New Roman"/>
          <w:b w:val="false"/>
          <w:bCs w:val="false"/>
          <w:i w:val="false"/>
          <w:iCs w:val="false"/>
          <w:caps w:val="false"/>
          <w:smallCaps w:val="false"/>
          <w:position w:val="0"/>
          <w:sz w:val="24"/>
          <w:sz w:val="24"/>
          <w:szCs w:val="24"/>
          <w:u w:val="none"/>
          <w:vertAlign w:val="baseline"/>
        </w:rPr>
        <w:t xml:space="preserve"> </w:t>
      </w:r>
      <w:r>
        <w:rPr>
          <w:rFonts w:cs="Times New Roman" w:ascii="Times New Roman" w:hAnsi="Times New Roman"/>
          <w:b w:val="false"/>
          <w:bCs w:val="false"/>
          <w:i w:val="false"/>
          <w:iCs w:val="false"/>
          <w:caps w:val="false"/>
          <w:smallCaps w:val="false"/>
          <w:position w:val="0"/>
          <w:sz w:val="24"/>
          <w:sz w:val="24"/>
          <w:szCs w:val="24"/>
          <w:u w:val="none"/>
          <w:vertAlign w:val="baseline"/>
        </w:rPr>
        <w:t xml:space="preserve">and plant natural enemies </w:t>
      </w:r>
      <w:r>
        <w:rPr>
          <w:rFonts w:cs="Times New Roman" w:ascii="Times New Roman" w:hAnsi="Times New Roman"/>
          <w:b w:val="false"/>
          <w:bCs w:val="false"/>
          <w:i w:val="false"/>
          <w:iCs w:val="false"/>
          <w:caps w:val="false"/>
          <w:smallCaps w:val="false"/>
          <w:position w:val="0"/>
          <w:sz w:val="24"/>
          <w:sz w:val="24"/>
          <w:szCs w:val="24"/>
          <w:u w:val="none"/>
          <w:vertAlign w:val="baseline"/>
        </w:rPr>
        <w:t>might be</w:t>
      </w:r>
      <w:r>
        <w:rPr>
          <w:rFonts w:cs="Times New Roman" w:ascii="Times New Roman" w:hAnsi="Times New Roman"/>
          <w:b w:val="false"/>
          <w:bCs w:val="false"/>
          <w:i w:val="false"/>
          <w:iCs w:val="false"/>
          <w:caps w:val="false"/>
          <w:smallCaps w:val="false"/>
          <w:position w:val="0"/>
          <w:sz w:val="24"/>
          <w:sz w:val="24"/>
          <w:szCs w:val="24"/>
          <w:u w:val="none"/>
          <w:vertAlign w:val="baseline"/>
        </w:rPr>
        <w:t xml:space="preserve"> more </w:t>
      </w:r>
      <w:r>
        <w:rPr>
          <w:rFonts w:cs="Times New Roman" w:ascii="Times New Roman" w:hAnsi="Times New Roman"/>
          <w:b w:val="false"/>
          <w:bCs w:val="false"/>
          <w:i w:val="false"/>
          <w:iCs w:val="false"/>
          <w:caps w:val="false"/>
          <w:smallCaps w:val="false"/>
          <w:position w:val="0"/>
          <w:sz w:val="24"/>
          <w:sz w:val="24"/>
          <w:szCs w:val="24"/>
          <w:u w:val="none"/>
          <w:vertAlign w:val="baseline"/>
        </w:rPr>
        <w:t>relevant</w:t>
      </w:r>
      <w:r>
        <w:rPr>
          <w:rFonts w:cs="Times New Roman" w:ascii="Times New Roman" w:hAnsi="Times New Roman"/>
          <w:b w:val="false"/>
          <w:bCs w:val="false"/>
          <w:i w:val="false"/>
          <w:iCs w:val="false"/>
          <w:caps w:val="false"/>
          <w:smallCaps w:val="false"/>
          <w:position w:val="0"/>
          <w:sz w:val="24"/>
          <w:sz w:val="24"/>
          <w:szCs w:val="24"/>
          <w:u w:val="none"/>
          <w:vertAlign w:val="baseline"/>
        </w:rPr>
        <w:t xml:space="preserve"> </w:t>
      </w:r>
      <w:r>
        <w:rPr>
          <w:rFonts w:cs="Times New Roman" w:ascii="Times New Roman" w:hAnsi="Times New Roman"/>
          <w:b w:val="false"/>
          <w:bCs w:val="false"/>
          <w:i w:val="false"/>
          <w:iCs w:val="false"/>
          <w:caps w:val="false"/>
          <w:smallCaps w:val="false"/>
          <w:position w:val="0"/>
          <w:sz w:val="24"/>
          <w:sz w:val="24"/>
          <w:szCs w:val="24"/>
          <w:u w:val="none"/>
          <w:vertAlign w:val="baseline"/>
        </w:rPr>
        <w:t xml:space="preserve">especially when </w:t>
      </w:r>
      <w:r>
        <w:rPr>
          <w:rFonts w:cs="Times New Roman" w:ascii="Times New Roman" w:hAnsi="Times New Roman"/>
          <w:b w:val="false"/>
          <w:bCs w:val="false"/>
          <w:i w:val="false"/>
          <w:iCs w:val="false"/>
          <w:caps w:val="false"/>
          <w:smallCaps w:val="false"/>
          <w:position w:val="0"/>
          <w:sz w:val="24"/>
          <w:sz w:val="24"/>
          <w:szCs w:val="24"/>
          <w:u w:val="none"/>
          <w:vertAlign w:val="baseline"/>
        </w:rPr>
        <w:t>t</w:t>
      </w:r>
      <w:r>
        <w:rPr>
          <w:rFonts w:cs="Times New Roman" w:ascii="Times New Roman" w:hAnsi="Times New Roman"/>
          <w:b w:val="false"/>
          <w:bCs w:val="false"/>
          <w:i w:val="false"/>
          <w:iCs w:val="false"/>
          <w:caps w:val="false"/>
          <w:smallCaps w:val="false"/>
          <w:position w:val="0"/>
          <w:sz w:val="24"/>
          <w:sz w:val="24"/>
          <w:szCs w:val="24"/>
          <w:u w:val="none"/>
          <w:vertAlign w:val="baseline"/>
        </w:rPr>
        <w:t xml:space="preserve">rophic cascades </w:t>
      </w:r>
      <w:r>
        <w:rPr>
          <w:rFonts w:cs="Times New Roman" w:ascii="Times New Roman" w:hAnsi="Times New Roman"/>
          <w:b w:val="false"/>
          <w:bCs w:val="false"/>
          <w:i w:val="false"/>
          <w:iCs w:val="false"/>
          <w:caps w:val="false"/>
          <w:smallCaps w:val="false"/>
          <w:position w:val="0"/>
          <w:sz w:val="24"/>
          <w:sz w:val="24"/>
          <w:szCs w:val="24"/>
          <w:u w:val="none"/>
          <w:vertAlign w:val="baseline"/>
        </w:rPr>
        <w:t>are expected to be stronger on younger plants</w:t>
      </w:r>
      <w:r>
        <w:rPr>
          <w:rFonts w:cs="Times New Roman" w:ascii="Times New Roman" w:hAnsi="Times New Roman"/>
          <w:b w:val="false"/>
          <w:bCs w:val="false"/>
          <w:i w:val="false"/>
          <w:iCs w:val="false"/>
          <w:caps w:val="false"/>
          <w:smallCaps w:val="false"/>
          <w:position w:val="0"/>
          <w:sz w:val="24"/>
          <w:sz w:val="24"/>
          <w:szCs w:val="24"/>
          <w:u w:val="none"/>
          <w:vertAlign w:val="baseline"/>
        </w:rPr>
        <w:t xml:space="preserve"> </w:t>
      </w:r>
      <w:bookmarkStart w:id="36" w:name="__UnoMark__18656_532779537"/>
      <w:bookmarkStart w:id="37" w:name="__UnoMark__12450_532779537"/>
      <w:bookmarkStart w:id="38" w:name="__UnoMark__13899_532779537"/>
      <w:r>
        <w:rPr>
          <w:rFonts w:cs="Times New Roman" w:ascii="Times New Roman" w:hAnsi="Times New Roman"/>
          <w:b w:val="false"/>
          <w:bCs w:val="false"/>
          <w:i w:val="false"/>
          <w:iCs w:val="false"/>
          <w:caps w:val="false"/>
          <w:smallCaps w:val="false"/>
          <w:position w:val="0"/>
          <w:sz w:val="24"/>
          <w:sz w:val="24"/>
          <w:szCs w:val="24"/>
          <w:u w:val="none"/>
          <w:vertAlign w:val="baseline"/>
        </w:rPr>
        <w:t>(Boege and Marquis, 2006)</w:t>
      </w:r>
      <w:bookmarkEnd w:id="36"/>
      <w:bookmarkEnd w:id="37"/>
      <w:bookmarkEnd w:id="38"/>
      <w:r>
        <w:rPr>
          <w:rFonts w:cs="Times New Roman" w:ascii="Times New Roman" w:hAnsi="Times New Roman"/>
          <w:b w:val="false"/>
          <w:bCs w:val="false"/>
          <w:i w:val="false"/>
          <w:iCs w:val="false"/>
          <w:caps w:val="false"/>
          <w:smallCaps w:val="false"/>
          <w:position w:val="0"/>
          <w:sz w:val="24"/>
          <w:sz w:val="24"/>
          <w:szCs w:val="24"/>
          <w:u w:val="none"/>
          <w:vertAlign w:val="baseline"/>
        </w:rPr>
        <w:t>.</w:t>
      </w:r>
      <w:r>
        <w:rPr>
          <w:rFonts w:cs="Times New Roman" w:ascii="Times New Roman" w:hAnsi="Times New Roman"/>
          <w:b w:val="false"/>
          <w:bCs w:val="false"/>
          <w:i w:val="false"/>
          <w:iCs w:val="false"/>
          <w:caps w:val="false"/>
          <w:smallCaps w:val="false"/>
          <w:position w:val="0"/>
          <w:sz w:val="24"/>
          <w:sz w:val="24"/>
          <w:szCs w:val="24"/>
          <w:u w:val="none"/>
          <w:vertAlign w:val="baseline"/>
        </w:rPr>
        <w:t xml:space="preserve"> </w:t>
      </w:r>
      <w:r>
        <w:rPr>
          <w:rFonts w:cs="Times New Roman" w:ascii="Times New Roman" w:hAnsi="Times New Roman"/>
          <w:b w:val="false"/>
          <w:bCs w:val="false"/>
          <w:i w:val="false"/>
          <w:iCs w:val="false"/>
          <w:caps w:val="false"/>
          <w:smallCaps w:val="false"/>
          <w:position w:val="0"/>
          <w:sz w:val="24"/>
          <w:sz w:val="24"/>
          <w:szCs w:val="24"/>
          <w:u w:val="none"/>
          <w:vertAlign w:val="baseline"/>
        </w:rPr>
        <w:t>Unfortunately</w:t>
      </w:r>
      <w:r>
        <w:rPr>
          <w:rFonts w:cs="Times New Roman" w:ascii="Times New Roman" w:hAnsi="Times New Roman"/>
          <w:b w:val="false"/>
          <w:bCs w:val="false"/>
          <w:i w:val="false"/>
          <w:iCs w:val="false"/>
          <w:sz w:val="24"/>
          <w:szCs w:val="24"/>
        </w:rPr>
        <w:t>, s</w:t>
      </w:r>
      <w:r>
        <w:rPr>
          <w:rFonts w:cs="Times New Roman" w:ascii="Times New Roman" w:hAnsi="Times New Roman"/>
          <w:b w:val="false"/>
          <w:bCs w:val="false"/>
          <w:i w:val="false"/>
          <w:iCs w:val="false"/>
          <w:sz w:val="24"/>
          <w:szCs w:val="24"/>
        </w:rPr>
        <w:t xml:space="preserve">trength </w:t>
      </w:r>
      <w:r>
        <w:rPr>
          <w:rFonts w:cs="Times New Roman" w:ascii="Times New Roman" w:hAnsi="Times New Roman"/>
          <w:b w:val="false"/>
          <w:bCs w:val="false"/>
          <w:i w:val="false"/>
          <w:iCs w:val="false"/>
          <w:sz w:val="24"/>
          <w:szCs w:val="24"/>
        </w:rPr>
        <w:t xml:space="preserve">of top-down </w:t>
      </w:r>
      <w:r>
        <w:rPr>
          <w:rFonts w:cs="Times New Roman" w:ascii="Times New Roman" w:hAnsi="Times New Roman"/>
          <w:b w:val="false"/>
          <w:bCs w:val="false"/>
          <w:i w:val="false"/>
          <w:iCs w:val="false"/>
          <w:sz w:val="24"/>
          <w:szCs w:val="24"/>
        </w:rPr>
        <w:t>control</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of plants </w:t>
      </w:r>
      <w:r>
        <w:rPr>
          <w:rFonts w:cs="Times New Roman" w:ascii="Times New Roman" w:hAnsi="Times New Roman"/>
          <w:b w:val="false"/>
          <w:bCs w:val="false"/>
          <w:i w:val="false"/>
          <w:iCs w:val="false"/>
          <w:sz w:val="24"/>
          <w:szCs w:val="24"/>
        </w:rPr>
        <w:t xml:space="preserve">by herbivores </w:t>
      </w:r>
      <w:r>
        <w:rPr>
          <w:rFonts w:cs="Times New Roman" w:ascii="Times New Roman" w:hAnsi="Times New Roman"/>
          <w:b w:val="false"/>
          <w:bCs w:val="false"/>
          <w:i w:val="false"/>
          <w:iCs w:val="false"/>
          <w:sz w:val="24"/>
          <w:szCs w:val="24"/>
        </w:rPr>
        <w:t>was found to be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highly </w:t>
      </w:r>
      <w:r>
        <w:rPr>
          <w:rFonts w:cs="Times New Roman" w:ascii="Times New Roman" w:hAnsi="Times New Roman"/>
          <w:b w:val="false"/>
          <w:bCs w:val="false"/>
          <w:i w:val="false"/>
          <w:iCs w:val="false"/>
          <w:sz w:val="24"/>
          <w:szCs w:val="24"/>
        </w:rPr>
        <w:t xml:space="preserve">site specific and </w:t>
      </w:r>
      <w:r>
        <w:rPr>
          <w:rFonts w:cs="Times New Roman" w:ascii="Times New Roman" w:hAnsi="Times New Roman"/>
          <w:b w:val="false"/>
          <w:bCs w:val="false"/>
          <w:i w:val="false"/>
          <w:iCs w:val="false"/>
          <w:sz w:val="24"/>
          <w:szCs w:val="24"/>
        </w:rPr>
        <w:t>difficult to</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predict accurately by</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climatic conditions</w:t>
      </w:r>
      <w:r>
        <w:rPr>
          <w:rFonts w:cs="Times New Roman" w:ascii="Times New Roman" w:hAnsi="Times New Roman"/>
          <w:b w:val="false"/>
          <w:bCs w:val="false"/>
          <w:i w:val="false"/>
          <w:iCs w:val="false"/>
          <w:sz w:val="24"/>
          <w:szCs w:val="24"/>
        </w:rPr>
        <w:t xml:space="preserve">, productivity </w:t>
      </w:r>
      <w:r>
        <w:rPr>
          <w:rFonts w:cs="Times New Roman" w:ascii="Times New Roman" w:hAnsi="Times New Roman"/>
          <w:b w:val="false"/>
          <w:bCs w:val="false"/>
          <w:i w:val="false"/>
          <w:iCs w:val="false"/>
          <w:sz w:val="24"/>
          <w:szCs w:val="24"/>
        </w:rPr>
        <w:t>or</w:t>
      </w:r>
      <w:r>
        <w:rPr>
          <w:rFonts w:cs="Times New Roman" w:ascii="Times New Roman" w:hAnsi="Times New Roman"/>
          <w:b w:val="false"/>
          <w:bCs w:val="false"/>
          <w:i w:val="false"/>
          <w:iCs w:val="false"/>
          <w:sz w:val="24"/>
          <w:szCs w:val="24"/>
        </w:rPr>
        <w:t xml:space="preserve"> plant growth forms </w:t>
      </w:r>
      <w:bookmarkStart w:id="39" w:name="__UnoMark__18655_532779537"/>
      <w:bookmarkStart w:id="40" w:name="__UnoMark__13900_532779537"/>
      <w:bookmarkStart w:id="41" w:name="__UnoMark__12451_532779537"/>
      <w:r>
        <w:rPr>
          <w:rFonts w:cs="Times New Roman" w:ascii="Times New Roman" w:hAnsi="Times New Roman"/>
          <w:b w:val="false"/>
          <w:bCs w:val="false"/>
          <w:i w:val="false"/>
          <w:iCs w:val="false"/>
          <w:sz w:val="24"/>
          <w:szCs w:val="24"/>
        </w:rPr>
        <w:t>(Jia et al., 2018)</w:t>
      </w:r>
      <w:bookmarkEnd w:id="39"/>
      <w:bookmarkEnd w:id="40"/>
      <w:bookmarkEnd w:id="41"/>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color w:val="auto"/>
          <w:sz w:val="24"/>
          <w:szCs w:val="24"/>
          <w:u w:val="none"/>
          <w:lang w:val="en-GB"/>
        </w:rPr>
        <w:t>and c</w:t>
      </w:r>
      <w:r>
        <w:rPr>
          <w:rFonts w:cs="Times New Roman" w:ascii="Times New Roman" w:hAnsi="Times New Roman"/>
          <w:b w:val="false"/>
          <w:bCs w:val="false"/>
          <w:i w:val="false"/>
          <w:iCs w:val="false"/>
          <w:color w:val="auto"/>
          <w:sz w:val="24"/>
          <w:szCs w:val="24"/>
          <w:u w:val="none"/>
          <w:lang w:val="en-GB"/>
        </w:rPr>
        <w:t xml:space="preserve">omplex natural histories of </w:t>
      </w:r>
      <w:r>
        <w:rPr>
          <w:rFonts w:cs="Times New Roman" w:ascii="Times New Roman" w:hAnsi="Times New Roman"/>
          <w:b w:val="false"/>
          <w:bCs w:val="false"/>
          <w:i w:val="false"/>
          <w:iCs w:val="false"/>
          <w:color w:val="auto"/>
          <w:sz w:val="24"/>
          <w:szCs w:val="24"/>
          <w:u w:val="none"/>
          <w:lang w:val="en-GB"/>
        </w:rPr>
        <w:t>both predators and herbivores within food-web</w:t>
      </w:r>
      <w:r>
        <w:rPr>
          <w:rFonts w:cs="Times New Roman" w:ascii="Times New Roman" w:hAnsi="Times New Roman"/>
          <w:b w:val="false"/>
          <w:bCs w:val="false"/>
          <w:i w:val="false"/>
          <w:iCs w:val="false"/>
          <w:color w:val="auto"/>
          <w:sz w:val="24"/>
          <w:szCs w:val="24"/>
          <w:u w:val="none"/>
          <w:lang w:val="en-GB"/>
        </w:rPr>
        <w:t>s</w:t>
      </w:r>
      <w:r>
        <w:rPr>
          <w:rFonts w:cs="Times New Roman" w:ascii="Times New Roman" w:hAnsi="Times New Roman"/>
          <w:b w:val="false"/>
          <w:bCs w:val="false"/>
          <w:i w:val="false"/>
          <w:iCs w:val="false"/>
          <w:color w:val="auto"/>
          <w:sz w:val="24"/>
          <w:szCs w:val="24"/>
          <w:u w:val="none"/>
          <w:lang w:val="en-GB"/>
        </w:rPr>
        <w:t xml:space="preserve"> might be important.</w:t>
      </w:r>
    </w:p>
    <w:p>
      <w:pPr>
        <w:pStyle w:val="Normal"/>
        <w:spacing w:lineRule="auto" w:line="240"/>
        <w:jc w:val="left"/>
        <w:rPr>
          <w:rFonts w:ascii="Times New Roman" w:hAnsi="Times New Roman"/>
        </w:rPr>
      </w:pPr>
      <w:r>
        <w:rPr>
          <w:rFonts w:cs="Times New Roman" w:ascii="Times New Roman" w:hAnsi="Times New Roman"/>
          <w:b w:val="false"/>
          <w:bCs w:val="false"/>
          <w:i w:val="false"/>
          <w:iCs w:val="false"/>
          <w:caps w:val="false"/>
          <w:smallCaps w:val="false"/>
          <w:position w:val="0"/>
          <w:sz w:val="24"/>
          <w:sz w:val="24"/>
          <w:szCs w:val="24"/>
          <w:u w:val="none"/>
          <w:vertAlign w:val="baseline"/>
        </w:rPr>
        <w:tab/>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By focusing on t</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op-down effect on abundance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we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might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miss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an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important effect of body size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shifts in</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response to predation</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w:t>
      </w:r>
      <w:bookmarkStart w:id="42" w:name="__UnoMark__18664_532779537"/>
      <w:bookmarkStart w:id="43" w:name="__UnoMark__13903_532779537"/>
      <w:bookmarkStart w:id="44" w:name="__UnoMark__12454_532779537"/>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(Gruner, 2004)</w:t>
      </w:r>
      <w:bookmarkEnd w:id="42"/>
      <w:bookmarkEnd w:id="43"/>
      <w:bookmarkEnd w:id="44"/>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w:t>
      </w:r>
      <w:r>
        <w:rPr>
          <w:rFonts w:cs="Times New Roman" w:ascii="Times New Roman" w:hAnsi="Times New Roman"/>
          <w:b w:val="false"/>
          <w:bCs w:val="false"/>
          <w:i w:val="false"/>
          <w:iCs w:val="false"/>
          <w:caps w:val="false"/>
          <w:smallCaps w:val="false"/>
          <w:position w:val="0"/>
          <w:sz w:val="24"/>
          <w:sz w:val="24"/>
          <w:szCs w:val="24"/>
          <w:u w:val="none"/>
          <w:vertAlign w:val="baseline"/>
        </w:rPr>
        <w:t>S</w:t>
      </w:r>
      <w:r>
        <w:rPr>
          <w:rFonts w:cs="Times New Roman" w:ascii="Times New Roman" w:hAnsi="Times New Roman"/>
          <w:b w:val="false"/>
          <w:bCs w:val="false"/>
          <w:i w:val="false"/>
          <w:iCs w:val="false"/>
          <w:caps w:val="false"/>
          <w:smallCaps w:val="false"/>
          <w:position w:val="0"/>
          <w:sz w:val="24"/>
          <w:sz w:val="24"/>
          <w:szCs w:val="24"/>
          <w:u w:val="none"/>
          <w:vertAlign w:val="baseline"/>
        </w:rPr>
        <w:t xml:space="preserve">tudies </w:t>
      </w:r>
      <w:r>
        <w:rPr>
          <w:rFonts w:cs="Times New Roman" w:ascii="Times New Roman" w:hAnsi="Times New Roman"/>
          <w:b w:val="false"/>
          <w:bCs w:val="false"/>
          <w:i w:val="false"/>
          <w:iCs w:val="false"/>
          <w:caps w:val="false"/>
          <w:smallCaps w:val="false"/>
          <w:position w:val="0"/>
          <w:sz w:val="24"/>
          <w:sz w:val="24"/>
          <w:szCs w:val="24"/>
          <w:u w:val="none"/>
          <w:vertAlign w:val="baseline"/>
        </w:rPr>
        <w:t>from temperate region</w:t>
      </w:r>
      <w:r>
        <w:rPr>
          <w:rFonts w:cs="Times New Roman" w:ascii="Times New Roman" w:hAnsi="Times New Roman"/>
          <w:b w:val="false"/>
          <w:bCs w:val="false"/>
          <w:i w:val="false"/>
          <w:iCs w:val="false"/>
          <w:caps w:val="false"/>
          <w:smallCaps w:val="false"/>
          <w:position w:val="0"/>
          <w:sz w:val="24"/>
          <w:sz w:val="24"/>
          <w:szCs w:val="24"/>
          <w:u w:val="none"/>
          <w:vertAlign w:val="baseline"/>
        </w:rPr>
        <w:t xml:space="preserve"> </w:t>
      </w:r>
      <w:r>
        <w:rPr>
          <w:rFonts w:cs="Times New Roman" w:ascii="Times New Roman" w:hAnsi="Times New Roman"/>
          <w:b w:val="false"/>
          <w:bCs w:val="false"/>
          <w:i w:val="false"/>
          <w:iCs w:val="false"/>
          <w:caps w:val="false"/>
          <w:smallCaps w:val="false"/>
          <w:position w:val="0"/>
          <w:sz w:val="24"/>
          <w:sz w:val="24"/>
          <w:szCs w:val="24"/>
          <w:u w:val="none"/>
          <w:vertAlign w:val="baseline"/>
        </w:rPr>
        <w:t>usuall</w:t>
      </w:r>
      <w:r>
        <w:rPr>
          <w:rFonts w:cs="Times New Roman" w:ascii="Times New Roman" w:hAnsi="Times New Roman"/>
          <w:b w:val="false"/>
          <w:bCs w:val="false"/>
          <w:i w:val="false"/>
          <w:iCs w:val="false"/>
          <w:caps w:val="false"/>
          <w:smallCaps w:val="false"/>
          <w:position w:val="0"/>
          <w:sz w:val="24"/>
          <w:sz w:val="24"/>
          <w:szCs w:val="24"/>
          <w:u w:val="none"/>
          <w:vertAlign w:val="baseline"/>
        </w:rPr>
        <w:t>y</w:t>
      </w:r>
      <w:r>
        <w:rPr>
          <w:rFonts w:cs="Times New Roman" w:ascii="Times New Roman" w:hAnsi="Times New Roman"/>
          <w:b w:val="false"/>
          <w:bCs w:val="false"/>
          <w:i w:val="false"/>
          <w:iCs w:val="false"/>
          <w:caps w:val="false"/>
          <w:smallCaps w:val="false"/>
          <w:position w:val="0"/>
          <w:sz w:val="24"/>
          <w:sz w:val="24"/>
          <w:szCs w:val="24"/>
          <w:u w:val="none"/>
          <w:vertAlign w:val="baseline"/>
        </w:rPr>
        <w:t xml:space="preserve"> </w:t>
      </w:r>
      <w:r>
        <w:rPr>
          <w:rFonts w:cs="Times New Roman" w:ascii="Times New Roman" w:hAnsi="Times New Roman"/>
          <w:b w:val="false"/>
          <w:bCs w:val="false"/>
          <w:i w:val="false"/>
          <w:iCs w:val="false"/>
          <w:caps w:val="false"/>
          <w:smallCaps w:val="false"/>
          <w:position w:val="0"/>
          <w:sz w:val="24"/>
          <w:sz w:val="24"/>
          <w:szCs w:val="24"/>
          <w:u w:val="none"/>
          <w:vertAlign w:val="baseline"/>
        </w:rPr>
        <w:t xml:space="preserve">report stronger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t</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op-down effects on herbivore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abundance </w:t>
      </w:r>
      <w:bookmarkStart w:id="45" w:name="__UnoMark__18662_532779537"/>
      <w:bookmarkStart w:id="46" w:name="__UnoMark__12452_532779537"/>
      <w:bookmarkStart w:id="47" w:name="__UnoMark__13901_532779537"/>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(Vidal and Murphy, 2018)</w:t>
      </w:r>
      <w:bookmarkEnd w:id="45"/>
      <w:bookmarkEnd w:id="46"/>
      <w:bookmarkEnd w:id="47"/>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despite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bio</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mass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being more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indicative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measure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of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a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population size</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w:t>
      </w:r>
      <w:bookmarkStart w:id="48" w:name="__UnoMark__12453_532779537"/>
      <w:bookmarkStart w:id="49" w:name="__UnoMark__13902_532779537"/>
      <w:bookmarkStart w:id="50" w:name="__UnoMark__18663_532779537"/>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(Rossberg, 2013)</w:t>
      </w:r>
      <w:bookmarkEnd w:id="48"/>
      <w:bookmarkEnd w:id="49"/>
      <w:bookmarkEnd w:id="50"/>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w:t>
      </w:r>
      <w:r>
        <w:rPr>
          <w:rFonts w:cs="Times New Roman" w:ascii="Times New Roman" w:hAnsi="Times New Roman"/>
          <w:b w:val="false"/>
          <w:bCs w:val="false"/>
          <w:i w:val="false"/>
          <w:iCs w:val="false"/>
          <w:color w:val="auto"/>
          <w:sz w:val="24"/>
          <w:szCs w:val="24"/>
          <w:lang w:val="en-GB"/>
        </w:rPr>
        <w:t xml:space="preserve">Especially when it is known that prey size is crucial for vertebrate predators and can change the size structure of </w:t>
      </w:r>
      <w:r>
        <w:rPr>
          <w:rFonts w:cs="Times New Roman" w:ascii="Times New Roman" w:hAnsi="Times New Roman"/>
          <w:b w:val="false"/>
          <w:bCs w:val="false"/>
          <w:i w:val="false"/>
          <w:iCs w:val="false"/>
          <w:color w:val="auto"/>
          <w:sz w:val="24"/>
          <w:szCs w:val="24"/>
          <w:lang w:val="en-GB"/>
        </w:rPr>
        <w:t>the</w:t>
      </w:r>
      <w:r>
        <w:rPr>
          <w:rFonts w:cs="Times New Roman" w:ascii="Times New Roman" w:hAnsi="Times New Roman"/>
          <w:b w:val="false"/>
          <w:bCs w:val="false"/>
          <w:i w:val="false"/>
          <w:iCs w:val="false"/>
          <w:color w:val="auto"/>
          <w:sz w:val="24"/>
          <w:szCs w:val="24"/>
          <w:lang w:val="en-GB"/>
        </w:rPr>
        <w:t>i</w:t>
      </w:r>
      <w:r>
        <w:rPr>
          <w:rFonts w:cs="Times New Roman" w:ascii="Times New Roman" w:hAnsi="Times New Roman"/>
          <w:b w:val="false"/>
          <w:bCs w:val="false"/>
          <w:i w:val="false"/>
          <w:iCs w:val="false"/>
          <w:color w:val="auto"/>
          <w:sz w:val="24"/>
          <w:szCs w:val="24"/>
          <w:lang w:val="en-GB"/>
        </w:rPr>
        <w:t xml:space="preserve">r prey </w:t>
      </w:r>
      <w:bookmarkStart w:id="51" w:name="__UnoMark__18665_532779537"/>
      <w:bookmarkStart w:id="52" w:name="__UnoMark__12455_532779537"/>
      <w:bookmarkStart w:id="53" w:name="__UnoMark__13904_532779537"/>
      <w:r>
        <w:rPr>
          <w:rFonts w:ascii="Times New Roman" w:hAnsi="Times New Roman"/>
        </w:rPr>
        <w:t>(Detmer et al., 2017; Rodgers et al., 2015)</w:t>
      </w:r>
      <w:bookmarkEnd w:id="51"/>
      <w:bookmarkEnd w:id="52"/>
      <w:bookmarkEnd w:id="53"/>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However, simultaneous evaluation</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s</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of how predators affect herbivore abundance and biomass are surprisingly rare </w:t>
      </w:r>
      <w:bookmarkStart w:id="54" w:name="__UnoMark__18666_532779537"/>
      <w:bookmarkStart w:id="55" w:name="__UnoMark__13905_532779537"/>
      <w:bookmarkStart w:id="56" w:name="__UnoMark__12456_532779537"/>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(Gruner, 2004; Harris et al., 2020)</w:t>
      </w:r>
      <w:bookmarkEnd w:id="54"/>
      <w:bookmarkEnd w:id="55"/>
      <w:bookmarkEnd w:id="56"/>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w:t>
      </w:r>
      <w:r>
        <w:rPr>
          <w:rFonts w:ascii="Times New Roman" w:hAnsi="Times New Roman"/>
        </w:rPr>
        <w:t xml:space="preserve"> </w:t>
      </w:r>
      <w:r>
        <w:rPr>
          <w:rFonts w:cs="Times New Roman" w:ascii="Times New Roman" w:hAnsi="Times New Roman"/>
          <w:b w:val="false"/>
          <w:bCs w:val="false"/>
          <w:i w:val="false"/>
          <w:iCs w:val="false"/>
          <w:sz w:val="24"/>
          <w:szCs w:val="24"/>
        </w:rPr>
        <w:t xml:space="preserve">Especially studies of </w:t>
      </w:r>
      <w:r>
        <w:rPr>
          <w:rFonts w:cs="Times New Roman" w:ascii="Times New Roman" w:hAnsi="Times New Roman"/>
          <w:b w:val="false"/>
          <w:bCs w:val="false"/>
          <w:i w:val="false"/>
          <w:iCs w:val="false"/>
          <w:sz w:val="24"/>
          <w:szCs w:val="24"/>
        </w:rPr>
        <w:t>arthropod predators (</w:t>
      </w:r>
      <w:r>
        <w:rPr>
          <w:rFonts w:cs="Times New Roman" w:ascii="Times New Roman" w:hAnsi="Times New Roman"/>
          <w:b w:val="false"/>
          <w:bCs w:val="false"/>
          <w:i w:val="false"/>
          <w:iCs w:val="false"/>
          <w:sz w:val="24"/>
          <w:szCs w:val="24"/>
        </w:rPr>
        <w:t>AP</w:t>
      </w:r>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val="false"/>
          <w:iCs w:val="false"/>
          <w:sz w:val="24"/>
          <w:szCs w:val="24"/>
        </w:rPr>
        <w:t xml:space="preserve"> are scarce </w:t>
      </w:r>
      <w:bookmarkStart w:id="57" w:name="__UnoMark__18667_532779537"/>
      <w:bookmarkStart w:id="58" w:name="__UnoMark__13906_532779537"/>
      <w:bookmarkStart w:id="59" w:name="__UnoMark__12457_532779537"/>
      <w:r>
        <w:rPr>
          <w:rFonts w:cs="Times New Roman" w:ascii="Times New Roman" w:hAnsi="Times New Roman"/>
          <w:b w:val="false"/>
          <w:bCs w:val="false"/>
          <w:i w:val="false"/>
          <w:iCs w:val="false"/>
          <w:sz w:val="24"/>
          <w:szCs w:val="24"/>
        </w:rPr>
        <w:t>(Maas et al., 2016)</w:t>
      </w:r>
      <w:bookmarkEnd w:id="57"/>
      <w:bookmarkEnd w:id="58"/>
      <w:bookmarkEnd w:id="59"/>
      <w:r>
        <w:rPr>
          <w:rFonts w:cs="Times New Roman" w:ascii="Times New Roman" w:hAnsi="Times New Roman"/>
          <w:b w:val="false"/>
          <w:bCs w:val="false"/>
          <w:i w:val="false"/>
          <w:iCs w:val="false"/>
          <w:sz w:val="24"/>
          <w:szCs w:val="24"/>
        </w:rPr>
        <w:t xml:space="preserve">. </w:t>
      </w:r>
    </w:p>
    <w:p>
      <w:pPr>
        <w:pStyle w:val="Normal"/>
        <w:spacing w:lineRule="auto" w:line="240"/>
        <w:rPr/>
      </w:pPr>
      <w:r>
        <w:rPr>
          <w:rFonts w:cs="Times New Roman" w:ascii="Times New Roman" w:hAnsi="Times New Roman"/>
          <w:b w:val="false"/>
          <w:bCs w:val="false"/>
          <w:i w:val="false"/>
          <w:iCs w:val="false"/>
          <w:sz w:val="24"/>
          <w:szCs w:val="24"/>
        </w:rPr>
        <w:tab/>
        <w:t>S</w:t>
      </w:r>
      <w:r>
        <w:rPr>
          <w:rFonts w:cs="Times New Roman" w:ascii="Times New Roman" w:hAnsi="Times New Roman"/>
          <w:b w:val="false"/>
          <w:bCs w:val="false"/>
          <w:i w:val="false"/>
          <w:iCs w:val="false"/>
          <w:sz w:val="24"/>
          <w:szCs w:val="24"/>
        </w:rPr>
        <w:t xml:space="preserve">trength of a </w:t>
      </w:r>
      <w:r>
        <w:rPr>
          <w:rFonts w:cs="Times New Roman" w:ascii="Times New Roman" w:hAnsi="Times New Roman"/>
          <w:b w:val="false"/>
          <w:bCs w:val="false"/>
          <w:i w:val="false"/>
          <w:iCs w:val="false"/>
          <w:sz w:val="24"/>
          <w:szCs w:val="24"/>
        </w:rPr>
        <w:t xml:space="preserve">top-down </w:t>
      </w:r>
      <w:r>
        <w:rPr>
          <w:rFonts w:cs="Times New Roman" w:ascii="Times New Roman" w:hAnsi="Times New Roman"/>
          <w:b w:val="false"/>
          <w:bCs w:val="false"/>
          <w:i w:val="false"/>
          <w:iCs w:val="false"/>
          <w:sz w:val="24"/>
          <w:szCs w:val="24"/>
        </w:rPr>
        <w:t xml:space="preserve">trophic cascade </w:t>
      </w:r>
      <w:r>
        <w:rPr>
          <w:rFonts w:cs="Times New Roman" w:ascii="Times New Roman" w:hAnsi="Times New Roman"/>
          <w:b w:val="false"/>
          <w:bCs w:val="false"/>
          <w:i w:val="false"/>
          <w:iCs w:val="false"/>
          <w:sz w:val="24"/>
          <w:szCs w:val="24"/>
        </w:rPr>
        <w:t>depends on a f</w:t>
      </w:r>
      <w:r>
        <w:rPr>
          <w:rFonts w:cs="Times New Roman" w:ascii="Times New Roman" w:hAnsi="Times New Roman"/>
          <w:b w:val="false"/>
          <w:bCs w:val="false"/>
          <w:i w:val="false"/>
          <w:iCs w:val="false"/>
          <w:sz w:val="24"/>
          <w:szCs w:val="24"/>
        </w:rPr>
        <w:t>ood web structure</w:t>
      </w:r>
      <w:r>
        <w:rPr>
          <w:rFonts w:cs="Times New Roman" w:ascii="Times New Roman" w:hAnsi="Times New Roman"/>
          <w:b w:val="false"/>
          <w:bCs w:val="false"/>
          <w:i w:val="false"/>
          <w:iCs w:val="false"/>
          <w:sz w:val="24"/>
          <w:szCs w:val="24"/>
        </w:rPr>
        <w:t xml:space="preserve"> </w:t>
      </w:r>
      <w:bookmarkStart w:id="60" w:name="__UnoMark__18668_532779537"/>
      <w:bookmarkStart w:id="61" w:name="__UnoMark__13907_532779537"/>
      <w:bookmarkStart w:id="62" w:name="__UnoMark__12458_532779537"/>
      <w:r>
        <w:rPr>
          <w:rFonts w:cs="Times New Roman" w:ascii="Times New Roman" w:hAnsi="Times New Roman"/>
          <w:b w:val="false"/>
          <w:bCs w:val="false"/>
          <w:i w:val="false"/>
          <w:iCs w:val="false"/>
          <w:sz w:val="24"/>
          <w:szCs w:val="24"/>
        </w:rPr>
        <w:t>(Daugherty et al., 2007; Pujoni et al., 2016)</w:t>
      </w:r>
      <w:bookmarkEnd w:id="60"/>
      <w:bookmarkEnd w:id="61"/>
      <w:bookmarkEnd w:id="62"/>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and the </w:t>
      </w:r>
      <w:r>
        <w:rPr>
          <w:rFonts w:cs="Times New Roman" w:ascii="Times New Roman" w:hAnsi="Times New Roman"/>
          <w:b w:val="false"/>
          <w:bCs w:val="false"/>
          <w:i w:val="false"/>
          <w:iCs w:val="false"/>
          <w:sz w:val="24"/>
          <w:szCs w:val="24"/>
        </w:rPr>
        <w:t xml:space="preserve">presence of </w:t>
      </w:r>
      <w:r>
        <w:rPr>
          <w:rFonts w:cs="Times New Roman" w:ascii="Times New Roman" w:hAnsi="Times New Roman"/>
          <w:b w:val="false"/>
          <w:bCs w:val="false"/>
          <w:i w:val="false"/>
          <w:iCs w:val="false"/>
          <w:color w:val="auto"/>
          <w:sz w:val="24"/>
          <w:szCs w:val="24"/>
          <w:lang w:val="en-GB"/>
        </w:rPr>
        <w:t>i</w:t>
      </w:r>
      <w:r>
        <w:rPr>
          <w:rFonts w:cs="Times New Roman" w:ascii="Times New Roman" w:hAnsi="Times New Roman"/>
          <w:b w:val="false"/>
          <w:bCs w:val="false"/>
          <w:i w:val="false"/>
          <w:iCs w:val="false"/>
          <w:color w:val="auto"/>
          <w:sz w:val="24"/>
          <w:szCs w:val="24"/>
          <w:lang w:val="en-GB"/>
        </w:rPr>
        <w:t xml:space="preserve">ntra-guild predation </w:t>
      </w:r>
      <w:r>
        <w:rPr>
          <w:rFonts w:cs="Times New Roman" w:ascii="Times New Roman" w:hAnsi="Times New Roman"/>
          <w:b w:val="false"/>
          <w:bCs w:val="false"/>
          <w:i w:val="false"/>
          <w:iCs w:val="false"/>
          <w:color w:val="auto"/>
          <w:sz w:val="24"/>
          <w:szCs w:val="24"/>
          <w:lang w:val="en-GB"/>
        </w:rPr>
        <w:t xml:space="preserve">(IGP) </w:t>
      </w:r>
      <w:r>
        <w:rPr>
          <w:rFonts w:cs="Times New Roman" w:ascii="Times New Roman" w:hAnsi="Times New Roman"/>
          <w:b w:val="false"/>
          <w:bCs w:val="false"/>
          <w:i w:val="false"/>
          <w:iCs w:val="false"/>
          <w:color w:val="auto"/>
          <w:sz w:val="24"/>
          <w:szCs w:val="24"/>
          <w:lang w:val="en-GB"/>
        </w:rPr>
        <w:t>is hypothesized to</w:t>
      </w:r>
      <w:r>
        <w:rPr>
          <w:rFonts w:cs="Times New Roman" w:ascii="Times New Roman" w:hAnsi="Times New Roman"/>
          <w:b w:val="false"/>
          <w:bCs w:val="false"/>
          <w:i w:val="false"/>
          <w:iCs w:val="false"/>
          <w:color w:val="auto"/>
          <w:sz w:val="24"/>
          <w:szCs w:val="24"/>
          <w:lang w:val="en-GB"/>
        </w:rPr>
        <w:t xml:space="preserve"> weaken </w:t>
      </w:r>
      <w:r>
        <w:rPr>
          <w:rFonts w:cs="Times New Roman" w:ascii="Times New Roman" w:hAnsi="Times New Roman"/>
          <w:b w:val="false"/>
          <w:bCs w:val="false"/>
          <w:i w:val="false"/>
          <w:iCs w:val="false"/>
          <w:color w:val="auto"/>
          <w:sz w:val="24"/>
          <w:szCs w:val="24"/>
          <w:lang w:val="en-GB"/>
        </w:rPr>
        <w:t xml:space="preserve">any </w:t>
      </w:r>
      <w:r>
        <w:rPr>
          <w:rFonts w:cs="Times New Roman" w:ascii="Times New Roman" w:hAnsi="Times New Roman"/>
          <w:b w:val="false"/>
          <w:bCs w:val="false"/>
          <w:i w:val="false"/>
          <w:iCs w:val="false"/>
          <w:color w:val="auto"/>
          <w:sz w:val="24"/>
          <w:szCs w:val="24"/>
          <w:lang w:val="en-GB"/>
        </w:rPr>
        <w:t xml:space="preserve">top-down </w:t>
      </w:r>
      <w:r>
        <w:rPr>
          <w:rFonts w:cs="Times New Roman" w:ascii="Times New Roman" w:hAnsi="Times New Roman"/>
          <w:b w:val="false"/>
          <w:bCs w:val="false"/>
          <w:i w:val="false"/>
          <w:iCs w:val="false"/>
          <w:color w:val="auto"/>
          <w:sz w:val="24"/>
          <w:szCs w:val="24"/>
          <w:lang w:val="en-GB"/>
        </w:rPr>
        <w:t xml:space="preserve">cascading effect </w:t>
      </w:r>
      <w:bookmarkStart w:id="63" w:name="__UnoMark__18670_532779537"/>
      <w:bookmarkStart w:id="64" w:name="__UnoMark__12460_532779537"/>
      <w:bookmarkStart w:id="65" w:name="__UnoMark__13909_532779537"/>
      <w:r>
        <w:rPr>
          <w:rFonts w:cs="Times New Roman" w:ascii="Times New Roman" w:hAnsi="Times New Roman"/>
          <w:b w:val="false"/>
          <w:bCs w:val="false"/>
          <w:i w:val="false"/>
          <w:iCs w:val="false"/>
          <w:sz w:val="24"/>
          <w:szCs w:val="24"/>
        </w:rPr>
        <w:t>(Finke and Denno, 2005; Polis and Holt, 1992)</w:t>
      </w:r>
      <w:bookmarkEnd w:id="63"/>
      <w:bookmarkEnd w:id="64"/>
      <w:bookmarkEnd w:id="65"/>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S</w:t>
      </w:r>
      <w:r>
        <w:rPr>
          <w:rFonts w:cs="Times New Roman" w:ascii="Times New Roman" w:hAnsi="Times New Roman"/>
          <w:b w:val="false"/>
          <w:bCs w:val="false"/>
          <w:i w:val="false"/>
          <w:iCs w:val="false"/>
          <w:color w:val="auto"/>
          <w:sz w:val="24"/>
          <w:szCs w:val="24"/>
          <w:lang w:val="en-GB"/>
        </w:rPr>
        <w:t xml:space="preserve">ignificant role </w:t>
      </w:r>
      <w:r>
        <w:rPr>
          <w:rFonts w:cs="Times New Roman" w:ascii="Times New Roman" w:hAnsi="Times New Roman"/>
          <w:b w:val="false"/>
          <w:bCs w:val="false"/>
          <w:i w:val="false"/>
          <w:iCs w:val="false"/>
          <w:color w:val="auto"/>
          <w:sz w:val="24"/>
          <w:szCs w:val="24"/>
          <w:lang w:val="en-GB"/>
        </w:rPr>
        <w:t>of</w:t>
      </w:r>
      <w:r>
        <w:rPr>
          <w:rFonts w:cs="Times New Roman" w:ascii="Times New Roman" w:hAnsi="Times New Roman"/>
          <w:b w:val="false"/>
          <w:bCs w:val="false"/>
          <w:i w:val="false"/>
          <w:iCs w:val="false"/>
          <w:color w:val="auto"/>
          <w:sz w:val="24"/>
          <w:szCs w:val="24"/>
          <w:lang w:val="en-GB"/>
        </w:rPr>
        <w:t xml:space="preserve"> arthropod predators </w:t>
      </w:r>
      <w:r>
        <w:rPr>
          <w:rFonts w:cs="Times New Roman" w:ascii="Times New Roman" w:hAnsi="Times New Roman"/>
          <w:b w:val="false"/>
          <w:bCs w:val="false"/>
          <w:i w:val="false"/>
          <w:iCs w:val="false"/>
          <w:color w:val="auto"/>
          <w:sz w:val="24"/>
          <w:szCs w:val="24"/>
          <w:lang w:val="en-GB"/>
        </w:rPr>
        <w:t xml:space="preserve">in tropical food webs </w:t>
      </w:r>
      <w:r>
        <w:rPr>
          <w:rFonts w:cs="Times New Roman" w:ascii="Times New Roman" w:hAnsi="Times New Roman"/>
          <w:b w:val="false"/>
          <w:bCs w:val="false"/>
          <w:i w:val="false"/>
          <w:iCs w:val="false"/>
          <w:color w:val="auto"/>
          <w:sz w:val="24"/>
          <w:szCs w:val="24"/>
          <w:lang w:val="en-GB"/>
        </w:rPr>
        <w:t>can be seen from a</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highlight w:val="white"/>
          <w:lang w:val="en-GB"/>
        </w:rPr>
        <w:t>r</w:t>
      </w:r>
      <w:r>
        <w:rPr>
          <w:rFonts w:cs="Times New Roman" w:ascii="Times New Roman" w:hAnsi="Times New Roman"/>
          <w:b w:val="false"/>
          <w:bCs w:val="false"/>
          <w:i w:val="false"/>
          <w:iCs w:val="false"/>
          <w:color w:val="auto"/>
          <w:sz w:val="24"/>
          <w:szCs w:val="24"/>
          <w:lang w:val="en-GB"/>
        </w:rPr>
        <w:t xml:space="preserve">ecent </w:t>
      </w:r>
      <w:r>
        <w:rPr>
          <w:rFonts w:cs="Times New Roman" w:ascii="Times New Roman" w:hAnsi="Times New Roman"/>
          <w:b w:val="false"/>
          <w:bCs w:val="false"/>
          <w:i w:val="false"/>
          <w:iCs w:val="false"/>
          <w:color w:val="auto"/>
          <w:sz w:val="24"/>
          <w:szCs w:val="24"/>
          <w:lang w:val="en-GB"/>
        </w:rPr>
        <w:t xml:space="preserve">comparative </w:t>
      </w:r>
      <w:r>
        <w:rPr>
          <w:rFonts w:cs="Times New Roman" w:ascii="Times New Roman" w:hAnsi="Times New Roman"/>
          <w:b w:val="false"/>
          <w:bCs w:val="false"/>
          <w:i w:val="false"/>
          <w:iCs w:val="false"/>
          <w:color w:val="auto"/>
          <w:sz w:val="24"/>
          <w:szCs w:val="24"/>
          <w:lang w:val="en-GB"/>
        </w:rPr>
        <w:t xml:space="preserve">analysis, </w:t>
      </w:r>
      <w:r>
        <w:rPr>
          <w:rFonts w:cs="Times New Roman" w:ascii="Times New Roman" w:hAnsi="Times New Roman"/>
          <w:b w:val="false"/>
          <w:bCs w:val="false"/>
          <w:i w:val="false"/>
          <w:iCs w:val="false"/>
          <w:color w:val="auto"/>
          <w:sz w:val="24"/>
          <w:szCs w:val="24"/>
          <w:lang w:val="en-GB"/>
        </w:rPr>
        <w:t>that</w:t>
      </w:r>
      <w:r>
        <w:rPr>
          <w:rFonts w:cs="Times New Roman" w:ascii="Times New Roman" w:hAnsi="Times New Roman"/>
          <w:b w:val="false"/>
          <w:bCs w:val="false"/>
          <w:i w:val="false"/>
          <w:iCs w:val="false"/>
          <w:color w:val="auto"/>
          <w:sz w:val="24"/>
          <w:szCs w:val="24"/>
          <w:lang w:val="en-GB"/>
        </w:rPr>
        <w:t xml:space="preserve"> showed up to 82 times higher diversity of </w:t>
      </w:r>
      <w:r>
        <w:rPr>
          <w:rFonts w:cs="Times New Roman" w:ascii="Times New Roman" w:hAnsi="Times New Roman"/>
          <w:b w:val="false"/>
          <w:bCs w:val="false"/>
          <w:i w:val="false"/>
          <w:iCs w:val="false"/>
          <w:color w:val="auto"/>
          <w:sz w:val="24"/>
          <w:szCs w:val="24"/>
          <w:lang w:val="en-GB"/>
        </w:rPr>
        <w:t>AP</w:t>
      </w:r>
      <w:r>
        <w:rPr>
          <w:rFonts w:cs="Times New Roman" w:ascii="Times New Roman" w:hAnsi="Times New Roman"/>
          <w:b w:val="false"/>
          <w:bCs w:val="false"/>
          <w:i w:val="false"/>
          <w:iCs w:val="false"/>
          <w:color w:val="auto"/>
          <w:sz w:val="24"/>
          <w:szCs w:val="24"/>
          <w:lang w:val="en-GB"/>
        </w:rPr>
        <w:t xml:space="preserve"> in the tropics </w:t>
      </w:r>
      <w:r>
        <w:rPr>
          <w:rFonts w:cs="Times New Roman" w:ascii="Times New Roman" w:hAnsi="Times New Roman"/>
          <w:b w:val="false"/>
          <w:bCs w:val="false"/>
          <w:i w:val="false"/>
          <w:iCs w:val="false"/>
          <w:color w:val="auto"/>
          <w:sz w:val="24"/>
          <w:szCs w:val="24"/>
          <w:lang w:val="en-GB"/>
        </w:rPr>
        <w:t>than in temperate climatic zone</w:t>
      </w:r>
      <w:r>
        <w:rPr>
          <w:rFonts w:cs="Times New Roman" w:ascii="Times New Roman" w:hAnsi="Times New Roman"/>
          <w:b w:val="false"/>
          <w:bCs w:val="false"/>
          <w:i w:val="false"/>
          <w:iCs w:val="false"/>
          <w:color w:val="auto"/>
          <w:sz w:val="24"/>
          <w:szCs w:val="24"/>
          <w:lang w:val="en-GB"/>
        </w:rPr>
        <w:t xml:space="preserve"> </w:t>
      </w:r>
      <w:bookmarkStart w:id="66" w:name="__UnoMark__13910_532779537"/>
      <w:bookmarkStart w:id="67" w:name="__UnoMark__12461_532779537"/>
      <w:bookmarkStart w:id="68" w:name="__UnoMark__18669_532779537"/>
      <w:r>
        <w:rPr>
          <w:rFonts w:cs="Times New Roman" w:ascii="Times New Roman" w:hAnsi="Times New Roman"/>
          <w:b w:val="false"/>
          <w:bCs w:val="false"/>
          <w:i w:val="false"/>
          <w:iCs w:val="false"/>
          <w:color w:val="auto"/>
          <w:sz w:val="24"/>
          <w:szCs w:val="24"/>
          <w:lang w:val="en-GB"/>
        </w:rPr>
        <w:t>(Privet and Petillon, 2018)</w:t>
      </w:r>
      <w:bookmarkEnd w:id="66"/>
      <w:bookmarkEnd w:id="67"/>
      <w:bookmarkEnd w:id="68"/>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However, a</w:t>
      </w:r>
      <w:r>
        <w:rPr>
          <w:rFonts w:cs="Times New Roman" w:ascii="Times New Roman" w:hAnsi="Times New Roman"/>
          <w:b w:val="false"/>
          <w:bCs w:val="false"/>
          <w:i w:val="false"/>
          <w:iCs w:val="false"/>
          <w:color w:val="auto"/>
          <w:sz w:val="24"/>
          <w:szCs w:val="24"/>
          <w:lang w:val="en-GB"/>
        </w:rPr>
        <w:t>t leas</w:t>
      </w:r>
      <w:r>
        <w:rPr>
          <w:rFonts w:cs="Times New Roman" w:ascii="Times New Roman" w:hAnsi="Times New Roman"/>
          <w:b w:val="false"/>
          <w:bCs w:val="false"/>
          <w:i w:val="false"/>
          <w:iCs w:val="false"/>
          <w:color w:val="auto"/>
          <w:sz w:val="24"/>
          <w:szCs w:val="24"/>
          <w:lang w:val="en-GB"/>
        </w:rPr>
        <w:t>t</w:t>
      </w:r>
      <w:r>
        <w:rPr>
          <w:rFonts w:cs="Times New Roman" w:ascii="Times New Roman" w:hAnsi="Times New Roman"/>
          <w:b w:val="false"/>
          <w:bCs w:val="false"/>
          <w:i w:val="false"/>
          <w:iCs w:val="false"/>
          <w:color w:val="auto"/>
          <w:sz w:val="24"/>
          <w:szCs w:val="24"/>
          <w:lang w:val="en-GB"/>
        </w:rPr>
        <w:t xml:space="preserve"> in tropical monoculture</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2"/>
          <w:lang w:val="en-GB"/>
        </w:rPr>
        <w:t xml:space="preserve">IGP </w:t>
      </w:r>
      <w:r>
        <w:rPr>
          <w:rFonts w:cs="Times New Roman" w:ascii="Times New Roman" w:hAnsi="Times New Roman"/>
          <w:b w:val="false"/>
          <w:bCs w:val="false"/>
          <w:i w:val="false"/>
          <w:iCs w:val="false"/>
          <w:color w:val="auto"/>
          <w:sz w:val="24"/>
          <w:szCs w:val="22"/>
          <w:lang w:val="en-GB"/>
        </w:rPr>
        <w:t xml:space="preserve">by vertebrate predators </w:t>
      </w:r>
      <w:r>
        <w:rPr>
          <w:rFonts w:cs="Times New Roman" w:ascii="Times New Roman" w:hAnsi="Times New Roman"/>
          <w:b w:val="false"/>
          <w:bCs w:val="false"/>
          <w:i w:val="false"/>
          <w:iCs w:val="false"/>
          <w:color w:val="auto"/>
          <w:sz w:val="24"/>
          <w:szCs w:val="22"/>
          <w:lang w:val="en-GB"/>
        </w:rPr>
        <w:t xml:space="preserve">in arthropod-plant interaction seems to be characterised by stronger cascading effects </w:t>
      </w:r>
      <w:bookmarkStart w:id="69" w:name="__UnoMark__18671_532779537"/>
      <w:bookmarkStart w:id="70" w:name="__UnoMark__13911_532779537"/>
      <w:bookmarkStart w:id="71" w:name="__UnoMark__12462_532779537"/>
      <w:r>
        <w:rPr>
          <w:rFonts w:cs="Times New Roman" w:ascii="Times New Roman" w:hAnsi="Times New Roman"/>
          <w:b w:val="false"/>
          <w:bCs w:val="false"/>
          <w:i w:val="false"/>
          <w:iCs w:val="false"/>
          <w:color w:val="auto"/>
          <w:sz w:val="24"/>
          <w:szCs w:val="22"/>
          <w:lang w:val="en-GB"/>
        </w:rPr>
        <w:t>(Karp and Daily, 2014)</w:t>
      </w:r>
      <w:bookmarkEnd w:id="69"/>
      <w:bookmarkEnd w:id="70"/>
      <w:bookmarkEnd w:id="71"/>
      <w:r>
        <w:rPr>
          <w:rFonts w:cs="Times New Roman" w:ascii="Times New Roman" w:hAnsi="Times New Roman"/>
          <w:b w:val="false"/>
          <w:bCs w:val="false"/>
          <w:i w:val="false"/>
          <w:iCs w:val="false"/>
          <w:color w:val="auto"/>
          <w:sz w:val="24"/>
          <w:szCs w:val="22"/>
          <w:lang w:val="en-GB"/>
        </w:rPr>
        <w:t xml:space="preserve">. </w:t>
      </w:r>
      <w:r>
        <w:rPr>
          <w:rFonts w:cs="Times New Roman" w:ascii="Times New Roman" w:hAnsi="Times New Roman"/>
          <w:b w:val="false"/>
          <w:bCs w:val="false"/>
          <w:i w:val="false"/>
          <w:iCs w:val="false"/>
          <w:color w:val="auto"/>
          <w:sz w:val="24"/>
          <w:szCs w:val="24"/>
          <w:lang w:val="en-GB"/>
        </w:rPr>
        <w:t xml:space="preserve">In </w:t>
      </w:r>
      <w:r>
        <w:rPr>
          <w:rFonts w:cs="Times New Roman" w:ascii="Times New Roman" w:hAnsi="Times New Roman"/>
          <w:b w:val="false"/>
          <w:bCs w:val="false"/>
          <w:i w:val="false"/>
          <w:iCs w:val="false"/>
          <w:color w:val="auto"/>
          <w:sz w:val="24"/>
          <w:szCs w:val="24"/>
          <w:lang w:val="en-GB"/>
        </w:rPr>
        <w:t xml:space="preserve">natural </w:t>
      </w:r>
      <w:r>
        <w:rPr>
          <w:rFonts w:cs="Times New Roman" w:ascii="Times New Roman" w:hAnsi="Times New Roman"/>
          <w:b w:val="false"/>
          <w:bCs w:val="false"/>
          <w:i w:val="false"/>
          <w:iCs w:val="false"/>
          <w:color w:val="auto"/>
          <w:sz w:val="24"/>
          <w:szCs w:val="24"/>
          <w:lang w:val="en-GB"/>
        </w:rPr>
        <w:t xml:space="preserve">arthropod communities </w:t>
      </w:r>
      <w:r>
        <w:rPr>
          <w:rFonts w:cs="Times New Roman" w:ascii="Times New Roman" w:hAnsi="Times New Roman"/>
          <w:b w:val="false"/>
          <w:bCs w:val="false"/>
          <w:i w:val="false"/>
          <w:iCs w:val="false"/>
          <w:color w:val="auto"/>
          <w:sz w:val="24"/>
          <w:szCs w:val="24"/>
          <w:lang w:val="en-GB"/>
        </w:rPr>
        <w:t xml:space="preserve">primary </w:t>
      </w:r>
      <w:r>
        <w:rPr>
          <w:rFonts w:cs="Times New Roman" w:ascii="Times New Roman" w:hAnsi="Times New Roman"/>
          <w:b w:val="false"/>
          <w:bCs w:val="false"/>
          <w:i w:val="false"/>
          <w:iCs w:val="false"/>
          <w:color w:val="auto"/>
          <w:sz w:val="24"/>
          <w:szCs w:val="24"/>
          <w:lang w:val="en-GB"/>
        </w:rPr>
        <w:t xml:space="preserve">predators </w:t>
      </w:r>
      <w:r>
        <w:rPr>
          <w:rFonts w:cs="Times New Roman" w:ascii="Times New Roman" w:hAnsi="Times New Roman"/>
          <w:b w:val="false"/>
          <w:bCs w:val="false"/>
          <w:i w:val="false"/>
          <w:iCs w:val="false"/>
          <w:color w:val="auto"/>
          <w:sz w:val="24"/>
          <w:szCs w:val="24"/>
          <w:lang w:val="en-GB"/>
        </w:rPr>
        <w:t>may</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fe</w:t>
      </w:r>
      <w:r>
        <w:rPr>
          <w:rFonts w:cs="Times New Roman" w:ascii="Times New Roman" w:hAnsi="Times New Roman"/>
          <w:b w:val="false"/>
          <w:bCs w:val="false"/>
          <w:i w:val="false"/>
          <w:iCs w:val="false"/>
          <w:color w:val="auto"/>
          <w:sz w:val="24"/>
          <w:szCs w:val="24"/>
          <w:lang w:val="en-GB"/>
        </w:rPr>
        <w:t>e</w:t>
      </w:r>
      <w:r>
        <w:rPr>
          <w:rFonts w:cs="Times New Roman" w:ascii="Times New Roman" w:hAnsi="Times New Roman"/>
          <w:b w:val="false"/>
          <w:bCs w:val="false"/>
          <w:i w:val="false"/>
          <w:iCs w:val="false"/>
          <w:color w:val="auto"/>
          <w:sz w:val="24"/>
          <w:szCs w:val="24"/>
          <w:lang w:val="en-GB"/>
        </w:rPr>
        <w:t xml:space="preserve">d </w:t>
      </w:r>
      <w:r>
        <w:rPr>
          <w:rFonts w:cs="Times New Roman" w:ascii="Times New Roman" w:hAnsi="Times New Roman"/>
          <w:b w:val="false"/>
          <w:bCs w:val="false"/>
          <w:i w:val="false"/>
          <w:iCs w:val="false"/>
          <w:color w:val="auto"/>
          <w:sz w:val="24"/>
          <w:szCs w:val="24"/>
          <w:lang w:val="en-GB"/>
        </w:rPr>
        <w:t>preferentially</w:t>
      </w:r>
      <w:r>
        <w:rPr>
          <w:rFonts w:cs="Times New Roman" w:ascii="Times New Roman" w:hAnsi="Times New Roman"/>
          <w:b w:val="false"/>
          <w:bCs w:val="false"/>
          <w:i w:val="false"/>
          <w:iCs w:val="false"/>
          <w:color w:val="auto"/>
          <w:sz w:val="24"/>
          <w:szCs w:val="24"/>
          <w:lang w:val="en-GB"/>
        </w:rPr>
        <w:t xml:space="preserve"> on spiders</w:t>
      </w:r>
      <w:r>
        <w:rPr>
          <w:rFonts w:cs="Times New Roman" w:ascii="Times New Roman" w:hAnsi="Times New Roman"/>
          <w:b w:val="false"/>
          <w:bCs w:val="false"/>
          <w:i w:val="false"/>
          <w:iCs w:val="false"/>
          <w:color w:val="auto"/>
          <w:sz w:val="24"/>
          <w:szCs w:val="24"/>
          <w:lang w:val="en-GB"/>
        </w:rPr>
        <w:t xml:space="preserve"> </w:t>
      </w:r>
      <w:bookmarkStart w:id="72" w:name="__UnoMark__18672_532779537"/>
      <w:bookmarkStart w:id="73" w:name="__UnoMark__12509_532779537"/>
      <w:bookmarkStart w:id="74" w:name="__UnoMark__13965_532779537"/>
      <w:r>
        <w:rPr>
          <w:rFonts w:cs="Times New Roman" w:ascii="Times New Roman" w:hAnsi="Times New Roman"/>
          <w:b w:val="false"/>
          <w:bCs w:val="false"/>
          <w:i w:val="false"/>
          <w:iCs w:val="false"/>
          <w:color w:val="auto"/>
          <w:sz w:val="24"/>
          <w:szCs w:val="24"/>
          <w:lang w:val="en-GB"/>
        </w:rPr>
        <w:t>(Rogers et al., 2012)</w:t>
      </w:r>
      <w:bookmarkEnd w:id="72"/>
      <w:bookmarkEnd w:id="73"/>
      <w:bookmarkEnd w:id="74"/>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 xml:space="preserve">which should result in </w:t>
      </w:r>
      <w:r>
        <w:rPr>
          <w:rFonts w:cs="Times New Roman" w:ascii="Times New Roman" w:hAnsi="Times New Roman"/>
          <w:b w:val="false"/>
          <w:bCs w:val="false"/>
          <w:i w:val="false"/>
          <w:iCs w:val="false"/>
          <w:color w:val="auto"/>
          <w:sz w:val="24"/>
          <w:szCs w:val="24"/>
          <w:lang w:val="en-GB"/>
        </w:rPr>
        <w:t xml:space="preserve">a </w:t>
      </w:r>
      <w:r>
        <w:rPr>
          <w:rFonts w:cs="Times New Roman" w:ascii="Times New Roman" w:hAnsi="Times New Roman"/>
          <w:b w:val="false"/>
          <w:bCs w:val="false"/>
          <w:i w:val="false"/>
          <w:iCs w:val="false"/>
          <w:color w:val="auto"/>
          <w:sz w:val="24"/>
          <w:szCs w:val="24"/>
          <w:lang w:val="en-GB"/>
        </w:rPr>
        <w:t>negative correlation between herbivores and their arthropod predators</w:t>
      </w:r>
      <w:r>
        <w:rPr>
          <w:rFonts w:cs="Times New Roman" w:ascii="Times New Roman" w:hAnsi="Times New Roman"/>
          <w:b w:val="false"/>
          <w:bCs w:val="false"/>
          <w:i w:val="false"/>
          <w:iCs w:val="false"/>
          <w:color w:val="auto"/>
          <w:sz w:val="24"/>
          <w:szCs w:val="24"/>
          <w:lang w:val="en-GB"/>
        </w:rPr>
        <w:t xml:space="preserve"> </w:t>
      </w:r>
      <w:bookmarkStart w:id="75" w:name="__UnoMark__18726_532779537"/>
      <w:bookmarkStart w:id="76" w:name="__UnoMark__13912_532779537"/>
      <w:bookmarkStart w:id="77" w:name="__UnoMark__12463_532779537"/>
      <w:r>
        <w:rPr>
          <w:rFonts w:cs="Times New Roman" w:ascii="Times New Roman" w:hAnsi="Times New Roman"/>
          <w:b w:val="false"/>
          <w:bCs w:val="false"/>
          <w:i w:val="false"/>
          <w:iCs w:val="false"/>
          <w:color w:val="auto"/>
          <w:sz w:val="24"/>
          <w:szCs w:val="24"/>
          <w:lang w:val="en-GB"/>
        </w:rPr>
        <w:t>(Bosc et al., 2018; Recalde et al., 2020)</w:t>
      </w:r>
      <w:bookmarkEnd w:id="75"/>
      <w:bookmarkEnd w:id="76"/>
      <w:bookmarkEnd w:id="77"/>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Interestingly</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 xml:space="preserve">however, </w:t>
      </w:r>
      <w:r>
        <w:rPr>
          <w:rFonts w:cs="Times New Roman" w:ascii="Times New Roman" w:hAnsi="Times New Roman"/>
          <w:b w:val="false"/>
          <w:bCs w:val="false"/>
          <w:i w:val="false"/>
          <w:iCs w:val="false"/>
          <w:color w:val="auto"/>
          <w:sz w:val="24"/>
          <w:szCs w:val="24"/>
          <w:lang w:val="en-GB"/>
        </w:rPr>
        <w:t>i</w:t>
      </w:r>
      <w:r>
        <w:rPr>
          <w:rFonts w:cs="Times New Roman" w:ascii="Times New Roman" w:hAnsi="Times New Roman"/>
          <w:b w:val="false"/>
          <w:bCs w:val="false"/>
          <w:i w:val="false"/>
          <w:iCs w:val="false"/>
          <w:color w:val="auto"/>
          <w:sz w:val="24"/>
          <w:szCs w:val="24"/>
          <w:lang w:val="en-GB"/>
        </w:rPr>
        <w:t xml:space="preserve">t was shown that </w:t>
      </w:r>
      <w:r>
        <w:rPr>
          <w:rFonts w:cs="Times New Roman" w:ascii="Times New Roman" w:hAnsi="Times New Roman"/>
          <w:b w:val="false"/>
          <w:bCs w:val="false"/>
          <w:i w:val="false"/>
          <w:iCs w:val="false"/>
          <w:color w:val="auto"/>
          <w:sz w:val="24"/>
          <w:szCs w:val="24"/>
          <w:lang w:val="en-GB"/>
        </w:rPr>
        <w:t>in plant-</w:t>
      </w:r>
      <w:r>
        <w:rPr>
          <w:rFonts w:cs="Times New Roman" w:ascii="Times New Roman" w:hAnsi="Times New Roman"/>
          <w:b w:val="false"/>
          <w:bCs w:val="false"/>
          <w:i w:val="false"/>
          <w:iCs w:val="false"/>
          <w:color w:val="auto"/>
          <w:sz w:val="24"/>
          <w:szCs w:val="24"/>
          <w:lang w:val="en-GB"/>
        </w:rPr>
        <w:t>ar</w:t>
      </w:r>
      <w:r>
        <w:rPr>
          <w:rFonts w:cs="Times New Roman" w:ascii="Times New Roman" w:hAnsi="Times New Roman"/>
          <w:b w:val="false"/>
          <w:bCs w:val="false"/>
          <w:i w:val="false"/>
          <w:iCs w:val="false"/>
          <w:color w:val="auto"/>
          <w:sz w:val="24"/>
          <w:szCs w:val="24"/>
          <w:lang w:val="en-GB"/>
        </w:rPr>
        <w:t xml:space="preserve">thropod herbivore </w:t>
      </w:r>
      <w:r>
        <w:rPr>
          <w:rFonts w:cs="Times New Roman" w:ascii="Times New Roman" w:hAnsi="Times New Roman"/>
          <w:b w:val="false"/>
          <w:bCs w:val="false"/>
          <w:i w:val="false"/>
          <w:iCs w:val="false"/>
          <w:color w:val="auto"/>
          <w:sz w:val="24"/>
          <w:szCs w:val="24"/>
          <w:lang w:val="en-GB"/>
        </w:rPr>
        <w:t xml:space="preserve">systems </w:t>
      </w:r>
      <w:r>
        <w:rPr>
          <w:rFonts w:cs="Times New Roman" w:ascii="Times New Roman" w:hAnsi="Times New Roman"/>
          <w:b w:val="false"/>
          <w:bCs w:val="false"/>
          <w:i w:val="false"/>
          <w:iCs w:val="false"/>
          <w:color w:val="auto"/>
          <w:sz w:val="24"/>
          <w:szCs w:val="24"/>
          <w:lang w:val="en-GB"/>
        </w:rPr>
        <w:t xml:space="preserve">top-down </w:t>
      </w:r>
      <w:r>
        <w:rPr>
          <w:rFonts w:cs="Times New Roman" w:ascii="Times New Roman" w:hAnsi="Times New Roman"/>
          <w:b w:val="false"/>
          <w:bCs w:val="false"/>
          <w:i w:val="false"/>
          <w:iCs w:val="false"/>
          <w:color w:val="auto"/>
          <w:sz w:val="24"/>
          <w:szCs w:val="24"/>
          <w:lang w:val="en-GB"/>
        </w:rPr>
        <w:t xml:space="preserve">effects on </w:t>
      </w:r>
      <w:r>
        <w:rPr>
          <w:rFonts w:cs="Times New Roman" w:ascii="Times New Roman" w:hAnsi="Times New Roman"/>
          <w:b w:val="false"/>
          <w:bCs w:val="false"/>
          <w:i w:val="false"/>
          <w:iCs w:val="false"/>
          <w:color w:val="auto"/>
          <w:sz w:val="24"/>
          <w:szCs w:val="24"/>
          <w:lang w:val="en-GB"/>
        </w:rPr>
        <w:t>intermediate AP</w:t>
      </w:r>
      <w:r>
        <w:rPr>
          <w:rFonts w:cs="Times New Roman" w:ascii="Times New Roman" w:hAnsi="Times New Roman"/>
          <w:b w:val="false"/>
          <w:bCs w:val="false"/>
          <w:i w:val="false"/>
          <w:iCs w:val="false"/>
          <w:color w:val="auto"/>
          <w:sz w:val="24"/>
          <w:szCs w:val="24"/>
          <w:lang w:val="en-GB"/>
        </w:rPr>
        <w:t xml:space="preserve"> and herbivores </w:t>
      </w:r>
      <w:r>
        <w:rPr>
          <w:rFonts w:cs="Times New Roman" w:ascii="Times New Roman" w:hAnsi="Times New Roman"/>
          <w:b w:val="false"/>
          <w:bCs w:val="false"/>
          <w:i w:val="false"/>
          <w:iCs w:val="false"/>
          <w:color w:val="auto"/>
          <w:sz w:val="24"/>
          <w:szCs w:val="24"/>
          <w:lang w:val="en-GB"/>
        </w:rPr>
        <w:t>tend to be</w:t>
      </w:r>
      <w:r>
        <w:rPr>
          <w:rFonts w:cs="Times New Roman" w:ascii="Times New Roman" w:hAnsi="Times New Roman"/>
          <w:b w:val="false"/>
          <w:bCs w:val="false"/>
          <w:i w:val="false"/>
          <w:iCs w:val="false"/>
          <w:color w:val="auto"/>
          <w:sz w:val="24"/>
          <w:szCs w:val="24"/>
          <w:lang w:val="en-GB"/>
        </w:rPr>
        <w:t xml:space="preserve"> positively correlated</w:t>
      </w:r>
      <w:r>
        <w:rPr>
          <w:rFonts w:cs="Times New Roman" w:ascii="Times New Roman" w:hAnsi="Times New Roman"/>
          <w:b w:val="false"/>
          <w:bCs w:val="false"/>
          <w:i w:val="false"/>
          <w:iCs w:val="false"/>
          <w:color w:val="auto"/>
          <w:sz w:val="24"/>
          <w:szCs w:val="24"/>
          <w:lang w:val="en-GB"/>
        </w:rPr>
        <w:t xml:space="preserve"> </w:t>
      </w:r>
      <w:bookmarkStart w:id="78" w:name="__UnoMark__18673_532779537"/>
      <w:bookmarkStart w:id="79" w:name="__UnoMark__13913_532779537"/>
      <w:bookmarkStart w:id="80" w:name="__UnoMark__12464_532779537"/>
      <w:r>
        <w:rPr>
          <w:rFonts w:cs="Times New Roman" w:ascii="Times New Roman" w:hAnsi="Times New Roman"/>
          <w:b w:val="false"/>
          <w:bCs w:val="false"/>
          <w:i w:val="false"/>
          <w:iCs w:val="false"/>
          <w:color w:val="auto"/>
          <w:sz w:val="24"/>
          <w:szCs w:val="24"/>
          <w:lang w:val="en-GB"/>
        </w:rPr>
        <w:t>(Mooney et al., 2010)</w:t>
      </w:r>
      <w:bookmarkEnd w:id="78"/>
      <w:bookmarkEnd w:id="79"/>
      <w:bookmarkEnd w:id="80"/>
      <w:r>
        <w:rPr>
          <w:rFonts w:cs="Times New Roman" w:ascii="Times New Roman" w:hAnsi="Times New Roman"/>
          <w:b w:val="false"/>
          <w:bCs w:val="false"/>
          <w:i w:val="false"/>
          <w:iCs w:val="false"/>
          <w:color w:val="auto"/>
          <w:sz w:val="24"/>
          <w:szCs w:val="24"/>
          <w:lang w:val="en-GB"/>
        </w:rPr>
        <w:t>.</w:t>
      </w:r>
      <w:r>
        <w:rPr>
          <w:rFonts w:cs="Times New Roman" w:ascii="Times New Roman" w:hAnsi="Times New Roman"/>
          <w:b w:val="false"/>
          <w:bCs w:val="false"/>
          <w:i w:val="false"/>
          <w:iCs w:val="false"/>
          <w:color w:val="auto"/>
          <w:sz w:val="24"/>
          <w:szCs w:val="22"/>
          <w:lang w:val="en-GB"/>
        </w:rPr>
        <w:t xml:space="preserve"> </w:t>
      </w:r>
      <w:r>
        <w:rPr>
          <w:rFonts w:cs="Times New Roman" w:ascii="Times New Roman" w:hAnsi="Times New Roman"/>
          <w:b w:val="false"/>
          <w:bCs w:val="false"/>
          <w:i w:val="false"/>
          <w:iCs w:val="false"/>
          <w:color w:val="auto"/>
          <w:sz w:val="24"/>
          <w:szCs w:val="22"/>
          <w:lang w:val="en-GB"/>
        </w:rPr>
        <w:t>Therefore, s</w:t>
      </w:r>
      <w:r>
        <w:rPr>
          <w:rFonts w:cs="Times New Roman" w:ascii="Times New Roman" w:hAnsi="Times New Roman"/>
          <w:b w:val="false"/>
          <w:bCs w:val="false"/>
          <w:i w:val="false"/>
          <w:iCs w:val="false"/>
          <w:color w:val="auto"/>
          <w:sz w:val="24"/>
          <w:szCs w:val="22"/>
          <w:lang w:val="en-GB"/>
        </w:rPr>
        <w:t>pecific</w:t>
      </w:r>
      <w:r>
        <w:rPr>
          <w:rFonts w:cs="Times New Roman" w:ascii="Times New Roman" w:hAnsi="Times New Roman"/>
          <w:b w:val="false"/>
          <w:bCs w:val="false"/>
          <w:i w:val="false"/>
          <w:iCs w:val="false"/>
          <w:color w:val="auto"/>
          <w:sz w:val="24"/>
          <w:szCs w:val="24"/>
          <w:lang w:val="en-GB"/>
        </w:rPr>
        <w:t xml:space="preserve"> circumstances </w:t>
      </w:r>
      <w:r>
        <w:rPr>
          <w:rFonts w:cs="Times New Roman" w:ascii="Times New Roman" w:hAnsi="Times New Roman"/>
          <w:b w:val="false"/>
          <w:bCs w:val="false"/>
          <w:i w:val="false"/>
          <w:iCs w:val="false"/>
          <w:color w:val="auto"/>
          <w:sz w:val="24"/>
          <w:szCs w:val="24"/>
          <w:lang w:val="en-GB"/>
        </w:rPr>
        <w:t xml:space="preserve">under which </w:t>
      </w:r>
      <w:r>
        <w:rPr>
          <w:rFonts w:cs="Times New Roman" w:ascii="Times New Roman" w:hAnsi="Times New Roman"/>
          <w:b w:val="false"/>
          <w:bCs w:val="false"/>
          <w:i w:val="false"/>
          <w:iCs w:val="false"/>
          <w:color w:val="auto"/>
          <w:sz w:val="24"/>
          <w:szCs w:val="24"/>
          <w:lang w:val="en-GB"/>
        </w:rPr>
        <w:t>IGP</w:t>
      </w:r>
      <w:r>
        <w:rPr>
          <w:rFonts w:cs="Times New Roman" w:ascii="Times New Roman" w:hAnsi="Times New Roman"/>
          <w:b w:val="false"/>
          <w:bCs w:val="false"/>
          <w:i w:val="false"/>
          <w:iCs w:val="false"/>
          <w:color w:val="auto"/>
          <w:sz w:val="24"/>
          <w:szCs w:val="24"/>
          <w:lang w:val="en-GB"/>
        </w:rPr>
        <w:t xml:space="preserve"> attenuates or amplified </w:t>
      </w:r>
      <w:r>
        <w:rPr>
          <w:rFonts w:cs="Times New Roman" w:ascii="Times New Roman" w:hAnsi="Times New Roman"/>
          <w:b w:val="false"/>
          <w:bCs w:val="false"/>
          <w:i w:val="false"/>
          <w:iCs w:val="false"/>
          <w:color w:val="auto"/>
          <w:sz w:val="24"/>
          <w:szCs w:val="24"/>
          <w:lang w:val="en-GB"/>
        </w:rPr>
        <w:t>these</w:t>
      </w:r>
      <w:r>
        <w:rPr>
          <w:rFonts w:cs="Times New Roman" w:ascii="Times New Roman" w:hAnsi="Times New Roman"/>
          <w:b w:val="false"/>
          <w:bCs w:val="false"/>
          <w:i w:val="false"/>
          <w:iCs w:val="false"/>
          <w:color w:val="auto"/>
          <w:sz w:val="24"/>
          <w:szCs w:val="24"/>
          <w:lang w:val="en-GB"/>
        </w:rPr>
        <w:t xml:space="preserve"> effects is still unclear</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 xml:space="preserve">and we need more studies to evaluate its effect in </w:t>
      </w:r>
      <w:r>
        <w:rPr>
          <w:rFonts w:cs="Times New Roman" w:ascii="Times New Roman" w:hAnsi="Times New Roman"/>
          <w:b w:val="false"/>
          <w:bCs w:val="false"/>
          <w:i w:val="false"/>
          <w:iCs w:val="false"/>
          <w:color w:val="auto"/>
          <w:sz w:val="24"/>
          <w:szCs w:val="24"/>
          <w:lang w:val="en-GB"/>
        </w:rPr>
        <w:t xml:space="preserve">diverse </w:t>
      </w:r>
      <w:r>
        <w:rPr>
          <w:rFonts w:cs="Times New Roman" w:ascii="Times New Roman" w:hAnsi="Times New Roman"/>
          <w:b w:val="false"/>
          <w:bCs w:val="false"/>
          <w:i w:val="false"/>
          <w:iCs w:val="false"/>
          <w:color w:val="auto"/>
          <w:sz w:val="24"/>
          <w:szCs w:val="24"/>
          <w:lang w:val="en-GB"/>
        </w:rPr>
        <w:t xml:space="preserve">tropical forest. </w:t>
      </w:r>
      <w:r>
        <w:rPr>
          <w:rFonts w:cs="Times New Roman" w:ascii="Times New Roman" w:hAnsi="Times New Roman"/>
          <w:b w:val="false"/>
          <w:bCs w:val="false"/>
          <w:i w:val="false"/>
          <w:iCs w:val="false"/>
          <w:color w:val="auto"/>
          <w:sz w:val="24"/>
          <w:szCs w:val="24"/>
          <w:lang w:val="en-GB"/>
        </w:rPr>
        <w:t xml:space="preserve">Yet </w:t>
      </w:r>
      <w:r>
        <w:rPr>
          <w:rFonts w:cs="Times New Roman" w:ascii="Times New Roman" w:hAnsi="Times New Roman"/>
          <w:b w:val="false"/>
          <w:bCs w:val="false"/>
          <w:i w:val="false"/>
          <w:iCs w:val="false"/>
          <w:color w:val="auto"/>
          <w:sz w:val="24"/>
          <w:szCs w:val="24"/>
          <w:lang w:val="en-GB"/>
        </w:rPr>
        <w:t xml:space="preserve">studies reporting </w:t>
      </w:r>
      <w:r>
        <w:rPr>
          <w:rFonts w:cs="Times New Roman" w:ascii="Times New Roman" w:hAnsi="Times New Roman"/>
          <w:b w:val="false"/>
          <w:bCs w:val="false"/>
          <w:i w:val="false"/>
          <w:iCs w:val="false"/>
          <w:color w:val="auto"/>
          <w:sz w:val="24"/>
          <w:szCs w:val="24"/>
          <w:lang w:val="en-GB"/>
        </w:rPr>
        <w:t xml:space="preserve">top-down </w:t>
      </w:r>
      <w:r>
        <w:rPr>
          <w:rFonts w:cs="Times New Roman" w:ascii="Times New Roman" w:hAnsi="Times New Roman"/>
          <w:b w:val="false"/>
          <w:bCs w:val="false"/>
          <w:i w:val="false"/>
          <w:iCs w:val="false"/>
          <w:color w:val="auto"/>
          <w:sz w:val="24"/>
          <w:szCs w:val="24"/>
          <w:lang w:val="en-GB"/>
        </w:rPr>
        <w:t>and/or</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casc</w:t>
      </w:r>
      <w:r>
        <w:rPr>
          <w:rFonts w:cs="Times New Roman" w:ascii="Times New Roman" w:hAnsi="Times New Roman"/>
          <w:b w:val="false"/>
          <w:bCs w:val="false"/>
          <w:i w:val="false"/>
          <w:iCs w:val="false"/>
          <w:color w:val="auto"/>
          <w:sz w:val="24"/>
          <w:szCs w:val="24"/>
          <w:lang w:val="en-GB"/>
        </w:rPr>
        <w:t>a</w:t>
      </w:r>
      <w:r>
        <w:rPr>
          <w:rFonts w:cs="Times New Roman" w:ascii="Times New Roman" w:hAnsi="Times New Roman"/>
          <w:b w:val="false"/>
          <w:bCs w:val="false"/>
          <w:i w:val="false"/>
          <w:iCs w:val="false"/>
          <w:color w:val="auto"/>
          <w:sz w:val="24"/>
          <w:szCs w:val="24"/>
          <w:lang w:val="en-GB"/>
        </w:rPr>
        <w:t xml:space="preserve">ding effects </w:t>
      </w:r>
      <w:r>
        <w:rPr>
          <w:rFonts w:cs="Times New Roman" w:ascii="Times New Roman" w:hAnsi="Times New Roman"/>
          <w:b w:val="false"/>
          <w:bCs w:val="false"/>
          <w:i w:val="false"/>
          <w:iCs w:val="false"/>
          <w:color w:val="auto"/>
          <w:sz w:val="24"/>
          <w:szCs w:val="24"/>
          <w:lang w:val="en-GB"/>
        </w:rPr>
        <w:t xml:space="preserve">on plant </w:t>
      </w:r>
      <w:r>
        <w:rPr>
          <w:rFonts w:cs="Times New Roman" w:ascii="Times New Roman" w:hAnsi="Times New Roman"/>
          <w:b w:val="false"/>
          <w:bCs w:val="false"/>
          <w:i w:val="false"/>
          <w:iCs w:val="false"/>
          <w:color w:val="auto"/>
          <w:sz w:val="24"/>
          <w:szCs w:val="24"/>
          <w:lang w:val="en-GB"/>
        </w:rPr>
        <w:t>community composition</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from tropics</w:t>
      </w:r>
      <w:r>
        <w:rPr>
          <w:rFonts w:cs="Times New Roman" w:ascii="Times New Roman" w:hAnsi="Times New Roman"/>
          <w:b w:val="false"/>
          <w:bCs w:val="false"/>
          <w:i w:val="false"/>
          <w:iCs w:val="false"/>
          <w:color w:val="auto"/>
          <w:sz w:val="24"/>
          <w:szCs w:val="24"/>
          <w:lang w:val="en-GB"/>
        </w:rPr>
        <w:t xml:space="preserve"> are </w:t>
      </w:r>
      <w:r>
        <w:rPr>
          <w:rFonts w:cs="Times New Roman" w:ascii="Times New Roman" w:hAnsi="Times New Roman"/>
          <w:b w:val="false"/>
          <w:bCs w:val="false"/>
          <w:i w:val="false"/>
          <w:iCs w:val="false"/>
          <w:color w:val="auto"/>
          <w:sz w:val="24"/>
          <w:szCs w:val="24"/>
          <w:lang w:val="en-GB"/>
        </w:rPr>
        <w:t>scarce</w:t>
      </w:r>
      <w:r>
        <w:rPr>
          <w:rFonts w:cs="Times New Roman" w:ascii="Times New Roman" w:hAnsi="Times New Roman"/>
          <w:b w:val="false"/>
          <w:bCs w:val="false"/>
          <w:i w:val="false"/>
          <w:iCs w:val="false"/>
          <w:color w:val="auto"/>
          <w:sz w:val="24"/>
          <w:szCs w:val="24"/>
          <w:lang w:val="en-GB"/>
        </w:rPr>
        <w:t xml:space="preserve"> </w:t>
      </w:r>
      <w:bookmarkStart w:id="81" w:name="__UnoMark__13914_532779537"/>
      <w:bookmarkStart w:id="82" w:name="__UnoMark__18674_532779537"/>
      <w:bookmarkStart w:id="83" w:name="__UnoMark__12465_532779537"/>
      <w:r>
        <w:rPr>
          <w:rFonts w:cs="Times New Roman" w:ascii="Times New Roman" w:hAnsi="Times New Roman"/>
          <w:b w:val="false"/>
          <w:bCs w:val="false"/>
          <w:i w:val="false"/>
          <w:iCs w:val="false"/>
          <w:color w:val="auto"/>
          <w:sz w:val="24"/>
          <w:szCs w:val="24"/>
          <w:lang w:val="en-GB"/>
        </w:rPr>
        <w:t>(Bael et al., 2003; Harrison and Banks-Leite, 2020; Kurten, 2013; Letourneau et al., 2004)</w:t>
      </w:r>
      <w:bookmarkEnd w:id="81"/>
      <w:bookmarkEnd w:id="82"/>
      <w:bookmarkEnd w:id="83"/>
      <w:r>
        <w:rPr>
          <w:rFonts w:cs="Times New Roman" w:ascii="Times New Roman" w:hAnsi="Times New Roman"/>
          <w:b w:val="false"/>
          <w:bCs w:val="false"/>
          <w:i w:val="false"/>
          <w:iCs w:val="false"/>
          <w:color w:val="auto"/>
          <w:sz w:val="24"/>
          <w:szCs w:val="24"/>
          <w:lang w:val="en-GB"/>
        </w:rPr>
        <w:t xml:space="preserve">. </w:t>
      </w:r>
    </w:p>
    <w:p>
      <w:pPr>
        <w:pStyle w:val="Normal"/>
        <w:spacing w:lineRule="auto" w:line="240"/>
        <w:rPr/>
      </w:pPr>
      <w:r>
        <w:rPr>
          <w:rFonts w:cs="Times New Roman" w:ascii="Times New Roman" w:hAnsi="Times New Roman"/>
          <w:b w:val="false"/>
          <w:bCs w:val="false"/>
          <w:i w:val="false"/>
          <w:iCs w:val="false"/>
          <w:color w:val="auto"/>
          <w:sz w:val="24"/>
          <w:szCs w:val="24"/>
          <w:lang w:val="en-GB"/>
        </w:rPr>
        <w:tab/>
        <w:t>Individual herbivore</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responses</w:t>
      </w:r>
      <w:r>
        <w:rPr>
          <w:rFonts w:cs="Times New Roman" w:ascii="Times New Roman" w:hAnsi="Times New Roman"/>
          <w:b w:val="false"/>
          <w:bCs w:val="false"/>
          <w:i w:val="false"/>
          <w:iCs w:val="false"/>
          <w:color w:val="auto"/>
          <w:sz w:val="24"/>
          <w:szCs w:val="24"/>
          <w:lang w:val="en-GB"/>
        </w:rPr>
        <w:t xml:space="preserve"> to predation </w:t>
      </w:r>
      <w:r>
        <w:rPr>
          <w:rFonts w:cs="Times New Roman" w:ascii="Times New Roman" w:hAnsi="Times New Roman"/>
          <w:b w:val="false"/>
          <w:bCs w:val="false"/>
          <w:i w:val="false"/>
          <w:iCs w:val="false"/>
          <w:color w:val="auto"/>
          <w:sz w:val="24"/>
          <w:szCs w:val="24"/>
          <w:lang w:val="en-GB"/>
        </w:rPr>
        <w:t>can</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 xml:space="preserve">also </w:t>
      </w:r>
      <w:r>
        <w:rPr>
          <w:rFonts w:cs="Times New Roman" w:ascii="Times New Roman" w:hAnsi="Times New Roman"/>
          <w:b w:val="false"/>
          <w:bCs w:val="false"/>
          <w:i w:val="false"/>
          <w:iCs w:val="false"/>
          <w:color w:val="auto"/>
          <w:sz w:val="24"/>
          <w:szCs w:val="24"/>
          <w:lang w:val="en-GB"/>
        </w:rPr>
        <w:t>affect</w:t>
      </w:r>
      <w:r>
        <w:rPr>
          <w:rFonts w:cs="Times New Roman" w:ascii="Times New Roman" w:hAnsi="Times New Roman"/>
          <w:b w:val="false"/>
          <w:bCs w:val="false"/>
          <w:i w:val="false"/>
          <w:iCs w:val="false"/>
          <w:color w:val="auto"/>
          <w:sz w:val="24"/>
          <w:szCs w:val="24"/>
          <w:lang w:val="en-GB"/>
        </w:rPr>
        <w:t xml:space="preserve"> top-down cascade strength</w:t>
      </w:r>
      <w:r>
        <w:rPr>
          <w:rFonts w:cs="Times New Roman" w:ascii="Times New Roman" w:hAnsi="Times New Roman"/>
          <w:b w:val="false"/>
          <w:bCs w:val="false"/>
          <w:i w:val="false"/>
          <w:iCs w:val="false"/>
          <w:color w:val="auto"/>
          <w:sz w:val="24"/>
          <w:szCs w:val="24"/>
          <w:lang w:val="en-GB"/>
        </w:rPr>
        <w:t xml:space="preserve"> </w:t>
      </w:r>
      <w:bookmarkStart w:id="84" w:name="__UnoMark__18675_532779537"/>
      <w:bookmarkStart w:id="85" w:name="__UnoMark__12466_532779537"/>
      <w:bookmarkStart w:id="86" w:name="__UnoMark__13915_532779537"/>
      <w:r>
        <w:rPr>
          <w:rFonts w:cs="Times New Roman" w:ascii="Times New Roman" w:hAnsi="Times New Roman"/>
          <w:b w:val="false"/>
          <w:bCs w:val="false"/>
          <w:i w:val="false"/>
          <w:iCs w:val="false"/>
          <w:color w:val="auto"/>
          <w:sz w:val="24"/>
          <w:szCs w:val="24"/>
          <w:lang w:val="en-GB"/>
        </w:rPr>
        <w:t>(Carson and Root, 1999)</w:t>
      </w:r>
      <w:bookmarkEnd w:id="84"/>
      <w:bookmarkEnd w:id="85"/>
      <w:bookmarkEnd w:id="86"/>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Key factors </w:t>
      </w:r>
      <w:r>
        <w:rPr>
          <w:rFonts w:cs="Times New Roman" w:ascii="Times New Roman" w:hAnsi="Times New Roman"/>
          <w:b w:val="false"/>
          <w:bCs w:val="false"/>
          <w:i w:val="false"/>
          <w:iCs w:val="false"/>
          <w:sz w:val="24"/>
          <w:szCs w:val="24"/>
        </w:rPr>
        <w:t>known</w:t>
      </w:r>
      <w:r>
        <w:rPr>
          <w:rFonts w:cs="Times New Roman" w:ascii="Times New Roman" w:hAnsi="Times New Roman"/>
          <w:b w:val="false"/>
          <w:bCs w:val="false"/>
          <w:i w:val="false"/>
          <w:iCs w:val="false"/>
          <w:sz w:val="24"/>
          <w:szCs w:val="24"/>
        </w:rPr>
        <w:t xml:space="preserve"> to mediate </w:t>
      </w:r>
      <w:r>
        <w:rPr>
          <w:rFonts w:cs="Times New Roman" w:ascii="Times New Roman" w:hAnsi="Times New Roman"/>
          <w:b w:val="false"/>
          <w:bCs w:val="false"/>
          <w:i w:val="false"/>
          <w:iCs w:val="false"/>
          <w:sz w:val="24"/>
          <w:szCs w:val="24"/>
        </w:rPr>
        <w:t>predator-prey</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interactions </w:t>
      </w:r>
      <w:r>
        <w:rPr>
          <w:rFonts w:cs="Times New Roman" w:ascii="Times New Roman" w:hAnsi="Times New Roman"/>
          <w:b w:val="false"/>
          <w:bCs w:val="false"/>
          <w:i w:val="false"/>
          <w:iCs w:val="false"/>
          <w:sz w:val="24"/>
          <w:szCs w:val="24"/>
        </w:rPr>
        <w:t>are s</w:t>
      </w:r>
      <w:r>
        <w:rPr>
          <w:rFonts w:cs="Times New Roman" w:ascii="Times New Roman" w:hAnsi="Times New Roman"/>
          <w:b w:val="false"/>
          <w:bCs w:val="false"/>
          <w:i w:val="false"/>
          <w:iCs w:val="false"/>
          <w:sz w:val="24"/>
          <w:szCs w:val="24"/>
        </w:rPr>
        <w:t xml:space="preserve">pecialization, </w:t>
      </w:r>
      <w:r>
        <w:rPr>
          <w:rFonts w:cs="Times New Roman" w:ascii="Times New Roman" w:hAnsi="Times New Roman"/>
          <w:b w:val="false"/>
          <w:bCs w:val="false"/>
          <w:i w:val="false"/>
          <w:iCs w:val="false"/>
          <w:sz w:val="24"/>
          <w:szCs w:val="24"/>
        </w:rPr>
        <w:t xml:space="preserve">ability to switch between resources </w:t>
      </w:r>
      <w:r>
        <w:rPr>
          <w:rFonts w:cs="Times New Roman" w:ascii="Times New Roman" w:hAnsi="Times New Roman"/>
          <w:b w:val="false"/>
          <w:bCs w:val="false"/>
          <w:i w:val="false"/>
          <w:iCs w:val="false"/>
          <w:sz w:val="24"/>
          <w:szCs w:val="24"/>
        </w:rPr>
        <w:t>(or habitats)</w:t>
      </w:r>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and</w:t>
      </w:r>
      <w:r>
        <w:rPr>
          <w:rFonts w:cs="Times New Roman" w:ascii="Times New Roman" w:hAnsi="Times New Roman"/>
          <w:b w:val="false"/>
          <w:bCs w:val="false"/>
          <w:i w:val="false"/>
          <w:iCs w:val="false"/>
          <w:sz w:val="24"/>
          <w:szCs w:val="24"/>
        </w:rPr>
        <w:t xml:space="preserve"> feeding mechanism </w:t>
      </w:r>
      <w:r>
        <w:rPr>
          <w:rFonts w:cs="Times New Roman" w:ascii="Times New Roman" w:hAnsi="Times New Roman"/>
          <w:b w:val="false"/>
          <w:bCs w:val="false"/>
          <w:i w:val="false"/>
          <w:iCs w:val="false"/>
          <w:sz w:val="24"/>
          <w:szCs w:val="24"/>
        </w:rPr>
        <w:t>(guild identity)</w:t>
      </w:r>
      <w:r>
        <w:rPr>
          <w:rFonts w:cs="Times New Roman" w:ascii="Times New Roman" w:hAnsi="Times New Roman"/>
          <w:b w:val="false"/>
          <w:bCs w:val="false"/>
          <w:i w:val="false"/>
          <w:iCs w:val="false"/>
          <w:sz w:val="24"/>
          <w:szCs w:val="24"/>
        </w:rPr>
        <w:t xml:space="preserve"> </w:t>
      </w:r>
      <w:bookmarkStart w:id="87" w:name="__UnoMark__18676_532779537"/>
      <w:bookmarkStart w:id="88" w:name="__UnoMark__13916_532779537"/>
      <w:bookmarkStart w:id="89" w:name="__UnoMark__12467_532779537"/>
      <w:r>
        <w:rPr>
          <w:rFonts w:cs="Times New Roman" w:ascii="Times New Roman" w:hAnsi="Times New Roman"/>
          <w:b w:val="false"/>
          <w:bCs w:val="false"/>
          <w:i w:val="false"/>
          <w:iCs w:val="false"/>
          <w:sz w:val="24"/>
          <w:szCs w:val="24"/>
        </w:rPr>
        <w:t>(Duffy et al., 2007; Maas et al., 2016; Pace et al., 1999; Schmitz, 2017; Singer et al., 2014; Van Bael et al., 2008)</w:t>
      </w:r>
      <w:bookmarkEnd w:id="87"/>
      <w:bookmarkEnd w:id="88"/>
      <w:bookmarkEnd w:id="89"/>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color w:val="auto"/>
          <w:sz w:val="24"/>
          <w:szCs w:val="24"/>
          <w:lang w:val="en-GB"/>
        </w:rPr>
        <w:t>D</w:t>
      </w:r>
      <w:r>
        <w:rPr>
          <w:rFonts w:cs="Times New Roman" w:ascii="Times New Roman" w:hAnsi="Times New Roman"/>
          <w:b w:val="false"/>
          <w:bCs w:val="false"/>
          <w:i w:val="false"/>
          <w:iCs w:val="false"/>
          <w:sz w:val="24"/>
          <w:szCs w:val="24"/>
        </w:rPr>
        <w:t>ue to hypothesized</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superior</w:t>
      </w:r>
      <w:r>
        <w:rPr>
          <w:rFonts w:cs="Times New Roman" w:ascii="Times New Roman" w:hAnsi="Times New Roman"/>
          <w:b w:val="false"/>
          <w:bCs w:val="false"/>
          <w:i w:val="false"/>
          <w:iCs w:val="false"/>
          <w:sz w:val="24"/>
          <w:szCs w:val="24"/>
        </w:rPr>
        <w:t xml:space="preserve"> physiological and behavioral</w:t>
      </w:r>
      <w:r>
        <w:rPr>
          <w:rFonts w:cs="Times New Roman" w:ascii="Times New Roman" w:hAnsi="Times New Roman"/>
          <w:b w:val="false"/>
          <w:bCs w:val="false"/>
          <w:i w:val="false"/>
          <w:iCs w:val="false"/>
          <w:sz w:val="24"/>
          <w:szCs w:val="24"/>
        </w:rPr>
        <w:t xml:space="preserve"> adapt</w:t>
      </w:r>
      <w:r>
        <w:rPr>
          <w:rFonts w:cs="Times New Roman" w:ascii="Times New Roman" w:hAnsi="Times New Roman"/>
          <w:b w:val="false"/>
          <w:bCs w:val="false"/>
          <w:i w:val="false"/>
          <w:iCs w:val="false"/>
          <w:sz w:val="24"/>
          <w:szCs w:val="24"/>
        </w:rPr>
        <w:t>ations</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specialist might be able to avoid generalist predators </w:t>
      </w:r>
      <w:r>
        <w:rPr>
          <w:rFonts w:cs="Times New Roman" w:ascii="Times New Roman" w:hAnsi="Times New Roman"/>
          <w:b w:val="false"/>
          <w:bCs w:val="false"/>
          <w:i w:val="false"/>
          <w:iCs w:val="false"/>
          <w:sz w:val="24"/>
          <w:szCs w:val="24"/>
        </w:rPr>
        <w:t xml:space="preserve">irrelevant of the plant quality </w:t>
      </w:r>
      <w:r>
        <w:rPr>
          <w:rFonts w:cs="Times New Roman" w:ascii="Times New Roman" w:hAnsi="Times New Roman"/>
          <w:b w:val="false"/>
          <w:bCs w:val="false"/>
          <w:i w:val="false"/>
          <w:iCs w:val="false"/>
          <w:sz w:val="24"/>
          <w:szCs w:val="24"/>
        </w:rPr>
        <w:t>on which they feed</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This u</w:t>
      </w:r>
      <w:r>
        <w:rPr>
          <w:rFonts w:cs="Times New Roman" w:ascii="Times New Roman" w:hAnsi="Times New Roman"/>
          <w:b w:val="false"/>
          <w:bCs w:val="false"/>
          <w:i w:val="false"/>
          <w:iCs w:val="false"/>
          <w:sz w:val="24"/>
          <w:szCs w:val="24"/>
        </w:rPr>
        <w:t>tiliz</w:t>
      </w:r>
      <w:r>
        <w:rPr>
          <w:rFonts w:cs="Times New Roman" w:ascii="Times New Roman" w:hAnsi="Times New Roman"/>
          <w:b w:val="false"/>
          <w:bCs w:val="false"/>
          <w:i w:val="false"/>
          <w:iCs w:val="false"/>
          <w:sz w:val="24"/>
          <w:szCs w:val="24"/>
        </w:rPr>
        <w:t>ation</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of </w:t>
      </w:r>
      <w:r>
        <w:rPr>
          <w:rFonts w:cs="Times New Roman" w:ascii="Times New Roman" w:hAnsi="Times New Roman"/>
          <w:b w:val="false"/>
          <w:bCs w:val="false"/>
          <w:i w:val="false"/>
          <w:iCs w:val="false"/>
          <w:sz w:val="24"/>
          <w:szCs w:val="24"/>
        </w:rPr>
        <w:t xml:space="preserve">the </w:t>
      </w:r>
      <w:r>
        <w:rPr>
          <w:rFonts w:cs="Times New Roman" w:ascii="Times New Roman" w:hAnsi="Times New Roman"/>
          <w:b w:val="false"/>
          <w:bCs w:val="false"/>
          <w:i w:val="false"/>
          <w:iCs w:val="false"/>
          <w:sz w:val="24"/>
          <w:szCs w:val="24"/>
        </w:rPr>
        <w:t>enemy free space (</w:t>
      </w:r>
      <w:r>
        <w:rPr>
          <w:rFonts w:cs="Times New Roman" w:ascii="Times New Roman" w:hAnsi="Times New Roman"/>
          <w:b w:val="false"/>
          <w:bCs w:val="false"/>
          <w:i w:val="false"/>
          <w:iCs w:val="false"/>
          <w:sz w:val="24"/>
          <w:szCs w:val="24"/>
        </w:rPr>
        <w:t>EFS</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by herbivores</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should </w:t>
      </w:r>
      <w:r>
        <w:rPr>
          <w:rFonts w:cs="Times New Roman" w:ascii="Times New Roman" w:hAnsi="Times New Roman"/>
          <w:b w:val="false"/>
          <w:bCs w:val="false"/>
          <w:i w:val="false"/>
          <w:iCs w:val="false"/>
          <w:sz w:val="24"/>
          <w:szCs w:val="24"/>
        </w:rPr>
        <w:t xml:space="preserve">weaken </w:t>
      </w:r>
      <w:r>
        <w:rPr>
          <w:rFonts w:cs="Times New Roman" w:ascii="Times New Roman" w:hAnsi="Times New Roman"/>
          <w:b w:val="false"/>
          <w:bCs w:val="false"/>
          <w:i w:val="false"/>
          <w:iCs w:val="false"/>
          <w:sz w:val="24"/>
          <w:szCs w:val="24"/>
        </w:rPr>
        <w:t xml:space="preserve">any </w:t>
      </w:r>
      <w:r>
        <w:rPr>
          <w:rFonts w:cs="Times New Roman" w:ascii="Times New Roman" w:hAnsi="Times New Roman"/>
          <w:b w:val="false"/>
          <w:bCs w:val="false"/>
          <w:i w:val="false"/>
          <w:iCs w:val="false"/>
          <w:sz w:val="24"/>
          <w:szCs w:val="24"/>
        </w:rPr>
        <w:t>top-down cascade</w:t>
      </w:r>
      <w:r>
        <w:rPr>
          <w:rFonts w:cs="Times New Roman" w:ascii="Times New Roman" w:hAnsi="Times New Roman"/>
          <w:b w:val="false"/>
          <w:bCs w:val="false"/>
          <w:i w:val="false"/>
          <w:iCs w:val="false"/>
          <w:sz w:val="24"/>
          <w:szCs w:val="24"/>
        </w:rPr>
        <w:t xml:space="preserve"> </w:t>
      </w:r>
      <w:bookmarkStart w:id="90" w:name="__UnoMark__18677_532779537"/>
      <w:bookmarkStart w:id="91" w:name="__UnoMark__13917_532779537"/>
      <w:bookmarkStart w:id="92" w:name="__UnoMark__12468_532779537"/>
      <w:r>
        <w:rPr>
          <w:rFonts w:cs="Times New Roman" w:ascii="Times New Roman" w:hAnsi="Times New Roman"/>
          <w:b w:val="false"/>
          <w:bCs w:val="false"/>
          <w:i w:val="false"/>
          <w:iCs w:val="false"/>
          <w:sz w:val="24"/>
          <w:szCs w:val="24"/>
        </w:rPr>
        <w:t>(Petschenka and Agrawal, 2016; Schmitz et al., 2000)</w:t>
      </w:r>
      <w:bookmarkEnd w:id="90"/>
      <w:bookmarkEnd w:id="91"/>
      <w:bookmarkEnd w:id="92"/>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In plant-herbivore interaction networks, the presence of EFS, </w:t>
      </w:r>
      <w:r>
        <w:rPr>
          <w:rFonts w:cs="Times New Roman" w:ascii="Times New Roman" w:hAnsi="Times New Roman"/>
          <w:b w:val="false"/>
          <w:bCs w:val="false"/>
          <w:i w:val="false"/>
          <w:iCs w:val="false"/>
          <w:sz w:val="24"/>
          <w:szCs w:val="24"/>
        </w:rPr>
        <w:t>and its niche reducing effect on herbivorous insects</w:t>
      </w:r>
      <w:r>
        <w:rPr>
          <w:rFonts w:cs="Times New Roman" w:ascii="Times New Roman" w:hAnsi="Times New Roman"/>
          <w:b w:val="false"/>
          <w:bCs w:val="false"/>
          <w:i w:val="false"/>
          <w:iCs w:val="false"/>
          <w:sz w:val="24"/>
          <w:szCs w:val="24"/>
        </w:rPr>
        <w:t xml:space="preserve"> can be evaluated </w:t>
      </w:r>
      <w:r>
        <w:rPr>
          <w:rFonts w:cs="Times New Roman" w:ascii="Times New Roman" w:hAnsi="Times New Roman"/>
          <w:b w:val="false"/>
          <w:bCs w:val="false"/>
          <w:i w:val="false"/>
          <w:iCs w:val="false"/>
          <w:sz w:val="24"/>
          <w:szCs w:val="24"/>
        </w:rPr>
        <w:t>by increase in</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network </w:t>
      </w:r>
      <w:r>
        <w:rPr>
          <w:rFonts w:cs="Times New Roman" w:ascii="Times New Roman" w:hAnsi="Times New Roman"/>
          <w:b w:val="false"/>
          <w:bCs w:val="false"/>
          <w:i w:val="false"/>
          <w:iCs w:val="false"/>
          <w:sz w:val="24"/>
          <w:szCs w:val="24"/>
        </w:rPr>
        <w:t xml:space="preserve">modularity </w:t>
      </w:r>
      <w:r>
        <w:rPr>
          <w:rFonts w:cs="Times New Roman" w:ascii="Times New Roman" w:hAnsi="Times New Roman"/>
          <w:b w:val="false"/>
          <w:bCs w:val="false"/>
          <w:i w:val="false"/>
          <w:iCs w:val="false"/>
          <w:sz w:val="24"/>
          <w:szCs w:val="24"/>
        </w:rPr>
        <w:t xml:space="preserve">in response to predation </w:t>
      </w:r>
      <w:bookmarkStart w:id="93" w:name="__UnoMark__18678_532779537"/>
      <w:bookmarkStart w:id="94" w:name="__UnoMark__13918_532779537"/>
      <w:bookmarkStart w:id="95" w:name="__UnoMark__12469_532779537"/>
      <w:r>
        <w:rPr>
          <w:rFonts w:cs="Times New Roman" w:ascii="Times New Roman" w:hAnsi="Times New Roman"/>
          <w:b w:val="false"/>
          <w:bCs w:val="false"/>
          <w:i w:val="false"/>
          <w:iCs w:val="false"/>
          <w:sz w:val="24"/>
          <w:szCs w:val="24"/>
        </w:rPr>
        <w:t>(Augustyn et al., 2016; Oliveira et al., 2020)</w:t>
      </w:r>
      <w:bookmarkEnd w:id="93"/>
      <w:bookmarkEnd w:id="94"/>
      <w:bookmarkEnd w:id="95"/>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whereas </w:t>
      </w:r>
      <w:r>
        <w:rPr>
          <w:rFonts w:cs="Times New Roman" w:ascii="Times New Roman" w:hAnsi="Times New Roman"/>
          <w:b w:val="false"/>
          <w:bCs w:val="false"/>
          <w:i w:val="false"/>
          <w:iCs w:val="false"/>
          <w:color w:val="auto"/>
          <w:sz w:val="24"/>
          <w:szCs w:val="24"/>
          <w:lang w:val="en-GB"/>
        </w:rPr>
        <w:t>p</w:t>
      </w:r>
      <w:r>
        <w:rPr>
          <w:rFonts w:cs="Times New Roman" w:ascii="Times New Roman" w:hAnsi="Times New Roman"/>
          <w:b w:val="false"/>
          <w:bCs w:val="false"/>
          <w:i w:val="false"/>
          <w:iCs w:val="false"/>
          <w:color w:val="auto"/>
          <w:sz w:val="24"/>
          <w:szCs w:val="24"/>
          <w:lang w:val="en-GB"/>
        </w:rPr>
        <w:t>resence of g</w:t>
      </w:r>
      <w:r>
        <w:rPr>
          <w:rFonts w:cs="Times New Roman" w:ascii="Times New Roman" w:hAnsi="Times New Roman"/>
          <w:b w:val="false"/>
          <w:bCs w:val="false"/>
          <w:i w:val="false"/>
          <w:iCs w:val="false"/>
          <w:color w:val="auto"/>
          <w:sz w:val="24"/>
          <w:szCs w:val="24"/>
          <w:lang w:val="en-GB"/>
        </w:rPr>
        <w:t>en</w:t>
      </w:r>
      <w:r>
        <w:rPr>
          <w:rFonts w:cs="Times New Roman" w:ascii="Times New Roman" w:hAnsi="Times New Roman"/>
          <w:b w:val="false"/>
          <w:bCs w:val="false"/>
          <w:i w:val="false"/>
          <w:iCs w:val="false"/>
          <w:color w:val="auto"/>
          <w:sz w:val="24"/>
          <w:szCs w:val="24"/>
          <w:lang w:val="en-GB"/>
        </w:rPr>
        <w:t>er</w:t>
      </w:r>
      <w:r>
        <w:rPr>
          <w:rFonts w:cs="Times New Roman" w:ascii="Times New Roman" w:hAnsi="Times New Roman"/>
          <w:b w:val="false"/>
          <w:bCs w:val="false"/>
          <w:i w:val="false"/>
          <w:iCs w:val="false"/>
          <w:color w:val="auto"/>
          <w:sz w:val="24"/>
          <w:szCs w:val="24"/>
          <w:lang w:val="en-GB"/>
        </w:rPr>
        <w:t>a</w:t>
      </w:r>
      <w:r>
        <w:rPr>
          <w:rFonts w:cs="Times New Roman" w:ascii="Times New Roman" w:hAnsi="Times New Roman"/>
          <w:b w:val="false"/>
          <w:bCs w:val="false"/>
          <w:i w:val="false"/>
          <w:iCs w:val="false"/>
          <w:color w:val="auto"/>
          <w:sz w:val="24"/>
          <w:szCs w:val="24"/>
          <w:lang w:val="en-GB"/>
        </w:rPr>
        <w:t>lists</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tend to</w:t>
      </w:r>
      <w:r>
        <w:rPr>
          <w:rFonts w:cs="Times New Roman" w:ascii="Times New Roman" w:hAnsi="Times New Roman"/>
          <w:b w:val="false"/>
          <w:bCs w:val="false"/>
          <w:i w:val="false"/>
          <w:iCs w:val="false"/>
          <w:color w:val="auto"/>
          <w:sz w:val="24"/>
          <w:szCs w:val="24"/>
          <w:lang w:val="en-GB"/>
        </w:rPr>
        <w:t xml:space="preserve"> reduce </w:t>
      </w:r>
      <w:r>
        <w:rPr>
          <w:rFonts w:cs="Times New Roman" w:ascii="Times New Roman" w:hAnsi="Times New Roman"/>
          <w:b w:val="false"/>
          <w:bCs w:val="false"/>
          <w:i w:val="false"/>
          <w:iCs w:val="false"/>
          <w:color w:val="auto"/>
          <w:sz w:val="24"/>
          <w:szCs w:val="24"/>
          <w:lang w:val="en-GB"/>
        </w:rPr>
        <w:t>t</w:t>
      </w:r>
      <w:r>
        <w:rPr>
          <w:rFonts w:cs="Times New Roman" w:ascii="Times New Roman" w:hAnsi="Times New Roman"/>
          <w:b w:val="false"/>
          <w:bCs w:val="false"/>
          <w:i w:val="false"/>
          <w:iCs w:val="false"/>
          <w:color w:val="auto"/>
          <w:sz w:val="24"/>
          <w:szCs w:val="24"/>
          <w:lang w:val="en-GB"/>
        </w:rPr>
        <w:t xml:space="preserve">his measure </w:t>
      </w:r>
      <w:r>
        <w:rPr>
          <w:rFonts w:cs="Times New Roman" w:ascii="Times New Roman" w:hAnsi="Times New Roman"/>
          <w:b w:val="false"/>
          <w:bCs w:val="false"/>
          <w:i w:val="false"/>
          <w:iCs w:val="false"/>
          <w:color w:val="auto"/>
          <w:sz w:val="24"/>
          <w:szCs w:val="24"/>
          <w:lang w:val="en-GB"/>
        </w:rPr>
        <w:t>of network clustering</w:t>
      </w:r>
      <w:r>
        <w:rPr>
          <w:rFonts w:cs="Times New Roman" w:ascii="Times New Roman" w:hAnsi="Times New Roman"/>
          <w:b w:val="false"/>
          <w:bCs w:val="false"/>
          <w:i w:val="false"/>
          <w:iCs w:val="false"/>
          <w:color w:val="auto"/>
          <w:sz w:val="24"/>
          <w:szCs w:val="24"/>
          <w:lang w:val="en-GB"/>
        </w:rPr>
        <w:t xml:space="preserve"> </w:t>
      </w:r>
      <w:bookmarkStart w:id="96" w:name="__UnoMark__12470_532779537"/>
      <w:bookmarkStart w:id="97" w:name="__UnoMark__13919_532779537"/>
      <w:bookmarkStart w:id="98" w:name="__UnoMark__18679_532779537"/>
      <w:r>
        <w:rPr>
          <w:rFonts w:cs="Times New Roman" w:ascii="Times New Roman" w:hAnsi="Times New Roman"/>
          <w:b w:val="false"/>
          <w:bCs w:val="false"/>
          <w:i w:val="false"/>
          <w:iCs w:val="false"/>
          <w:color w:val="auto"/>
          <w:sz w:val="24"/>
          <w:szCs w:val="24"/>
          <w:lang w:val="en-GB"/>
        </w:rPr>
        <w:t>(Robinson and Strauss, 2020; Ximenes Pinho et al., 2017)</w:t>
      </w:r>
      <w:bookmarkEnd w:id="96"/>
      <w:bookmarkEnd w:id="97"/>
      <w:bookmarkEnd w:id="98"/>
      <w:r>
        <w:rPr>
          <w:rFonts w:cs="Times New Roman" w:ascii="Times New Roman" w:hAnsi="Times New Roman"/>
          <w:b w:val="false"/>
          <w:bCs w:val="false"/>
          <w:i w:val="false"/>
          <w:iCs w:val="false"/>
          <w:color w:val="auto"/>
          <w:sz w:val="24"/>
          <w:szCs w:val="24"/>
          <w:lang w:val="en-GB"/>
        </w:rPr>
        <w:t>.</w:t>
      </w:r>
      <w:r>
        <w:rPr>
          <w:rFonts w:ascii="Times New Roman" w:hAnsi="Times New Roman"/>
        </w:rPr>
        <w:t xml:space="preserve"> </w:t>
      </w:r>
      <w:r>
        <w:rPr>
          <w:rFonts w:cs="Times New Roman" w:ascii="Times New Roman" w:hAnsi="Times New Roman"/>
          <w:b w:val="false"/>
          <w:bCs w:val="false"/>
          <w:i w:val="false"/>
          <w:iCs w:val="false"/>
          <w:color w:val="auto"/>
          <w:sz w:val="24"/>
          <w:szCs w:val="24"/>
          <w:lang w:val="en-GB"/>
        </w:rPr>
        <w:t xml:space="preserve">However, </w:t>
      </w:r>
      <w:r>
        <w:rPr>
          <w:rFonts w:cs="Times New Roman" w:ascii="Times New Roman" w:hAnsi="Times New Roman"/>
          <w:b w:val="false"/>
          <w:bCs w:val="false"/>
          <w:i w:val="false"/>
          <w:iCs w:val="false"/>
          <w:color w:val="auto"/>
          <w:sz w:val="24"/>
          <w:szCs w:val="24"/>
          <w:lang w:val="en-GB"/>
        </w:rPr>
        <w:t>EFH</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 xml:space="preserve">has </w:t>
      </w:r>
      <w:r>
        <w:rPr>
          <w:rFonts w:cs="Times New Roman" w:ascii="Times New Roman" w:hAnsi="Times New Roman"/>
          <w:b w:val="false"/>
          <w:bCs w:val="false"/>
          <w:i w:val="false"/>
          <w:iCs w:val="false"/>
          <w:color w:val="auto"/>
          <w:sz w:val="24"/>
          <w:szCs w:val="24"/>
          <w:lang w:val="en-GB"/>
        </w:rPr>
        <w:t>no</w:t>
      </w:r>
      <w:r>
        <w:rPr>
          <w:rFonts w:cs="Times New Roman" w:ascii="Times New Roman" w:hAnsi="Times New Roman"/>
          <w:b w:val="false"/>
          <w:bCs w:val="false"/>
          <w:i w:val="false"/>
          <w:iCs w:val="false"/>
          <w:color w:val="auto"/>
          <w:sz w:val="24"/>
          <w:szCs w:val="24"/>
          <w:lang w:val="en-GB"/>
        </w:rPr>
        <w:t xml:space="preserve">t been yet confirmed </w:t>
      </w:r>
      <w:r>
        <w:rPr>
          <w:rFonts w:cs="Times New Roman" w:ascii="Times New Roman" w:hAnsi="Times New Roman"/>
          <w:b w:val="false"/>
          <w:bCs w:val="false"/>
          <w:i w:val="false"/>
          <w:iCs w:val="false"/>
          <w:color w:val="auto"/>
          <w:sz w:val="24"/>
          <w:szCs w:val="24"/>
          <w:lang w:val="en-GB"/>
        </w:rPr>
        <w:t xml:space="preserve">to be universal </w:t>
      </w:r>
      <w:r>
        <w:rPr>
          <w:rFonts w:cs="Times New Roman" w:ascii="Times New Roman" w:hAnsi="Times New Roman"/>
          <w:b w:val="false"/>
          <w:bCs w:val="false"/>
          <w:i w:val="false"/>
          <w:iCs w:val="false"/>
          <w:color w:val="auto"/>
          <w:sz w:val="24"/>
          <w:szCs w:val="24"/>
          <w:lang w:val="en-GB"/>
        </w:rPr>
        <w:t xml:space="preserve">for tropical </w:t>
      </w:r>
      <w:r>
        <w:rPr>
          <w:rFonts w:cs="Times New Roman" w:ascii="Times New Roman" w:hAnsi="Times New Roman"/>
          <w:b w:val="false"/>
          <w:bCs w:val="false"/>
          <w:i w:val="false"/>
          <w:iCs w:val="false"/>
          <w:color w:val="auto"/>
          <w:sz w:val="24"/>
          <w:szCs w:val="24"/>
          <w:lang w:val="en-GB"/>
        </w:rPr>
        <w:t>predator-prey interactions</w:t>
      </w:r>
      <w:r>
        <w:rPr>
          <w:rFonts w:cs="Times New Roman" w:ascii="Times New Roman" w:hAnsi="Times New Roman"/>
          <w:b w:val="false"/>
          <w:bCs w:val="false"/>
          <w:i w:val="false"/>
          <w:iCs w:val="false"/>
          <w:color w:val="auto"/>
          <w:sz w:val="24"/>
          <w:szCs w:val="24"/>
          <w:lang w:val="en-GB"/>
        </w:rPr>
        <w:t xml:space="preserve"> </w:t>
      </w:r>
      <w:bookmarkStart w:id="99" w:name="__UnoMark__18680_532779537"/>
      <w:bookmarkStart w:id="100" w:name="__UnoMark__13920_532779537"/>
      <w:bookmarkStart w:id="101" w:name="__UnoMark__12471_532779537"/>
      <w:r>
        <w:rPr>
          <w:rFonts w:cs="Times New Roman" w:ascii="Times New Roman" w:hAnsi="Times New Roman"/>
          <w:b w:val="false"/>
          <w:bCs w:val="false"/>
          <w:i w:val="false"/>
          <w:iCs w:val="false"/>
          <w:color w:val="auto"/>
          <w:sz w:val="24"/>
          <w:szCs w:val="24"/>
          <w:lang w:val="en-GB"/>
        </w:rPr>
        <w:t>(Novotny et al., 1999)</w:t>
      </w:r>
      <w:bookmarkEnd w:id="99"/>
      <w:bookmarkEnd w:id="100"/>
      <w:bookmarkEnd w:id="101"/>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I</w:t>
      </w:r>
      <w:r>
        <w:rPr>
          <w:rFonts w:cs="Times New Roman" w:ascii="Times New Roman" w:hAnsi="Times New Roman"/>
          <w:b w:val="false"/>
          <w:bCs w:val="false"/>
          <w:i w:val="false"/>
          <w:iCs w:val="false"/>
          <w:color w:val="auto"/>
          <w:sz w:val="24"/>
          <w:szCs w:val="24"/>
          <w:lang w:val="en-GB"/>
        </w:rPr>
        <w:t>n</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 xml:space="preserve">both primary and secondary </w:t>
      </w:r>
      <w:r>
        <w:rPr>
          <w:rFonts w:cs="Times New Roman" w:ascii="Times New Roman" w:hAnsi="Times New Roman"/>
          <w:b w:val="false"/>
          <w:bCs w:val="false"/>
          <w:i w:val="false"/>
          <w:iCs w:val="false"/>
          <w:color w:val="auto"/>
          <w:sz w:val="24"/>
          <w:szCs w:val="24"/>
          <w:lang w:val="en-GB"/>
        </w:rPr>
        <w:t>tropical</w:t>
      </w:r>
      <w:r>
        <w:rPr>
          <w:rFonts w:cs="Times New Roman" w:ascii="Times New Roman" w:hAnsi="Times New Roman"/>
          <w:b w:val="false"/>
          <w:bCs w:val="false"/>
          <w:i w:val="false"/>
          <w:iCs w:val="false"/>
          <w:color w:val="auto"/>
          <w:sz w:val="24"/>
          <w:szCs w:val="24"/>
          <w:lang w:val="en-GB"/>
        </w:rPr>
        <w:t xml:space="preserve"> forests </w:t>
      </w:r>
      <w:r>
        <w:rPr>
          <w:rFonts w:cs="Times New Roman" w:ascii="Times New Roman" w:hAnsi="Times New Roman"/>
          <w:b w:val="false"/>
          <w:bCs w:val="false"/>
          <w:i w:val="false"/>
          <w:iCs w:val="false"/>
          <w:color w:val="auto"/>
          <w:sz w:val="24"/>
          <w:szCs w:val="24"/>
          <w:lang w:val="en-GB"/>
        </w:rPr>
        <w:t>p</w:t>
      </w:r>
      <w:r>
        <w:rPr>
          <w:rFonts w:cs="Times New Roman" w:ascii="Times New Roman" w:hAnsi="Times New Roman"/>
          <w:b w:val="false"/>
          <w:bCs w:val="false"/>
          <w:i w:val="false"/>
          <w:iCs w:val="false"/>
          <w:color w:val="auto"/>
          <w:sz w:val="24"/>
          <w:szCs w:val="24"/>
          <w:lang w:val="en-GB"/>
        </w:rPr>
        <w:t xml:space="preserve">lant-herbivore interaction networks </w:t>
      </w:r>
      <w:r>
        <w:rPr>
          <w:rFonts w:cs="Times New Roman" w:ascii="Times New Roman" w:hAnsi="Times New Roman"/>
          <w:b w:val="false"/>
          <w:bCs w:val="false"/>
          <w:i w:val="false"/>
          <w:iCs w:val="false"/>
          <w:color w:val="auto"/>
          <w:sz w:val="24"/>
          <w:szCs w:val="24"/>
          <w:lang w:val="en-GB"/>
        </w:rPr>
        <w:t>were shown to be</w:t>
      </w:r>
      <w:r>
        <w:rPr>
          <w:rFonts w:cs="Times New Roman" w:ascii="Times New Roman" w:hAnsi="Times New Roman"/>
          <w:b w:val="false"/>
          <w:bCs w:val="false"/>
          <w:i w:val="false"/>
          <w:iCs w:val="false"/>
          <w:color w:val="auto"/>
          <w:sz w:val="24"/>
          <w:szCs w:val="24"/>
          <w:lang w:val="en-GB"/>
        </w:rPr>
        <w:t xml:space="preserve"> highly specialized </w:t>
      </w:r>
      <w:bookmarkStart w:id="102" w:name="__UnoMark__18681_532779537"/>
      <w:bookmarkStart w:id="103" w:name="__UnoMark__13921_532779537"/>
      <w:bookmarkStart w:id="104" w:name="__UnoMark__12472_532779537"/>
      <w:r>
        <w:rPr>
          <w:rFonts w:cs="Times New Roman" w:ascii="Times New Roman" w:hAnsi="Times New Roman"/>
          <w:b w:val="false"/>
          <w:bCs w:val="false"/>
          <w:i w:val="false"/>
          <w:iCs w:val="false"/>
          <w:color w:val="auto"/>
          <w:sz w:val="24"/>
          <w:szCs w:val="24"/>
          <w:lang w:val="en-GB"/>
        </w:rPr>
        <w:t>(Novotny et al., 2004; Redmond et al., 2019)</w:t>
      </w:r>
      <w:bookmarkEnd w:id="102"/>
      <w:bookmarkEnd w:id="103"/>
      <w:bookmarkEnd w:id="104"/>
      <w:r>
        <w:rPr>
          <w:rFonts w:cs="Times New Roman" w:ascii="Times New Roman" w:hAnsi="Times New Roman"/>
          <w:b w:val="false"/>
          <w:bCs w:val="false"/>
          <w:i w:val="false"/>
          <w:iCs w:val="false"/>
          <w:color w:val="auto"/>
          <w:sz w:val="24"/>
          <w:szCs w:val="24"/>
          <w:lang w:val="en-GB"/>
        </w:rPr>
        <w:t>.</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This potent</w:t>
      </w:r>
      <w:r>
        <w:rPr>
          <w:rFonts w:cs="Times New Roman" w:ascii="Times New Roman" w:hAnsi="Times New Roman"/>
          <w:b w:val="false"/>
          <w:bCs w:val="false"/>
          <w:i w:val="false"/>
          <w:iCs w:val="false"/>
          <w:color w:val="auto"/>
          <w:sz w:val="24"/>
          <w:szCs w:val="24"/>
          <w:lang w:val="en-GB"/>
        </w:rPr>
        <w:t>ia</w:t>
      </w:r>
      <w:r>
        <w:rPr>
          <w:rFonts w:cs="Times New Roman" w:ascii="Times New Roman" w:hAnsi="Times New Roman"/>
          <w:b w:val="false"/>
          <w:bCs w:val="false"/>
          <w:i w:val="false"/>
          <w:iCs w:val="false"/>
          <w:color w:val="auto"/>
          <w:sz w:val="24"/>
          <w:szCs w:val="24"/>
          <w:lang w:val="en-GB"/>
        </w:rPr>
        <w:t xml:space="preserve">lly </w:t>
      </w:r>
      <w:r>
        <w:rPr>
          <w:rFonts w:cs="Times New Roman" w:ascii="Times New Roman" w:hAnsi="Times New Roman"/>
          <w:b w:val="false"/>
          <w:bCs w:val="false"/>
          <w:i w:val="false"/>
          <w:iCs w:val="false"/>
          <w:color w:val="auto"/>
          <w:sz w:val="24"/>
          <w:szCs w:val="24"/>
          <w:lang w:val="en-GB"/>
        </w:rPr>
        <w:t>limits</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our abilities to detect EFS and</w:t>
      </w:r>
      <w:r>
        <w:rPr>
          <w:rFonts w:cs="Times New Roman" w:ascii="Times New Roman" w:hAnsi="Times New Roman"/>
          <w:b w:val="false"/>
          <w:bCs w:val="false"/>
          <w:i w:val="false"/>
          <w:iCs w:val="false"/>
          <w:color w:val="auto"/>
          <w:sz w:val="24"/>
          <w:szCs w:val="24"/>
          <w:lang w:val="en-GB"/>
        </w:rPr>
        <w:t xml:space="preserve"> mute cascading effects </w:t>
      </w:r>
      <w:r>
        <w:rPr>
          <w:rFonts w:cs="Times New Roman" w:ascii="Times New Roman" w:hAnsi="Times New Roman"/>
          <w:b w:val="false"/>
          <w:bCs w:val="false"/>
          <w:i w:val="false"/>
          <w:iCs w:val="false"/>
          <w:color w:val="auto"/>
          <w:sz w:val="24"/>
          <w:szCs w:val="24"/>
          <w:lang w:val="en-GB"/>
        </w:rPr>
        <w:t xml:space="preserve">of primary predators on plants </w:t>
      </w:r>
      <w:r>
        <w:rPr>
          <w:rFonts w:cs="Times New Roman" w:ascii="Times New Roman" w:hAnsi="Times New Roman"/>
          <w:b w:val="false"/>
          <w:bCs w:val="false"/>
          <w:i w:val="false"/>
          <w:iCs w:val="false"/>
          <w:color w:val="auto"/>
          <w:sz w:val="24"/>
          <w:szCs w:val="24"/>
          <w:lang w:val="en-GB"/>
        </w:rPr>
        <w:t>as well</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sz w:val="24"/>
          <w:szCs w:val="24"/>
        </w:rPr>
        <w:t>U</w:t>
      </w:r>
      <w:r>
        <w:rPr>
          <w:rFonts w:cs="Times New Roman" w:ascii="Times New Roman" w:hAnsi="Times New Roman"/>
          <w:b w:val="false"/>
          <w:bCs w:val="false"/>
          <w:i w:val="false"/>
          <w:iCs w:val="false"/>
          <w:sz w:val="24"/>
          <w:szCs w:val="24"/>
        </w:rPr>
        <w:t xml:space="preserve">nder food limitation </w:t>
      </w:r>
      <w:r>
        <w:rPr>
          <w:rFonts w:cs="Times New Roman" w:ascii="Times New Roman" w:hAnsi="Times New Roman"/>
          <w:b w:val="false"/>
          <w:bCs w:val="false"/>
          <w:i w:val="false"/>
          <w:iCs w:val="false"/>
          <w:sz w:val="24"/>
          <w:szCs w:val="24"/>
        </w:rPr>
        <w:t xml:space="preserve">population size of </w:t>
      </w:r>
      <w:r>
        <w:rPr>
          <w:rFonts w:cs="Times New Roman" w:ascii="Times New Roman" w:hAnsi="Times New Roman"/>
          <w:b w:val="false"/>
          <w:bCs w:val="false"/>
          <w:i w:val="false"/>
          <w:iCs w:val="false"/>
          <w:sz w:val="24"/>
          <w:szCs w:val="24"/>
        </w:rPr>
        <w:t>g</w:t>
      </w:r>
      <w:r>
        <w:rPr>
          <w:rFonts w:cs="Times New Roman" w:ascii="Times New Roman" w:hAnsi="Times New Roman"/>
          <w:b w:val="false"/>
          <w:bCs w:val="false"/>
          <w:i w:val="false"/>
          <w:iCs w:val="false"/>
          <w:sz w:val="24"/>
          <w:szCs w:val="24"/>
        </w:rPr>
        <w:t xml:space="preserve">eneralists </w:t>
      </w:r>
      <w:r>
        <w:rPr>
          <w:rFonts w:cs="Times New Roman" w:ascii="Times New Roman" w:hAnsi="Times New Roman"/>
          <w:b w:val="false"/>
          <w:bCs w:val="false"/>
          <w:i w:val="false"/>
          <w:iCs w:val="false"/>
          <w:sz w:val="24"/>
          <w:szCs w:val="24"/>
        </w:rPr>
        <w:t>is</w:t>
      </w:r>
      <w:r>
        <w:rPr>
          <w:rFonts w:cs="Times New Roman" w:ascii="Times New Roman" w:hAnsi="Times New Roman"/>
          <w:b w:val="false"/>
          <w:bCs w:val="false"/>
          <w:i w:val="false"/>
          <w:iCs w:val="false"/>
          <w:sz w:val="24"/>
          <w:szCs w:val="24"/>
        </w:rPr>
        <w:t xml:space="preserve"> predicted to</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be strongly </w:t>
      </w:r>
      <w:r>
        <w:rPr>
          <w:rFonts w:cs="Times New Roman" w:ascii="Times New Roman" w:hAnsi="Times New Roman"/>
          <w:b w:val="false"/>
          <w:bCs w:val="false"/>
          <w:i w:val="false"/>
          <w:iCs w:val="false"/>
          <w:sz w:val="24"/>
          <w:szCs w:val="24"/>
        </w:rPr>
        <w:t>reduced</w:t>
      </w:r>
      <w:r>
        <w:rPr>
          <w:rFonts w:cs="Times New Roman" w:ascii="Times New Roman" w:hAnsi="Times New Roman"/>
          <w:b w:val="false"/>
          <w:bCs w:val="false"/>
          <w:i w:val="false"/>
          <w:iCs w:val="false"/>
          <w:sz w:val="24"/>
          <w:szCs w:val="24"/>
        </w:rPr>
        <w:t xml:space="preserve"> by </w:t>
      </w:r>
      <w:r>
        <w:rPr>
          <w:rFonts w:cs="Times New Roman" w:ascii="Times New Roman" w:hAnsi="Times New Roman"/>
          <w:b w:val="false"/>
          <w:bCs w:val="false"/>
          <w:i w:val="false"/>
          <w:iCs w:val="false"/>
          <w:sz w:val="24"/>
          <w:szCs w:val="24"/>
        </w:rPr>
        <w:t>their</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predators </w:t>
      </w:r>
      <w:r>
        <w:rPr>
          <w:rFonts w:cs="Times New Roman" w:ascii="Times New Roman" w:hAnsi="Times New Roman"/>
          <w:b w:val="false"/>
          <w:bCs w:val="false"/>
          <w:i w:val="false"/>
          <w:iCs w:val="false"/>
          <w:sz w:val="24"/>
          <w:szCs w:val="24"/>
        </w:rPr>
        <w:t>as predicted the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t</w:t>
      </w:r>
      <w:r>
        <w:rPr>
          <w:rFonts w:cs="Times New Roman" w:ascii="Times New Roman" w:hAnsi="Times New Roman"/>
          <w:b w:val="false"/>
          <w:bCs w:val="false"/>
          <w:i w:val="false"/>
          <w:iCs w:val="false"/>
          <w:sz w:val="24"/>
          <w:szCs w:val="24"/>
        </w:rPr>
        <w:t>ri-</w:t>
      </w:r>
      <w:r>
        <w:rPr>
          <w:rFonts w:cs="Times New Roman" w:ascii="Times New Roman" w:hAnsi="Times New Roman"/>
          <w:b w:val="false"/>
          <w:bCs w:val="false"/>
          <w:i w:val="false"/>
          <w:iCs w:val="false"/>
          <w:sz w:val="24"/>
          <w:szCs w:val="24"/>
        </w:rPr>
        <w:t>t</w:t>
      </w:r>
      <w:r>
        <w:rPr>
          <w:rFonts w:cs="Times New Roman" w:ascii="Times New Roman" w:hAnsi="Times New Roman"/>
          <w:b w:val="false"/>
          <w:bCs w:val="false"/>
          <w:i w:val="false"/>
          <w:iCs w:val="false"/>
          <w:sz w:val="24"/>
          <w:szCs w:val="24"/>
        </w:rPr>
        <w:t xml:space="preserve">rophic </w:t>
      </w:r>
      <w:r>
        <w:rPr>
          <w:rFonts w:cs="Times New Roman" w:ascii="Times New Roman" w:hAnsi="Times New Roman"/>
          <w:b w:val="false"/>
          <w:bCs w:val="false"/>
          <w:i w:val="false"/>
          <w:iCs w:val="false"/>
          <w:sz w:val="24"/>
          <w:szCs w:val="24"/>
        </w:rPr>
        <w:t>i</w:t>
      </w:r>
      <w:r>
        <w:rPr>
          <w:rFonts w:cs="Times New Roman" w:ascii="Times New Roman" w:hAnsi="Times New Roman"/>
          <w:b w:val="false"/>
          <w:bCs w:val="false"/>
          <w:i w:val="false"/>
          <w:iCs w:val="false"/>
          <w:sz w:val="24"/>
          <w:szCs w:val="24"/>
        </w:rPr>
        <w:t>nteraction hypothesis (TTI)</w:t>
      </w:r>
      <w:r>
        <w:rPr>
          <w:rFonts w:cs="Times New Roman" w:ascii="Times New Roman" w:hAnsi="Times New Roman"/>
          <w:b w:val="false"/>
          <w:bCs w:val="false"/>
          <w:i w:val="false"/>
          <w:iCs w:val="false"/>
          <w:sz w:val="24"/>
          <w:szCs w:val="24"/>
        </w:rPr>
        <w:t xml:space="preserve"> </w:t>
      </w:r>
      <w:bookmarkStart w:id="105" w:name="__UnoMark__18682_532779537"/>
      <w:bookmarkStart w:id="106" w:name="__UnoMark__13922_532779537"/>
      <w:bookmarkStart w:id="107" w:name="__UnoMark__12473_532779537"/>
      <w:r>
        <w:rPr>
          <w:rFonts w:cs="Times New Roman" w:ascii="Times New Roman" w:hAnsi="Times New Roman"/>
          <w:b w:val="false"/>
          <w:bCs w:val="false"/>
          <w:i w:val="false"/>
          <w:iCs w:val="false"/>
          <w:sz w:val="24"/>
          <w:szCs w:val="24"/>
        </w:rPr>
        <w:t>(Mooney et al., 2012)</w:t>
      </w:r>
      <w:bookmarkEnd w:id="105"/>
      <w:bookmarkEnd w:id="106"/>
      <w:bookmarkEnd w:id="107"/>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However</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in complex communities relative</w:t>
      </w:r>
      <w:r>
        <w:rPr>
          <w:rFonts w:cs="Times New Roman" w:ascii="Times New Roman" w:hAnsi="Times New Roman"/>
          <w:b w:val="false"/>
          <w:bCs w:val="false"/>
          <w:i w:val="false"/>
          <w:iCs w:val="false"/>
          <w:sz w:val="24"/>
          <w:szCs w:val="24"/>
        </w:rPr>
        <w:t xml:space="preserve"> strength of bottom-up vs top-down forces </w:t>
      </w:r>
      <w:r>
        <w:rPr>
          <w:rFonts w:cs="Times New Roman" w:ascii="Times New Roman" w:hAnsi="Times New Roman"/>
          <w:b w:val="false"/>
          <w:bCs w:val="false"/>
          <w:i w:val="false"/>
          <w:iCs w:val="false"/>
          <w:sz w:val="24"/>
          <w:szCs w:val="24"/>
        </w:rPr>
        <w:t xml:space="preserve">on herbivores </w:t>
      </w:r>
      <w:r>
        <w:rPr>
          <w:rFonts w:cs="Times New Roman" w:ascii="Times New Roman" w:hAnsi="Times New Roman"/>
          <w:b w:val="false"/>
          <w:bCs w:val="false"/>
          <w:i w:val="false"/>
          <w:iCs w:val="false"/>
          <w:sz w:val="24"/>
          <w:szCs w:val="24"/>
        </w:rPr>
        <w:t xml:space="preserve">seems </w:t>
      </w:r>
      <w:r>
        <w:rPr>
          <w:rFonts w:cs="Times New Roman" w:ascii="Times New Roman" w:hAnsi="Times New Roman"/>
          <w:b w:val="false"/>
          <w:bCs w:val="false"/>
          <w:i w:val="false"/>
          <w:iCs w:val="false"/>
          <w:sz w:val="24"/>
          <w:szCs w:val="24"/>
        </w:rPr>
        <w:t>be</w:t>
      </w:r>
      <w:r>
        <w:rPr>
          <w:rFonts w:cs="Times New Roman" w:ascii="Times New Roman" w:hAnsi="Times New Roman"/>
          <w:b w:val="false"/>
          <w:bCs w:val="false"/>
          <w:i w:val="false"/>
          <w:iCs w:val="false"/>
          <w:sz w:val="24"/>
          <w:szCs w:val="24"/>
        </w:rPr>
        <w:t xml:space="preserve"> of </w:t>
      </w:r>
      <w:r>
        <w:rPr>
          <w:rFonts w:cs="Times New Roman" w:ascii="Times New Roman" w:hAnsi="Times New Roman"/>
          <w:b w:val="false"/>
          <w:bCs w:val="false"/>
          <w:i w:val="false"/>
          <w:iCs w:val="false"/>
          <w:sz w:val="24"/>
          <w:szCs w:val="24"/>
        </w:rPr>
        <w:t xml:space="preserve">a </w:t>
      </w:r>
      <w:r>
        <w:rPr>
          <w:rFonts w:cs="Times New Roman" w:ascii="Times New Roman" w:hAnsi="Times New Roman"/>
          <w:b w:val="false"/>
          <w:bCs w:val="false"/>
          <w:i w:val="false"/>
          <w:iCs w:val="false"/>
          <w:sz w:val="24"/>
          <w:szCs w:val="24"/>
        </w:rPr>
        <w:t>similar magnitude</w:t>
      </w:r>
      <w:r>
        <w:rPr>
          <w:rFonts w:cs="Times New Roman" w:ascii="Times New Roman" w:hAnsi="Times New Roman"/>
          <w:b w:val="false"/>
          <w:bCs w:val="false"/>
          <w:i w:val="false"/>
          <w:iCs w:val="false"/>
          <w:sz w:val="24"/>
          <w:szCs w:val="24"/>
        </w:rPr>
        <w:t xml:space="preserve"> irrespective of </w:t>
      </w:r>
      <w:r>
        <w:rPr>
          <w:rFonts w:cs="Times New Roman" w:ascii="Times New Roman" w:hAnsi="Times New Roman"/>
          <w:b w:val="false"/>
          <w:bCs w:val="false"/>
          <w:i w:val="false"/>
          <w:iCs w:val="false"/>
          <w:sz w:val="24"/>
          <w:szCs w:val="24"/>
        </w:rPr>
        <w:t>the</w:t>
      </w:r>
      <w:r>
        <w:rPr>
          <w:rFonts w:cs="Times New Roman" w:ascii="Times New Roman" w:hAnsi="Times New Roman"/>
          <w:b w:val="false"/>
          <w:bCs w:val="false"/>
          <w:i w:val="false"/>
          <w:iCs w:val="false"/>
          <w:sz w:val="24"/>
          <w:szCs w:val="24"/>
        </w:rPr>
        <w:t>ir</w:t>
      </w:r>
      <w:r>
        <w:rPr>
          <w:rFonts w:cs="Times New Roman" w:ascii="Times New Roman" w:hAnsi="Times New Roman"/>
          <w:b w:val="false"/>
          <w:bCs w:val="false"/>
          <w:i w:val="false"/>
          <w:iCs w:val="false"/>
          <w:sz w:val="24"/>
          <w:szCs w:val="24"/>
        </w:rPr>
        <w:t xml:space="preserve"> diet breadth</w:t>
      </w:r>
      <w:r>
        <w:rPr>
          <w:rFonts w:cs="Times New Roman" w:ascii="Times New Roman" w:hAnsi="Times New Roman"/>
          <w:b w:val="false"/>
          <w:bCs w:val="false"/>
          <w:i w:val="false"/>
          <w:iCs w:val="false"/>
          <w:sz w:val="24"/>
          <w:szCs w:val="24"/>
        </w:rPr>
        <w:t xml:space="preserve"> </w:t>
      </w:r>
      <w:bookmarkStart w:id="108" w:name="__UnoMark__18683_532779537"/>
      <w:bookmarkStart w:id="109" w:name="__UnoMark__13923_532779537"/>
      <w:bookmarkStart w:id="110" w:name="__UnoMark__12474_532779537"/>
      <w:r>
        <w:rPr>
          <w:rFonts w:cs="Times New Roman" w:ascii="Times New Roman" w:hAnsi="Times New Roman"/>
          <w:b w:val="false"/>
          <w:bCs w:val="false"/>
          <w:i w:val="false"/>
          <w:iCs w:val="false"/>
          <w:sz w:val="24"/>
          <w:szCs w:val="24"/>
        </w:rPr>
        <w:t>(Vidal and Murphy, 2018)</w:t>
      </w:r>
      <w:bookmarkEnd w:id="108"/>
      <w:bookmarkEnd w:id="109"/>
      <w:bookmarkEnd w:id="110"/>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It is possible that </w:t>
      </w:r>
      <w:r>
        <w:rPr>
          <w:rFonts w:cs="Times New Roman" w:ascii="Times New Roman" w:hAnsi="Times New Roman"/>
          <w:b w:val="false"/>
          <w:bCs w:val="false"/>
          <w:i w:val="false"/>
          <w:iCs w:val="false"/>
          <w:color w:val="auto"/>
          <w:sz w:val="24"/>
          <w:szCs w:val="24"/>
          <w:lang w:val="en-GB"/>
        </w:rPr>
        <w:t>p</w:t>
      </w:r>
      <w:r>
        <w:rPr>
          <w:rFonts w:cs="Times New Roman" w:ascii="Times New Roman" w:hAnsi="Times New Roman"/>
          <w:b w:val="false"/>
          <w:bCs w:val="false"/>
          <w:i w:val="false"/>
          <w:iCs w:val="false"/>
          <w:sz w:val="24"/>
          <w:szCs w:val="24"/>
        </w:rPr>
        <w:t>redatory pressure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can</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force </w:t>
      </w:r>
      <w:r>
        <w:rPr>
          <w:rFonts w:cs="Times New Roman" w:ascii="Times New Roman" w:hAnsi="Times New Roman"/>
          <w:b w:val="false"/>
          <w:bCs w:val="false"/>
          <w:i w:val="false"/>
          <w:iCs w:val="false"/>
          <w:sz w:val="24"/>
          <w:szCs w:val="24"/>
        </w:rPr>
        <w:t>some</w:t>
      </w:r>
      <w:r>
        <w:rPr>
          <w:rFonts w:cs="Times New Roman" w:ascii="Times New Roman" w:hAnsi="Times New Roman"/>
          <w:b w:val="false"/>
          <w:bCs w:val="false"/>
          <w:i w:val="false"/>
          <w:iCs w:val="false"/>
          <w:sz w:val="24"/>
          <w:szCs w:val="24"/>
        </w:rPr>
        <w:t xml:space="preserve"> herbivores </w:t>
      </w:r>
      <w:r>
        <w:rPr>
          <w:rFonts w:cs="Times New Roman" w:ascii="Times New Roman" w:hAnsi="Times New Roman"/>
          <w:b w:val="false"/>
          <w:bCs w:val="false"/>
          <w:i w:val="false"/>
          <w:iCs w:val="false"/>
          <w:sz w:val="24"/>
          <w:szCs w:val="24"/>
        </w:rPr>
        <w:t>to</w:t>
      </w:r>
      <w:r>
        <w:rPr>
          <w:rFonts w:cs="Times New Roman" w:ascii="Times New Roman" w:hAnsi="Times New Roman"/>
          <w:b w:val="false"/>
          <w:bCs w:val="false"/>
          <w:i w:val="false"/>
          <w:iCs w:val="false"/>
          <w:sz w:val="24"/>
          <w:szCs w:val="24"/>
        </w:rPr>
        <w:t xml:space="preserve"> shift their diet </w:t>
      </w:r>
      <w:r>
        <w:rPr>
          <w:rFonts w:cs="Times New Roman" w:ascii="Times New Roman" w:hAnsi="Times New Roman"/>
          <w:b w:val="false"/>
          <w:bCs w:val="false"/>
          <w:i w:val="false"/>
          <w:iCs w:val="false"/>
          <w:sz w:val="24"/>
          <w:szCs w:val="24"/>
        </w:rPr>
        <w:t>and</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mitigate negative effect of</w:t>
      </w:r>
      <w:r>
        <w:rPr>
          <w:rFonts w:cs="Times New Roman" w:ascii="Times New Roman" w:hAnsi="Times New Roman"/>
          <w:b w:val="false"/>
          <w:bCs w:val="false"/>
          <w:i w:val="false"/>
          <w:iCs w:val="false"/>
          <w:sz w:val="24"/>
          <w:szCs w:val="24"/>
        </w:rPr>
        <w:t xml:space="preserve"> natural enemies </w:t>
      </w:r>
      <w:r>
        <w:rPr>
          <w:rFonts w:cs="Times New Roman" w:ascii="Times New Roman" w:hAnsi="Times New Roman"/>
          <w:b w:val="false"/>
          <w:bCs w:val="false"/>
          <w:i w:val="false"/>
          <w:iCs w:val="false"/>
          <w:sz w:val="24"/>
          <w:szCs w:val="24"/>
        </w:rPr>
        <w:t xml:space="preserve">on their abundance </w:t>
      </w:r>
      <w:bookmarkStart w:id="111" w:name="__UnoMark__13924_532779537"/>
      <w:bookmarkStart w:id="112" w:name="__UnoMark__18684_532779537"/>
      <w:bookmarkStart w:id="113" w:name="__UnoMark__12475_532779537"/>
      <w:r>
        <w:rPr>
          <w:rFonts w:cs="Times New Roman" w:ascii="Times New Roman" w:hAnsi="Times New Roman"/>
          <w:b w:val="false"/>
          <w:bCs w:val="false"/>
          <w:i w:val="false"/>
          <w:iCs w:val="false"/>
          <w:sz w:val="24"/>
          <w:szCs w:val="24"/>
        </w:rPr>
        <w:t>(Calcagno et al., 2011; Schmitz, 2017)</w:t>
      </w:r>
      <w:bookmarkEnd w:id="111"/>
      <w:bookmarkEnd w:id="112"/>
      <w:bookmarkEnd w:id="113"/>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Moreover, </w:t>
      </w:r>
      <w:r>
        <w:rPr>
          <w:rFonts w:cs="Times New Roman" w:ascii="Times New Roman" w:hAnsi="Times New Roman"/>
          <w:b w:val="false"/>
          <w:bCs w:val="false"/>
          <w:i w:val="false"/>
          <w:iCs w:val="false"/>
          <w:sz w:val="24"/>
          <w:szCs w:val="24"/>
        </w:rPr>
        <w:t xml:space="preserve">in species rich plant communities </w:t>
      </w:r>
      <w:r>
        <w:rPr>
          <w:rFonts w:cs="Times New Roman" w:ascii="Times New Roman" w:hAnsi="Times New Roman"/>
          <w:b w:val="false"/>
          <w:bCs w:val="false"/>
          <w:i w:val="false"/>
          <w:iCs w:val="false"/>
          <w:sz w:val="24"/>
          <w:szCs w:val="24"/>
        </w:rPr>
        <w:t xml:space="preserve">generalist </w:t>
      </w:r>
      <w:r>
        <w:rPr>
          <w:rFonts w:cs="Times New Roman" w:ascii="Times New Roman" w:hAnsi="Times New Roman"/>
          <w:b w:val="false"/>
          <w:bCs w:val="false"/>
          <w:i w:val="false"/>
          <w:iCs w:val="false"/>
          <w:sz w:val="24"/>
          <w:szCs w:val="24"/>
        </w:rPr>
        <w:t>herbivores</w:t>
      </w:r>
      <w:r>
        <w:rPr>
          <w:rFonts w:cs="Times New Roman" w:ascii="Times New Roman" w:hAnsi="Times New Roman"/>
          <w:b w:val="false"/>
          <w:bCs w:val="false"/>
          <w:i w:val="false"/>
          <w:iCs w:val="false"/>
          <w:sz w:val="24"/>
          <w:szCs w:val="24"/>
        </w:rPr>
        <w:t xml:space="preserve"> should be more flexible in their diet choice </w:t>
      </w:r>
      <w:bookmarkStart w:id="114" w:name="__UnoMark__18685_532779537"/>
      <w:bookmarkStart w:id="115" w:name="__UnoMark__12476_532779537"/>
      <w:bookmarkStart w:id="116" w:name="__UnoMark__13925_532779537"/>
      <w:r>
        <w:rPr>
          <w:rFonts w:cs="Times New Roman" w:ascii="Times New Roman" w:hAnsi="Times New Roman"/>
          <w:b w:val="false"/>
          <w:bCs w:val="false"/>
          <w:i w:val="false"/>
          <w:iCs w:val="false"/>
          <w:sz w:val="24"/>
          <w:szCs w:val="24"/>
        </w:rPr>
        <w:t>(Pfisterer et al., 2003)</w:t>
      </w:r>
      <w:bookmarkEnd w:id="114"/>
      <w:bookmarkEnd w:id="115"/>
      <w:bookmarkEnd w:id="116"/>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I</w:t>
      </w:r>
      <w:r>
        <w:rPr>
          <w:rFonts w:cs="Times New Roman" w:ascii="Times New Roman" w:hAnsi="Times New Roman"/>
          <w:b w:val="false"/>
          <w:bCs w:val="false"/>
          <w:i w:val="false"/>
          <w:iCs w:val="false"/>
          <w:sz w:val="24"/>
          <w:szCs w:val="24"/>
        </w:rPr>
        <w:t xml:space="preserve">t was shown that prey will respond in </w:t>
      </w:r>
      <w:r>
        <w:rPr>
          <w:rFonts w:cs="Times New Roman" w:ascii="Times New Roman" w:hAnsi="Times New Roman"/>
          <w:b w:val="false"/>
          <w:bCs w:val="false"/>
          <w:i w:val="false"/>
          <w:iCs w:val="false"/>
          <w:sz w:val="24"/>
          <w:szCs w:val="24"/>
        </w:rPr>
        <w:t>reduced feeding</w:t>
      </w:r>
      <w:r>
        <w:rPr>
          <w:rFonts w:cs="Times New Roman" w:ascii="Times New Roman" w:hAnsi="Times New Roman"/>
          <w:b w:val="false"/>
          <w:bCs w:val="false"/>
          <w:i w:val="false"/>
          <w:iCs w:val="false"/>
          <w:sz w:val="24"/>
          <w:szCs w:val="24"/>
        </w:rPr>
        <w:t xml:space="preserve"> if its own habitat domain </w:t>
      </w:r>
      <w:r>
        <w:rPr>
          <w:rFonts w:cs="Times New Roman" w:ascii="Times New Roman" w:hAnsi="Times New Roman"/>
          <w:b w:val="false"/>
          <w:bCs w:val="false"/>
          <w:i w:val="false"/>
          <w:iCs w:val="false"/>
          <w:sz w:val="24"/>
          <w:szCs w:val="24"/>
        </w:rPr>
        <w:t>(habitat specialization)</w:t>
      </w:r>
      <w:r>
        <w:rPr>
          <w:rFonts w:cs="Times New Roman" w:ascii="Times New Roman" w:hAnsi="Times New Roman"/>
          <w:b w:val="false"/>
          <w:bCs w:val="false"/>
          <w:i w:val="false"/>
          <w:iCs w:val="false"/>
          <w:sz w:val="24"/>
          <w:szCs w:val="24"/>
        </w:rPr>
        <w:t xml:space="preserve"> is narrow, or it will prefer to shift habitat if its mobile and have </w:t>
      </w:r>
      <w:r>
        <w:rPr>
          <w:rFonts w:cs="Times New Roman" w:ascii="Times New Roman" w:hAnsi="Times New Roman"/>
          <w:b w:val="false"/>
          <w:bCs w:val="false"/>
          <w:i w:val="false"/>
          <w:iCs w:val="false"/>
          <w:sz w:val="24"/>
          <w:szCs w:val="24"/>
        </w:rPr>
        <w:t xml:space="preserve">a </w:t>
      </w:r>
      <w:r>
        <w:rPr>
          <w:rFonts w:cs="Times New Roman" w:ascii="Times New Roman" w:hAnsi="Times New Roman"/>
          <w:b w:val="false"/>
          <w:bCs w:val="false"/>
          <w:i w:val="false"/>
          <w:iCs w:val="false"/>
          <w:sz w:val="24"/>
          <w:szCs w:val="24"/>
        </w:rPr>
        <w:t>br</w:t>
      </w:r>
      <w:r>
        <w:rPr>
          <w:rFonts w:cs="Times New Roman" w:ascii="Times New Roman" w:hAnsi="Times New Roman"/>
          <w:b w:val="false"/>
          <w:bCs w:val="false"/>
          <w:i w:val="false"/>
          <w:iCs w:val="false"/>
          <w:sz w:val="24"/>
          <w:szCs w:val="24"/>
        </w:rPr>
        <w:t>o</w:t>
      </w:r>
      <w:r>
        <w:rPr>
          <w:rFonts w:cs="Times New Roman" w:ascii="Times New Roman" w:hAnsi="Times New Roman"/>
          <w:b w:val="false"/>
          <w:bCs w:val="false"/>
          <w:i w:val="false"/>
          <w:iCs w:val="false"/>
          <w:sz w:val="24"/>
          <w:szCs w:val="24"/>
        </w:rPr>
        <w:t xml:space="preserve">ad </w:t>
      </w:r>
      <w:r>
        <w:rPr>
          <w:rFonts w:cs="Times New Roman" w:ascii="Times New Roman" w:hAnsi="Times New Roman"/>
          <w:b w:val="false"/>
          <w:bCs w:val="false"/>
          <w:i w:val="false"/>
          <w:iCs w:val="false"/>
          <w:sz w:val="24"/>
          <w:szCs w:val="24"/>
        </w:rPr>
        <w:t xml:space="preserve">habitat </w:t>
      </w:r>
      <w:r>
        <w:rPr>
          <w:rFonts w:cs="Times New Roman" w:ascii="Times New Roman" w:hAnsi="Times New Roman"/>
          <w:b w:val="false"/>
          <w:bCs w:val="false"/>
          <w:i w:val="false"/>
          <w:iCs w:val="false"/>
          <w:sz w:val="24"/>
          <w:szCs w:val="24"/>
        </w:rPr>
        <w:t>domain</w:t>
      </w:r>
      <w:r>
        <w:rPr>
          <w:rFonts w:cs="Times New Roman" w:ascii="Times New Roman" w:hAnsi="Times New Roman"/>
          <w:b w:val="false"/>
          <w:bCs w:val="false"/>
          <w:i w:val="false"/>
          <w:iCs w:val="false"/>
          <w:sz w:val="24"/>
          <w:szCs w:val="24"/>
        </w:rPr>
        <w:t xml:space="preserve"> </w:t>
      </w:r>
      <w:bookmarkStart w:id="117" w:name="__UnoMark__18686_532779537"/>
      <w:bookmarkStart w:id="118" w:name="__UnoMark__12477_532779537"/>
      <w:bookmarkStart w:id="119" w:name="__UnoMark__13926_532779537"/>
      <w:r>
        <w:rPr>
          <w:rFonts w:cs="Times New Roman" w:ascii="Times New Roman" w:hAnsi="Times New Roman"/>
          <w:b w:val="false"/>
          <w:bCs w:val="false"/>
          <w:i w:val="false"/>
          <w:iCs w:val="false"/>
          <w:sz w:val="24"/>
          <w:szCs w:val="24"/>
        </w:rPr>
        <w:t>(Schmitz et al., 2004)</w:t>
      </w:r>
      <w:bookmarkEnd w:id="117"/>
      <w:bookmarkEnd w:id="118"/>
      <w:bookmarkEnd w:id="119"/>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This </w:t>
      </w:r>
      <w:r>
        <w:rPr>
          <w:rFonts w:cs="Times New Roman" w:ascii="Times New Roman" w:hAnsi="Times New Roman"/>
          <w:b w:val="false"/>
          <w:bCs w:val="false"/>
          <w:i w:val="false"/>
          <w:iCs w:val="false"/>
          <w:sz w:val="24"/>
          <w:szCs w:val="24"/>
        </w:rPr>
        <w:t>flexibilit</w:t>
      </w:r>
      <w:r>
        <w:rPr>
          <w:rFonts w:cs="Times New Roman" w:ascii="Times New Roman" w:hAnsi="Times New Roman"/>
          <w:b w:val="false"/>
          <w:bCs w:val="false"/>
          <w:i w:val="false"/>
          <w:iCs w:val="false"/>
          <w:sz w:val="24"/>
          <w:szCs w:val="24"/>
        </w:rPr>
        <w:t>y</w:t>
      </w:r>
      <w:r>
        <w:rPr>
          <w:rFonts w:cs="Times New Roman" w:ascii="Times New Roman" w:hAnsi="Times New Roman"/>
          <w:b w:val="false"/>
          <w:bCs w:val="false"/>
          <w:i w:val="false"/>
          <w:iCs w:val="false"/>
          <w:sz w:val="24"/>
          <w:szCs w:val="24"/>
        </w:rPr>
        <w:t xml:space="preserve"> in </w:t>
      </w:r>
      <w:r>
        <w:rPr>
          <w:rFonts w:cs="Times New Roman" w:ascii="Times New Roman" w:hAnsi="Times New Roman"/>
          <w:b w:val="false"/>
          <w:bCs w:val="false"/>
          <w:i w:val="false"/>
          <w:iCs w:val="false"/>
          <w:sz w:val="24"/>
          <w:szCs w:val="24"/>
        </w:rPr>
        <w:t xml:space="preserve">habitat </w:t>
      </w:r>
      <w:r>
        <w:rPr>
          <w:rFonts w:cs="Times New Roman" w:ascii="Times New Roman" w:hAnsi="Times New Roman"/>
          <w:b w:val="false"/>
          <w:bCs w:val="false"/>
          <w:i w:val="false"/>
          <w:iCs w:val="false"/>
          <w:sz w:val="24"/>
          <w:szCs w:val="24"/>
        </w:rPr>
        <w:t xml:space="preserve">choice </w:t>
      </w:r>
      <w:r>
        <w:rPr>
          <w:rFonts w:cs="Times New Roman" w:ascii="Times New Roman" w:hAnsi="Times New Roman"/>
          <w:b w:val="false"/>
          <w:bCs w:val="false"/>
          <w:i w:val="false"/>
          <w:iCs w:val="false"/>
          <w:sz w:val="24"/>
          <w:szCs w:val="24"/>
        </w:rPr>
        <w:t xml:space="preserve">can </w:t>
      </w:r>
      <w:r>
        <w:rPr>
          <w:rFonts w:cs="Times New Roman" w:ascii="Times New Roman" w:hAnsi="Times New Roman"/>
          <w:b w:val="false"/>
          <w:bCs w:val="false"/>
          <w:i w:val="false"/>
          <w:iCs w:val="false"/>
          <w:sz w:val="24"/>
          <w:szCs w:val="24"/>
        </w:rPr>
        <w:t xml:space="preserve">possibly </w:t>
      </w:r>
      <w:r>
        <w:rPr>
          <w:rFonts w:cs="Times New Roman" w:ascii="Times New Roman" w:hAnsi="Times New Roman"/>
          <w:b w:val="false"/>
          <w:bCs w:val="false"/>
          <w:i w:val="false"/>
          <w:iCs w:val="false"/>
          <w:sz w:val="24"/>
          <w:szCs w:val="24"/>
        </w:rPr>
        <w:t>trans</w:t>
      </w:r>
      <w:r>
        <w:rPr>
          <w:rFonts w:cs="Times New Roman" w:ascii="Times New Roman" w:hAnsi="Times New Roman"/>
          <w:b w:val="false"/>
          <w:bCs w:val="false"/>
          <w:i w:val="false"/>
          <w:iCs w:val="false"/>
          <w:sz w:val="24"/>
          <w:szCs w:val="24"/>
        </w:rPr>
        <w:t>la</w:t>
      </w:r>
      <w:r>
        <w:rPr>
          <w:rFonts w:cs="Times New Roman" w:ascii="Times New Roman" w:hAnsi="Times New Roman"/>
          <w:b w:val="false"/>
          <w:bCs w:val="false"/>
          <w:i w:val="false"/>
          <w:iCs w:val="false"/>
          <w:sz w:val="24"/>
          <w:szCs w:val="24"/>
        </w:rPr>
        <w:t>te i</w:t>
      </w:r>
      <w:r>
        <w:rPr>
          <w:rFonts w:cs="Times New Roman" w:ascii="Times New Roman" w:hAnsi="Times New Roman"/>
          <w:b w:val="false"/>
          <w:bCs w:val="false"/>
          <w:i w:val="false"/>
          <w:iCs w:val="false"/>
          <w:sz w:val="24"/>
          <w:szCs w:val="24"/>
        </w:rPr>
        <w:t>nto</w:t>
      </w:r>
      <w:r>
        <w:rPr>
          <w:rFonts w:cs="Times New Roman" w:ascii="Times New Roman" w:hAnsi="Times New Roman"/>
          <w:b w:val="false"/>
          <w:bCs w:val="false"/>
          <w:i w:val="false"/>
          <w:iCs w:val="false"/>
          <w:sz w:val="24"/>
          <w:szCs w:val="24"/>
        </w:rPr>
        <w:t xml:space="preserve"> wide</w:t>
      </w:r>
      <w:r>
        <w:rPr>
          <w:rFonts w:cs="Times New Roman" w:ascii="Times New Roman" w:hAnsi="Times New Roman"/>
          <w:b w:val="false"/>
          <w:bCs w:val="false"/>
          <w:i w:val="false"/>
          <w:iCs w:val="false"/>
          <w:sz w:val="24"/>
          <w:szCs w:val="24"/>
        </w:rPr>
        <w:t>r</w:t>
      </w:r>
      <w:r>
        <w:rPr>
          <w:rFonts w:cs="Times New Roman" w:ascii="Times New Roman" w:hAnsi="Times New Roman"/>
          <w:b w:val="false"/>
          <w:bCs w:val="false"/>
          <w:i w:val="false"/>
          <w:iCs w:val="false"/>
          <w:sz w:val="24"/>
          <w:szCs w:val="24"/>
        </w:rPr>
        <w:t xml:space="preserve"> di</w:t>
      </w:r>
      <w:r>
        <w:rPr>
          <w:rFonts w:cs="Times New Roman" w:ascii="Times New Roman" w:hAnsi="Times New Roman"/>
          <w:b w:val="false"/>
          <w:bCs w:val="false"/>
          <w:i w:val="false"/>
          <w:iCs w:val="false"/>
          <w:sz w:val="24"/>
          <w:szCs w:val="24"/>
        </w:rPr>
        <w:t>e</w:t>
      </w:r>
      <w:r>
        <w:rPr>
          <w:rFonts w:cs="Times New Roman" w:ascii="Times New Roman" w:hAnsi="Times New Roman"/>
          <w:b w:val="false"/>
          <w:bCs w:val="false"/>
          <w:i w:val="false"/>
          <w:iCs w:val="false"/>
          <w:sz w:val="24"/>
          <w:szCs w:val="24"/>
        </w:rPr>
        <w:t xml:space="preserve">t breadth </w:t>
      </w:r>
      <w:r>
        <w:rPr>
          <w:rFonts w:cs="Times New Roman" w:ascii="Times New Roman" w:hAnsi="Times New Roman"/>
          <w:b w:val="false"/>
          <w:bCs w:val="false"/>
          <w:i w:val="false"/>
          <w:iCs w:val="false"/>
          <w:sz w:val="24"/>
          <w:szCs w:val="24"/>
        </w:rPr>
        <w:t xml:space="preserve">as it </w:t>
      </w:r>
      <w:r>
        <w:rPr>
          <w:rFonts w:cs="Times New Roman" w:ascii="Times New Roman" w:hAnsi="Times New Roman"/>
          <w:b w:val="false"/>
          <w:bCs w:val="false"/>
          <w:i w:val="false"/>
          <w:iCs w:val="false"/>
          <w:sz w:val="24"/>
          <w:szCs w:val="24"/>
        </w:rPr>
        <w:t>i</w:t>
      </w:r>
      <w:r>
        <w:rPr>
          <w:rFonts w:cs="Times New Roman" w:ascii="Times New Roman" w:hAnsi="Times New Roman"/>
          <w:b w:val="false"/>
          <w:bCs w:val="false"/>
          <w:i w:val="false"/>
          <w:iCs w:val="false"/>
          <w:sz w:val="24"/>
          <w:szCs w:val="24"/>
        </w:rPr>
        <w:t xml:space="preserve">s the case </w:t>
      </w:r>
      <w:r>
        <w:rPr>
          <w:rFonts w:cs="Times New Roman" w:ascii="Times New Roman" w:hAnsi="Times New Roman"/>
          <w:b w:val="false"/>
          <w:bCs w:val="false"/>
          <w:i w:val="false"/>
          <w:iCs w:val="false"/>
          <w:sz w:val="24"/>
          <w:szCs w:val="24"/>
        </w:rPr>
        <w:t>for example</w:t>
      </w:r>
      <w:r>
        <w:rPr>
          <w:rFonts w:cs="Times New Roman" w:ascii="Times New Roman" w:hAnsi="Times New Roman"/>
          <w:b w:val="false"/>
          <w:bCs w:val="false"/>
          <w:i w:val="false"/>
          <w:iCs w:val="false"/>
          <w:sz w:val="24"/>
          <w:szCs w:val="24"/>
        </w:rPr>
        <w:t xml:space="preserve"> for predators</w:t>
      </w:r>
      <w:r>
        <w:rPr>
          <w:rFonts w:cs="Times New Roman" w:ascii="Times New Roman" w:hAnsi="Times New Roman"/>
          <w:b w:val="false"/>
          <w:bCs w:val="false"/>
          <w:i w:val="false"/>
          <w:iCs w:val="false"/>
          <w:sz w:val="24"/>
          <w:szCs w:val="24"/>
        </w:rPr>
        <w:t xml:space="preserve"> </w:t>
      </w:r>
      <w:bookmarkStart w:id="120" w:name="__UnoMark__18687_532779537"/>
      <w:bookmarkStart w:id="121" w:name="__UnoMark__13927_532779537"/>
      <w:bookmarkStart w:id="122" w:name="__UnoMark__12478_532779537"/>
      <w:r>
        <w:rPr>
          <w:rFonts w:cs="Times New Roman" w:ascii="Times New Roman" w:hAnsi="Times New Roman"/>
          <w:b w:val="false"/>
          <w:bCs w:val="false"/>
          <w:i w:val="false"/>
          <w:iCs w:val="false"/>
          <w:sz w:val="24"/>
          <w:szCs w:val="24"/>
        </w:rPr>
        <w:t>(Stewart and Dudash, 2018)</w:t>
      </w:r>
      <w:bookmarkEnd w:id="120"/>
      <w:bookmarkEnd w:id="121"/>
      <w:bookmarkEnd w:id="122"/>
      <w:r>
        <w:rPr>
          <w:rFonts w:cs="Times New Roman" w:ascii="Times New Roman" w:hAnsi="Times New Roman"/>
          <w:b w:val="false"/>
          <w:bCs w:val="false"/>
          <w:i w:val="false"/>
          <w:iCs w:val="false"/>
          <w:sz w:val="24"/>
          <w:szCs w:val="24"/>
        </w:rPr>
        <w:t>.</w:t>
      </w:r>
    </w:p>
    <w:p>
      <w:pPr>
        <w:pStyle w:val="Normal"/>
        <w:spacing w:lineRule="auto" w:line="240"/>
        <w:jc w:val="left"/>
        <w:rPr>
          <w:rFonts w:ascii="Times New Roman" w:hAnsi="Times New Roman"/>
          <w:b w:val="false"/>
          <w:b w:val="false"/>
          <w:bCs w:val="false"/>
        </w:rPr>
      </w:pPr>
      <w:r>
        <w:rPr>
          <w:rFonts w:cs="Times New Roman" w:ascii="Times New Roman" w:hAnsi="Times New Roman"/>
          <w:b w:val="false"/>
          <w:bCs w:val="false"/>
          <w:sz w:val="24"/>
          <w:szCs w:val="24"/>
        </w:rPr>
        <w:tab/>
        <w:t>I</w:t>
      </w:r>
      <w:r>
        <w:rPr>
          <w:rFonts w:cs="Times New Roman" w:ascii="Times New Roman" w:hAnsi="Times New Roman"/>
          <w:b w:val="false"/>
          <w:bCs w:val="false"/>
          <w:sz w:val="24"/>
          <w:szCs w:val="24"/>
        </w:rPr>
        <w:t xml:space="preserve">n this paper </w:t>
      </w:r>
      <w:r>
        <w:rPr>
          <w:rFonts w:cs="Times New Roman" w:ascii="Times New Roman" w:hAnsi="Times New Roman"/>
          <w:b w:val="false"/>
          <w:bCs w:val="false"/>
          <w:sz w:val="24"/>
          <w:szCs w:val="24"/>
        </w:rPr>
        <w:t xml:space="preserve">we </w:t>
      </w:r>
      <w:r>
        <w:rPr>
          <w:rFonts w:cs="Times New Roman" w:ascii="Times New Roman" w:hAnsi="Times New Roman"/>
          <w:b w:val="false"/>
          <w:bCs w:val="false"/>
          <w:sz w:val="24"/>
          <w:szCs w:val="24"/>
        </w:rPr>
        <w:t xml:space="preserve">evaluate the </w:t>
      </w:r>
      <w:r>
        <w:rPr>
          <w:rFonts w:cs="Times New Roman" w:ascii="Times New Roman" w:hAnsi="Times New Roman"/>
          <w:b w:val="false"/>
          <w:bCs w:val="false"/>
          <w:sz w:val="24"/>
          <w:szCs w:val="24"/>
        </w:rPr>
        <w:t xml:space="preserve">strength of </w:t>
      </w:r>
      <w:r>
        <w:rPr>
          <w:rFonts w:cs="Times New Roman" w:ascii="Times New Roman" w:hAnsi="Times New Roman"/>
          <w:b w:val="false"/>
          <w:bCs w:val="false"/>
          <w:sz w:val="24"/>
          <w:szCs w:val="24"/>
        </w:rPr>
        <w:t>top-down effect</w:t>
      </w:r>
      <w:r>
        <w:rPr>
          <w:rFonts w:cs="Times New Roman" w:ascii="Times New Roman" w:hAnsi="Times New Roman"/>
          <w:b w:val="false"/>
          <w:bCs w:val="false"/>
          <w:sz w:val="24"/>
          <w:szCs w:val="24"/>
        </w:rPr>
        <w:t>s</w:t>
      </w:r>
      <w:r>
        <w:rPr>
          <w:rFonts w:cs="Times New Roman" w:ascii="Times New Roman" w:hAnsi="Times New Roman"/>
          <w:b w:val="false"/>
          <w:bCs w:val="false"/>
          <w:sz w:val="24"/>
          <w:szCs w:val="24"/>
        </w:rPr>
        <w:t xml:space="preserve"> of key vertebrate pred</w:t>
      </w:r>
      <w:r>
        <w:rPr>
          <w:rFonts w:cs="Times New Roman" w:ascii="Times New Roman" w:hAnsi="Times New Roman"/>
          <w:b w:val="false"/>
          <w:bCs w:val="false"/>
          <w:sz w:val="24"/>
          <w:szCs w:val="24"/>
        </w:rPr>
        <w:t>at</w:t>
      </w:r>
      <w:r>
        <w:rPr>
          <w:rFonts w:cs="Times New Roman" w:ascii="Times New Roman" w:hAnsi="Times New Roman"/>
          <w:b w:val="false"/>
          <w:bCs w:val="false"/>
          <w:sz w:val="24"/>
          <w:szCs w:val="24"/>
        </w:rPr>
        <w:t>ors on insect herbivore and AP communit</w:t>
      </w:r>
      <w:r>
        <w:rPr>
          <w:rFonts w:cs="Times New Roman" w:ascii="Times New Roman" w:hAnsi="Times New Roman"/>
          <w:b w:val="false"/>
          <w:bCs w:val="false"/>
          <w:sz w:val="24"/>
          <w:szCs w:val="24"/>
        </w:rPr>
        <w:t xml:space="preserve">ies </w:t>
      </w:r>
      <w:r>
        <w:rPr>
          <w:rFonts w:cs="Times New Roman" w:ascii="Times New Roman" w:hAnsi="Times New Roman"/>
          <w:b w:val="false"/>
          <w:bCs w:val="false"/>
          <w:sz w:val="24"/>
          <w:szCs w:val="24"/>
        </w:rPr>
        <w:t xml:space="preserve">in </w:t>
      </w:r>
      <w:r>
        <w:rPr>
          <w:rFonts w:cs="Times New Roman" w:ascii="Times New Roman" w:hAnsi="Times New Roman"/>
          <w:b w:val="false"/>
          <w:bCs w:val="false"/>
          <w:sz w:val="24"/>
          <w:szCs w:val="24"/>
        </w:rPr>
        <w:t>a</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w:t>
      </w:r>
      <w:r>
        <w:rPr>
          <w:rFonts w:cs="Times New Roman" w:ascii="Times New Roman" w:hAnsi="Times New Roman"/>
          <w:b w:val="false"/>
          <w:bCs w:val="false"/>
          <w:sz w:val="24"/>
          <w:szCs w:val="24"/>
        </w:rPr>
        <w:t xml:space="preserve">lot-based experiment </w:t>
      </w:r>
      <w:r>
        <w:rPr>
          <w:rFonts w:cs="Times New Roman" w:ascii="Times New Roman" w:hAnsi="Times New Roman"/>
          <w:b w:val="false"/>
          <w:bCs w:val="false"/>
          <w:sz w:val="24"/>
          <w:szCs w:val="24"/>
        </w:rPr>
        <w:t xml:space="preserve">in early successional </w:t>
      </w:r>
      <w:r>
        <w:rPr>
          <w:rFonts w:cs="Times New Roman" w:ascii="Times New Roman" w:hAnsi="Times New Roman"/>
          <w:b w:val="false"/>
          <w:bCs w:val="false"/>
          <w:sz w:val="24"/>
          <w:szCs w:val="24"/>
        </w:rPr>
        <w:t>large</w:t>
      </w:r>
      <w:r>
        <w:rPr>
          <w:rFonts w:cs="Times New Roman" w:ascii="Times New Roman" w:hAnsi="Times New Roman"/>
          <w:b w:val="false"/>
          <w:bCs w:val="false"/>
          <w:sz w:val="24"/>
          <w:szCs w:val="24"/>
        </w:rPr>
        <w:t xml:space="preserve"> tropical forest gaps</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We </w:t>
      </w:r>
      <w:r>
        <w:rPr>
          <w:rFonts w:cs="Times New Roman" w:ascii="Times New Roman" w:hAnsi="Times New Roman"/>
          <w:b w:val="false"/>
          <w:bCs w:val="false"/>
          <w:sz w:val="24"/>
          <w:szCs w:val="24"/>
        </w:rPr>
        <w:t xml:space="preserve">also </w:t>
      </w:r>
      <w:r>
        <w:rPr>
          <w:rFonts w:cs="Times New Roman" w:ascii="Times New Roman" w:hAnsi="Times New Roman"/>
          <w:b w:val="false"/>
          <w:bCs w:val="false"/>
          <w:sz w:val="24"/>
          <w:szCs w:val="24"/>
        </w:rPr>
        <w:t xml:space="preserve">explore </w:t>
      </w:r>
      <w:r>
        <w:rPr>
          <w:rFonts w:cs="Times New Roman" w:ascii="Times New Roman" w:hAnsi="Times New Roman"/>
          <w:b w:val="false"/>
          <w:bCs w:val="false"/>
          <w:sz w:val="24"/>
          <w:szCs w:val="24"/>
        </w:rPr>
        <w:t xml:space="preserve">reasons for </w:t>
      </w:r>
      <w:r>
        <w:rPr>
          <w:rFonts w:cs="Times New Roman" w:ascii="Times New Roman" w:hAnsi="Times New Roman"/>
          <w:b w:val="false"/>
          <w:bCs w:val="false"/>
          <w:sz w:val="24"/>
          <w:szCs w:val="24"/>
        </w:rPr>
        <w:t xml:space="preserve">a previously found </w:t>
      </w:r>
      <w:r>
        <w:rPr>
          <w:rFonts w:cs="Times New Roman" w:ascii="Times New Roman" w:hAnsi="Times New Roman"/>
          <w:b w:val="false"/>
          <w:bCs w:val="false"/>
          <w:sz w:val="24"/>
          <w:szCs w:val="24"/>
        </w:rPr>
        <w:t>weak cascading effects of predator removal on plants</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Specifically w</w:t>
      </w:r>
      <w:r>
        <w:rPr>
          <w:rFonts w:cs="Times New Roman" w:ascii="Times New Roman" w:hAnsi="Times New Roman"/>
          <w:b w:val="false"/>
          <w:bCs w:val="false"/>
          <w:sz w:val="24"/>
          <w:szCs w:val="24"/>
        </w:rPr>
        <w:t xml:space="preserve">e predict </w:t>
      </w:r>
      <w:r>
        <w:rPr>
          <w:rFonts w:cs="Times New Roman" w:ascii="Times New Roman" w:hAnsi="Times New Roman"/>
          <w:b w:val="false"/>
          <w:bCs w:val="false"/>
          <w:sz w:val="24"/>
          <w:szCs w:val="24"/>
        </w:rPr>
        <w:t>a</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presence of</w:t>
      </w:r>
      <w:r>
        <w:rPr>
          <w:rFonts w:cs="Times New Roman" w:ascii="Times New Roman" w:hAnsi="Times New Roman"/>
          <w:b w:val="false"/>
          <w:bCs w:val="false"/>
          <w:sz w:val="24"/>
          <w:szCs w:val="24"/>
        </w:rPr>
        <w:t xml:space="preserve"> top-down effects </w:t>
      </w:r>
      <w:r>
        <w:rPr>
          <w:rFonts w:cs="Times New Roman" w:ascii="Times New Roman" w:hAnsi="Times New Roman"/>
          <w:b w:val="false"/>
          <w:bCs w:val="false"/>
          <w:sz w:val="24"/>
          <w:szCs w:val="24"/>
        </w:rPr>
        <w:t xml:space="preserve">on herbivores, </w:t>
      </w:r>
      <w:r>
        <w:rPr>
          <w:rFonts w:cs="Times New Roman" w:ascii="Times New Roman" w:hAnsi="Times New Roman"/>
          <w:b w:val="false"/>
          <w:bCs w:val="false"/>
          <w:color w:val="auto"/>
          <w:sz w:val="24"/>
          <w:szCs w:val="24"/>
        </w:rPr>
        <w:t>with stronger effects on</w:t>
      </w:r>
      <w:r>
        <w:rPr>
          <w:rFonts w:cs="Times New Roman" w:ascii="Times New Roman" w:hAnsi="Times New Roman"/>
          <w:b w:val="false"/>
          <w:bCs w:val="false"/>
          <w:sz w:val="24"/>
          <w:szCs w:val="24"/>
        </w:rPr>
        <w:t xml:space="preserve"> abundance </w:t>
      </w:r>
      <w:r>
        <w:rPr>
          <w:rFonts w:cs="Times New Roman" w:ascii="Times New Roman" w:hAnsi="Times New Roman"/>
          <w:b w:val="false"/>
          <w:bCs w:val="false"/>
          <w:sz w:val="24"/>
          <w:szCs w:val="24"/>
        </w:rPr>
        <w:t>than on</w:t>
      </w:r>
      <w:r>
        <w:rPr>
          <w:rFonts w:cs="Times New Roman" w:ascii="Times New Roman" w:hAnsi="Times New Roman"/>
          <w:b w:val="false"/>
          <w:bCs w:val="false"/>
          <w:sz w:val="24"/>
          <w:szCs w:val="24"/>
        </w:rPr>
        <w:t xml:space="preserve"> biomass </w:t>
      </w:r>
      <w:r>
        <w:rPr>
          <w:rFonts w:cs="Times New Roman" w:ascii="Times New Roman" w:hAnsi="Times New Roman"/>
          <w:b w:val="false"/>
          <w:bCs w:val="false"/>
          <w:sz w:val="24"/>
          <w:szCs w:val="24"/>
        </w:rPr>
        <w:t>caused by</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 xml:space="preserve">shifts in </w:t>
      </w:r>
      <w:r>
        <w:rPr>
          <w:rFonts w:cs="Times New Roman" w:ascii="Times New Roman" w:hAnsi="Times New Roman"/>
          <w:b w:val="false"/>
          <w:bCs w:val="false"/>
          <w:i w:val="false"/>
          <w:iCs w:val="false"/>
          <w:color w:val="auto"/>
          <w:sz w:val="24"/>
          <w:szCs w:val="24"/>
        </w:rPr>
        <w:t xml:space="preserve">prey </w:t>
      </w:r>
      <w:r>
        <w:rPr>
          <w:rFonts w:cs="Times New Roman" w:ascii="Times New Roman" w:hAnsi="Times New Roman"/>
          <w:b w:val="false"/>
          <w:bCs w:val="false"/>
          <w:i w:val="false"/>
          <w:iCs w:val="false"/>
          <w:color w:val="auto"/>
          <w:sz w:val="24"/>
          <w:szCs w:val="24"/>
        </w:rPr>
        <w:t xml:space="preserve">body size. </w:t>
      </w:r>
      <w:r>
        <w:rPr>
          <w:rFonts w:cs="Times New Roman" w:ascii="Times New Roman" w:hAnsi="Times New Roman"/>
          <w:b w:val="false"/>
          <w:bCs w:val="false"/>
          <w:i w:val="false"/>
          <w:iCs w:val="false"/>
          <w:color w:val="auto"/>
          <w:sz w:val="24"/>
          <w:szCs w:val="24"/>
        </w:rPr>
        <w:t>However, we expect that these effects will not casacde down onto plants because of a</w:t>
      </w:r>
      <w:r>
        <w:rPr>
          <w:rFonts w:cs="Times New Roman" w:ascii="Times New Roman" w:hAnsi="Times New Roman"/>
          <w:b w:val="false"/>
          <w:bCs w:val="false"/>
          <w:color w:val="auto"/>
          <w:sz w:val="24"/>
          <w:szCs w:val="24"/>
        </w:rPr>
        <w:t xml:space="preserve"> disproportionate</w:t>
      </w:r>
      <w:r>
        <w:rPr>
          <w:rFonts w:cs="Times New Roman" w:ascii="Times New Roman" w:hAnsi="Times New Roman"/>
          <w:b w:val="false"/>
          <w:bCs w:val="false"/>
          <w:color w:val="auto"/>
          <w:sz w:val="24"/>
          <w:szCs w:val="24"/>
        </w:rPr>
        <w:t xml:space="preserve"> </w:t>
      </w:r>
      <w:r>
        <w:rPr>
          <w:rFonts w:cs="Times New Roman" w:ascii="Times New Roman" w:hAnsi="Times New Roman"/>
          <w:b w:val="false"/>
          <w:bCs w:val="false"/>
          <w:color w:val="auto"/>
          <w:sz w:val="24"/>
          <w:szCs w:val="24"/>
        </w:rPr>
        <w:t>predation on</w:t>
      </w:r>
      <w:r>
        <w:rPr>
          <w:rFonts w:cs="Times New Roman" w:ascii="Times New Roman" w:hAnsi="Times New Roman"/>
          <w:b w:val="false"/>
          <w:bCs w:val="false"/>
          <w:color w:val="auto"/>
          <w:sz w:val="24"/>
          <w:szCs w:val="24"/>
        </w:rPr>
        <w:t xml:space="preserve"> AP </w:t>
      </w:r>
      <w:r>
        <w:rPr>
          <w:rFonts w:cs="Times New Roman" w:ascii="Times New Roman" w:hAnsi="Times New Roman"/>
          <w:b w:val="false"/>
          <w:bCs w:val="false"/>
          <w:color w:val="auto"/>
          <w:sz w:val="24"/>
          <w:szCs w:val="24"/>
        </w:rPr>
        <w:t>and</w:t>
      </w:r>
      <w:r>
        <w:rPr>
          <w:rFonts w:cs="Times New Roman" w:ascii="Times New Roman" w:hAnsi="Times New Roman"/>
          <w:b w:val="false"/>
          <w:bCs w:val="false"/>
          <w:color w:val="auto"/>
          <w:sz w:val="24"/>
          <w:szCs w:val="24"/>
        </w:rPr>
        <w:t xml:space="preserve"> </w:t>
      </w:r>
      <w:commentRangeStart w:id="1"/>
      <w:r>
        <w:rPr>
          <w:rFonts w:cs="Times New Roman" w:ascii="Times New Roman" w:hAnsi="Times New Roman"/>
          <w:b w:val="false"/>
          <w:bCs w:val="false"/>
          <w:color w:val="auto"/>
          <w:sz w:val="24"/>
          <w:szCs w:val="24"/>
        </w:rPr>
        <w:t>different</w:t>
      </w:r>
      <w:r>
        <w:rPr>
          <w:rFonts w:ascii="Times New Roman" w:hAnsi="Times New Roman"/>
          <w:b w:val="false"/>
          <w:bCs w:val="false"/>
        </w:rPr>
      </w:r>
      <w:commentRangeEnd w:id="1"/>
      <w:r>
        <w:commentReference w:id="1"/>
      </w:r>
      <w:r>
        <w:rPr>
          <w:rFonts w:cs="Times New Roman" w:ascii="Times New Roman" w:hAnsi="Times New Roman"/>
          <w:b w:val="false"/>
          <w:bCs w:val="false"/>
          <w:color w:val="auto"/>
          <w:sz w:val="24"/>
          <w:szCs w:val="24"/>
        </w:rPr>
        <w:t xml:space="preserve"> herbivorous </w:t>
      </w:r>
      <w:r>
        <w:rPr>
          <w:rFonts w:cs="Times New Roman" w:ascii="Times New Roman" w:hAnsi="Times New Roman"/>
          <w:b w:val="false"/>
          <w:bCs w:val="false"/>
          <w:color w:val="auto"/>
          <w:sz w:val="24"/>
          <w:szCs w:val="24"/>
        </w:rPr>
        <w:t>orders</w:t>
      </w:r>
      <w:r>
        <w:rPr>
          <w:rFonts w:cs="Times New Roman" w:ascii="Times New Roman" w:hAnsi="Times New Roman"/>
          <w:b w:val="false"/>
          <w:bCs w:val="false"/>
          <w:color w:val="auto"/>
          <w:sz w:val="24"/>
          <w:szCs w:val="24"/>
        </w:rPr>
        <w:t xml:space="preserve"> </w:t>
      </w:r>
      <w:r>
        <w:rPr>
          <w:rFonts w:cs="Times New Roman" w:ascii="Times New Roman" w:hAnsi="Times New Roman"/>
          <w:b w:val="false"/>
          <w:bCs w:val="false"/>
          <w:color w:val="auto"/>
          <w:sz w:val="24"/>
          <w:szCs w:val="24"/>
        </w:rPr>
        <w:t xml:space="preserve">resulting in </w:t>
      </w:r>
      <w:r>
        <w:rPr>
          <w:rFonts w:cs="Times New Roman" w:ascii="Times New Roman" w:hAnsi="Times New Roman"/>
          <w:b w:val="false"/>
          <w:bCs w:val="false"/>
          <w:color w:val="auto"/>
          <w:sz w:val="24"/>
          <w:szCs w:val="24"/>
        </w:rPr>
        <w:t>reduc</w:t>
      </w:r>
      <w:r>
        <w:rPr>
          <w:rFonts w:cs="Times New Roman" w:ascii="Times New Roman" w:hAnsi="Times New Roman"/>
          <w:b w:val="false"/>
          <w:bCs w:val="false"/>
          <w:color w:val="auto"/>
          <w:sz w:val="24"/>
          <w:szCs w:val="24"/>
        </w:rPr>
        <w:t>ed pressure</w:t>
      </w:r>
      <w:r>
        <w:rPr>
          <w:rFonts w:cs="Times New Roman" w:ascii="Times New Roman" w:hAnsi="Times New Roman"/>
          <w:b w:val="false"/>
          <w:bCs w:val="false"/>
          <w:color w:val="auto"/>
          <w:sz w:val="24"/>
          <w:szCs w:val="24"/>
        </w:rPr>
        <w:t xml:space="preserve"> on herbivores </w:t>
      </w:r>
      <w:r>
        <w:rPr>
          <w:rFonts w:cs="Times New Roman" w:ascii="Times New Roman" w:hAnsi="Times New Roman"/>
          <w:b w:val="false"/>
          <w:bCs w:val="false"/>
          <w:color w:val="auto"/>
          <w:sz w:val="24"/>
          <w:szCs w:val="24"/>
        </w:rPr>
        <w:t>and/or compen</w:t>
      </w:r>
      <w:r>
        <w:rPr>
          <w:rFonts w:cs="Times New Roman" w:ascii="Times New Roman" w:hAnsi="Times New Roman"/>
          <w:b w:val="false"/>
          <w:bCs w:val="false"/>
          <w:color w:val="auto"/>
          <w:sz w:val="24"/>
          <w:szCs w:val="24"/>
        </w:rPr>
        <w:t>s</w:t>
      </w:r>
      <w:r>
        <w:rPr>
          <w:rFonts w:cs="Times New Roman" w:ascii="Times New Roman" w:hAnsi="Times New Roman"/>
          <w:b w:val="false"/>
          <w:bCs w:val="false"/>
          <w:color w:val="auto"/>
          <w:sz w:val="24"/>
          <w:szCs w:val="24"/>
        </w:rPr>
        <w:t xml:space="preserve">ation </w:t>
      </w:r>
      <w:r>
        <w:rPr>
          <w:rFonts w:cs="Times New Roman" w:ascii="Times New Roman" w:hAnsi="Times New Roman"/>
          <w:b w:val="false"/>
          <w:bCs w:val="false"/>
          <w:color w:val="auto"/>
          <w:sz w:val="24"/>
          <w:szCs w:val="24"/>
        </w:rPr>
        <w:t>for arthropod community biomass</w:t>
      </w:r>
      <w:r>
        <w:rPr>
          <w:rFonts w:cs="Times New Roman" w:ascii="Times New Roman" w:hAnsi="Times New Roman"/>
          <w:b w:val="false"/>
          <w:bCs w:val="false"/>
          <w:color w:val="auto"/>
          <w:sz w:val="24"/>
          <w:szCs w:val="24"/>
        </w:rPr>
        <w:t xml:space="preserve">. </w:t>
      </w:r>
      <w:r>
        <w:rPr>
          <w:rFonts w:cs="Times New Roman" w:ascii="Times New Roman" w:hAnsi="Times New Roman"/>
          <w:b w:val="false"/>
          <w:bCs w:val="false"/>
          <w:color w:val="auto"/>
          <w:sz w:val="24"/>
          <w:szCs w:val="24"/>
        </w:rPr>
        <w:t>Moreover we expect</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lower</w:t>
      </w:r>
      <w:r>
        <w:rPr>
          <w:rFonts w:cs="Times New Roman" w:ascii="Times New Roman" w:hAnsi="Times New Roman"/>
          <w:b w:val="false"/>
          <w:bCs w:val="false"/>
          <w:sz w:val="24"/>
          <w:szCs w:val="24"/>
        </w:rPr>
        <w:t xml:space="preserve"> performance </w:t>
      </w:r>
      <w:r>
        <w:rPr>
          <w:rFonts w:cs="Times New Roman" w:ascii="Times New Roman" w:hAnsi="Times New Roman"/>
          <w:b w:val="false"/>
          <w:bCs w:val="false"/>
          <w:sz w:val="24"/>
          <w:szCs w:val="24"/>
        </w:rPr>
        <w:t>of</w:t>
      </w:r>
      <w:r>
        <w:rPr>
          <w:rFonts w:cs="Times New Roman" w:ascii="Times New Roman" w:hAnsi="Times New Roman"/>
          <w:b w:val="false"/>
          <w:bCs w:val="false"/>
          <w:sz w:val="24"/>
          <w:szCs w:val="24"/>
        </w:rPr>
        <w:t xml:space="preserve"> generalist </w:t>
      </w:r>
      <w:r>
        <w:rPr>
          <w:rFonts w:cs="Times New Roman" w:ascii="Times New Roman" w:hAnsi="Times New Roman"/>
          <w:b w:val="false"/>
          <w:bCs w:val="false"/>
          <w:sz w:val="24"/>
          <w:szCs w:val="24"/>
        </w:rPr>
        <w:t>than</w:t>
      </w:r>
      <w:r>
        <w:rPr>
          <w:rFonts w:cs="Times New Roman" w:ascii="Times New Roman" w:hAnsi="Times New Roman"/>
          <w:b w:val="false"/>
          <w:bCs w:val="false"/>
          <w:sz w:val="24"/>
          <w:szCs w:val="24"/>
        </w:rPr>
        <w:t xml:space="preserve"> specialists</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resulting</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in negative correlation </w:t>
      </w:r>
      <w:r>
        <w:rPr>
          <w:rFonts w:cs="Times New Roman" w:ascii="Times New Roman" w:hAnsi="Times New Roman"/>
          <w:b w:val="false"/>
          <w:bCs w:val="false"/>
          <w:i w:val="false"/>
          <w:iCs w:val="false"/>
          <w:sz w:val="24"/>
          <w:szCs w:val="24"/>
        </w:rPr>
        <w:t xml:space="preserve">between </w:t>
      </w:r>
      <w:r>
        <w:rPr>
          <w:rFonts w:cs="Times New Roman" w:ascii="Times New Roman" w:hAnsi="Times New Roman"/>
          <w:b w:val="false"/>
          <w:bCs w:val="false"/>
          <w:i w:val="false"/>
          <w:iCs w:val="false"/>
          <w:sz w:val="24"/>
          <w:szCs w:val="24"/>
        </w:rPr>
        <w:t>specialization</w:t>
      </w:r>
      <w:r>
        <w:rPr>
          <w:rFonts w:cs="Times New Roman" w:ascii="Times New Roman" w:hAnsi="Times New Roman"/>
          <w:b w:val="false"/>
          <w:bCs w:val="false"/>
          <w:i w:val="false"/>
          <w:iCs w:val="false"/>
          <w:sz w:val="24"/>
          <w:szCs w:val="24"/>
        </w:rPr>
        <w:t xml:space="preserve"> and </w:t>
      </w:r>
      <w:r>
        <w:rPr>
          <w:rFonts w:cs="Times New Roman" w:ascii="Times New Roman" w:hAnsi="Times New Roman"/>
          <w:b w:val="false"/>
          <w:bCs w:val="false"/>
          <w:i w:val="false"/>
          <w:iCs w:val="false"/>
          <w:sz w:val="24"/>
          <w:szCs w:val="24"/>
        </w:rPr>
        <w:t>predator effect</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 xml:space="preserve">and </w:t>
      </w:r>
      <w:r>
        <w:rPr>
          <w:rFonts w:cs="Times New Roman" w:ascii="Times New Roman" w:hAnsi="Times New Roman"/>
          <w:b w:val="false"/>
          <w:bCs w:val="false"/>
          <w:i w:val="false"/>
          <w:iCs w:val="false"/>
          <w:color w:val="auto"/>
          <w:sz w:val="24"/>
          <w:szCs w:val="24"/>
        </w:rPr>
        <w:t>reduced</w:t>
      </w:r>
      <w:r>
        <w:rPr>
          <w:rFonts w:cs="Times New Roman" w:ascii="Times New Roman" w:hAnsi="Times New Roman"/>
          <w:b w:val="false"/>
          <w:bCs w:val="false"/>
          <w:i w:val="false"/>
          <w:iCs w:val="false"/>
          <w:color w:val="auto"/>
          <w:sz w:val="24"/>
          <w:szCs w:val="24"/>
        </w:rPr>
        <w:t xml:space="preserve"> modularity of plant-herbivore interaction networks </w:t>
      </w:r>
      <w:r>
        <w:rPr>
          <w:rFonts w:cs="Times New Roman" w:ascii="Times New Roman" w:hAnsi="Times New Roman"/>
          <w:b w:val="false"/>
          <w:bCs w:val="false"/>
          <w:i w:val="false"/>
          <w:iCs w:val="false"/>
          <w:color w:val="auto"/>
          <w:sz w:val="24"/>
          <w:szCs w:val="24"/>
        </w:rPr>
        <w:t>under predator pressure</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This would provide additional compaensating mechanism that would prevent top-down effects of predators to cascade domwn onto plants.</w:t>
      </w:r>
    </w:p>
    <w:p>
      <w:pPr>
        <w:pStyle w:val="Normal"/>
        <w:spacing w:lineRule="auto" w:line="240"/>
        <w:jc w:val="left"/>
        <w:rPr>
          <w:rFonts w:ascii="Times New Roman" w:hAnsi="Times New Roman" w:cs="Times New Roman"/>
          <w:b/>
          <w:b/>
          <w:bCs/>
          <w:color w:val="auto"/>
          <w:lang w:val="en-GB"/>
        </w:rPr>
      </w:pPr>
      <w:r>
        <w:rPr>
          <w:rFonts w:cs="Times New Roman" w:ascii="Times New Roman" w:hAnsi="Times New Roman"/>
          <w:b/>
          <w:bCs/>
          <w:color w:val="auto"/>
          <w:lang w:val="en-GB"/>
        </w:rPr>
      </w:r>
    </w:p>
    <w:p>
      <w:pPr>
        <w:pStyle w:val="Normal"/>
        <w:spacing w:lineRule="auto" w:line="240"/>
        <w:jc w:val="left"/>
        <w:rPr>
          <w:rFonts w:ascii="Times New Roman" w:hAnsi="Times New Roman"/>
        </w:rPr>
      </w:pPr>
      <w:r>
        <w:rPr>
          <w:rFonts w:cs="Times New Roman" w:ascii="Times New Roman" w:hAnsi="Times New Roman"/>
          <w:b/>
          <w:bCs/>
          <w:color w:val="auto"/>
          <w:lang w:val="en-GB"/>
        </w:rPr>
        <w:t>M</w:t>
      </w:r>
      <w:r>
        <w:rPr>
          <w:rFonts w:cs="Times New Roman" w:ascii="Times New Roman" w:hAnsi="Times New Roman"/>
          <w:b/>
          <w:bCs/>
          <w:color w:val="auto"/>
          <w:lang w:val="en-GB"/>
        </w:rPr>
        <w:t>aterials and methods</w:t>
      </w:r>
    </w:p>
    <w:p>
      <w:pPr>
        <w:pStyle w:val="Normal"/>
        <w:spacing w:lineRule="auto" w:line="240" w:before="0" w:after="0"/>
        <w:ind w:left="0" w:right="0" w:hanging="0"/>
        <w:rPr>
          <w:rFonts w:ascii="Times New Roman" w:hAnsi="Times New Roman" w:cs="Times New Roman"/>
          <w:i/>
          <w:i/>
          <w:iCs/>
          <w:color w:val="auto"/>
          <w:sz w:val="24"/>
          <w:szCs w:val="24"/>
          <w:lang w:val="en-GB"/>
        </w:rPr>
      </w:pPr>
      <w:commentRangeStart w:id="2"/>
      <w:r>
        <w:rPr>
          <w:rFonts w:cs="Times New Roman" w:ascii="Times New Roman" w:hAnsi="Times New Roman"/>
          <w:i/>
          <w:iCs/>
          <w:color w:val="auto"/>
          <w:sz w:val="24"/>
          <w:szCs w:val="24"/>
          <w:lang w:val="en-GB"/>
        </w:rPr>
        <w:t>S</w:t>
      </w:r>
      <w:r>
        <w:rPr>
          <w:rFonts w:cs="Times New Roman" w:ascii="Times New Roman" w:hAnsi="Times New Roman"/>
          <w:i/>
          <w:iCs/>
          <w:color w:val="auto"/>
          <w:sz w:val="24"/>
          <w:szCs w:val="24"/>
          <w:lang w:val="en-GB"/>
        </w:rPr>
        <w:t>tudy sites</w:t>
      </w:r>
    </w:p>
    <w:p>
      <w:pPr>
        <w:pStyle w:val="TextBody"/>
        <w:spacing w:lineRule="auto" w:line="240"/>
        <w:rPr/>
      </w:pPr>
      <w:ins w:id="0" w:author="Unknown Author" w:date="2021-02-19T12:00:32Z">
        <w:r>
          <w:rPr>
            <w:rFonts w:cs="Times New Roman" w:ascii="Times New Roman" w:hAnsi="Times New Roman"/>
            <w:color w:val="auto"/>
            <w:sz w:val="24"/>
            <w:szCs w:val="24"/>
            <w:lang w:val="en-GB"/>
          </w:rPr>
          <w:tab/>
        </w:r>
      </w:ins>
      <w:r>
        <w:rPr>
          <w:rFonts w:cs="Times New Roman" w:ascii="Times New Roman" w:hAnsi="Times New Roman"/>
          <w:color w:val="auto"/>
          <w:sz w:val="24"/>
          <w:szCs w:val="24"/>
          <w:lang w:val="en-GB"/>
        </w:rPr>
        <w:t xml:space="preserve">The experiment was conducted in the tropical rainforest surrounding Wanang village (145°5′32″E, 5°14′26″S) located in the Wanang Conservation Area in the Ramu River basin, Madang Province, Papua New Guinea. The climate in the region is humid, with a mild dry season from July to September. Annual rainfall averages ~3500 mm and the mean annual temperature is 26°C (McAlpine, Keig, &amp; Falls 1983). The study was conducted in abandoned food gardens created during slash-and-burn subsistence agriculture within the primary forest matrix. Old gardens can be considered a promising model system for manipulating biotic factors during succession. They are created by clearing patches of primary (and sometimes secondary) forest, usually larger than the average size of a canopy gap </w:t>
      </w:r>
      <w:bookmarkStart w:id="123" w:name="__UnoMark__18688_532779537"/>
      <w:bookmarkStart w:id="124" w:name="__UnoMark__12479_532779537"/>
      <w:bookmarkStart w:id="125" w:name="__UnoMark__13928_532779537"/>
      <w:r>
        <w:rPr>
          <w:rFonts w:cs="Times New Roman" w:ascii="Times New Roman" w:hAnsi="Times New Roman"/>
          <w:color w:val="auto"/>
          <w:sz w:val="24"/>
          <w:szCs w:val="24"/>
          <w:lang w:val="en-GB"/>
        </w:rPr>
        <w:t>(Arihafa and Mack, 2013)</w:t>
      </w:r>
      <w:bookmarkEnd w:id="123"/>
      <w:bookmarkEnd w:id="124"/>
      <w:bookmarkEnd w:id="125"/>
      <w:r>
        <w:rPr>
          <w:rFonts w:cs="Times New Roman" w:ascii="Times New Roman" w:hAnsi="Times New Roman"/>
          <w:color w:val="auto"/>
          <w:sz w:val="24"/>
          <w:szCs w:val="24"/>
          <w:lang w:val="en-GB"/>
        </w:rPr>
        <w:t xml:space="preserve">. After clearance, felled trees are burned to fertilize the soil, gardens are planted with mixed crops, and after a few harvests (typically after three years) they are abandoned and left for spontaneous forest regeneration. Old gardens have open canopies and mostly undisturbed seed banks from the surrounding forest, which is required for initiation of secondary growth. The lack of tillage and the lack of pesticide or fertilizer use during cultivation make soil properties and microbial biomass practically indistinguishable from those in naturally created forest gaps </w:t>
      </w:r>
      <w:bookmarkStart w:id="126" w:name="__UnoMark__12480_532779537"/>
      <w:bookmarkStart w:id="127" w:name="__UnoMark__18689_532779537"/>
      <w:bookmarkStart w:id="128" w:name="__UnoMark__13929_532779537"/>
      <w:r>
        <w:rPr>
          <w:rFonts w:cs="Times New Roman" w:ascii="Times New Roman" w:hAnsi="Times New Roman"/>
          <w:color w:val="auto"/>
          <w:sz w:val="24"/>
          <w:szCs w:val="24"/>
          <w:lang w:val="en-GB"/>
        </w:rPr>
        <w:t>(Kukla et al., 2019)</w:t>
      </w:r>
      <w:bookmarkEnd w:id="126"/>
      <w:bookmarkEnd w:id="127"/>
      <w:bookmarkEnd w:id="128"/>
      <w:r>
        <w:rPr>
          <w:rFonts w:cs="Times New Roman" w:ascii="Times New Roman" w:hAnsi="Times New Roman"/>
          <w:color w:val="auto"/>
          <w:sz w:val="24"/>
          <w:szCs w:val="24"/>
          <w:lang w:val="en-GB"/>
        </w:rPr>
        <w:t xml:space="preserve">. Usually the structure of regenerating forests resembles that of the nearby natural forest tree gaps </w:t>
      </w:r>
      <w:bookmarkStart w:id="129" w:name="__UnoMark__18690_532779537"/>
      <w:bookmarkStart w:id="130" w:name="__UnoMark__12481_532779537"/>
      <w:bookmarkStart w:id="131" w:name="__UnoMark__13930_532779537"/>
      <w:r>
        <w:rPr>
          <w:rFonts w:cs="Times New Roman" w:ascii="Times New Roman" w:hAnsi="Times New Roman"/>
          <w:color w:val="auto"/>
          <w:sz w:val="24"/>
          <w:szCs w:val="24"/>
          <w:lang w:val="en-GB"/>
        </w:rPr>
        <w:t>(Richards, 1996)</w:t>
      </w:r>
      <w:bookmarkEnd w:id="129"/>
      <w:bookmarkEnd w:id="130"/>
      <w:bookmarkEnd w:id="131"/>
      <w:r>
        <w:rPr>
          <w:rFonts w:cs="Times New Roman" w:ascii="Times New Roman" w:hAnsi="Times New Roman"/>
          <w:color w:val="auto"/>
          <w:sz w:val="24"/>
          <w:szCs w:val="24"/>
          <w:lang w:val="en-GB"/>
        </w:rPr>
        <w:t xml:space="preserve">, suggesting a natural course of regeneration. Besides increased nutrient availability, gardens should not differ from primary forest gaps in soil conditions and seed bank composition </w:t>
      </w:r>
      <w:bookmarkStart w:id="132" w:name="__UnoMark__18691_532779537"/>
      <w:bookmarkStart w:id="133" w:name="__UnoMark__12482_532779537"/>
      <w:bookmarkStart w:id="134" w:name="__UnoMark__13931_532779537"/>
      <w:r>
        <w:rPr>
          <w:rFonts w:cs="Times New Roman" w:ascii="Times New Roman" w:hAnsi="Times New Roman"/>
          <w:color w:val="auto"/>
          <w:sz w:val="24"/>
          <w:szCs w:val="24"/>
          <w:lang w:val="en-GB"/>
        </w:rPr>
        <w:t>(Kukla et al., 2019)</w:t>
      </w:r>
      <w:bookmarkEnd w:id="132"/>
      <w:bookmarkEnd w:id="133"/>
      <w:bookmarkEnd w:id="134"/>
      <w:r>
        <w:rPr>
          <w:rFonts w:cs="Times New Roman" w:ascii="Times New Roman" w:hAnsi="Times New Roman"/>
          <w:color w:val="auto"/>
          <w:sz w:val="24"/>
          <w:szCs w:val="24"/>
          <w:lang w:val="en-GB"/>
        </w:rPr>
        <w:t>. In particular, variation in seed rain is expected to be small among gardens enclosed within the primary forest matrix, which should allow for a natural course of regeneration (Chazdon, 2003; 2014). Abandoned food gardens in a primary rainforest matrix thus represent an excellent study system for experimentation with secondary succession, enabling a high degree of control over the initial soil and environmental conditions among replicated experimental sites.</w:t>
      </w:r>
    </w:p>
    <w:p>
      <w:pPr>
        <w:pStyle w:val="TextBody"/>
        <w:spacing w:lineRule="auto" w:line="240" w:before="0" w:after="0"/>
        <w:ind w:left="0" w:right="0" w:hanging="0"/>
        <w:rPr>
          <w:rFonts w:ascii="Times New Roman" w:hAnsi="Times New Roman" w:cs="Times New Roman"/>
          <w:i/>
          <w:i/>
          <w:iCs/>
          <w:color w:val="auto"/>
          <w:sz w:val="24"/>
          <w:szCs w:val="24"/>
          <w:lang w:val="en-GB"/>
        </w:rPr>
      </w:pPr>
      <w:bookmarkStart w:id="135" w:name="experimental-design"/>
      <w:bookmarkEnd w:id="135"/>
      <w:r>
        <w:rPr>
          <w:rFonts w:cs="Times New Roman" w:ascii="Times New Roman" w:hAnsi="Times New Roman"/>
          <w:i/>
          <w:iCs/>
          <w:color w:val="auto"/>
          <w:sz w:val="24"/>
          <w:szCs w:val="24"/>
          <w:lang w:val="en-GB"/>
        </w:rPr>
        <w:t>Experimental design</w:t>
      </w:r>
    </w:p>
    <w:p>
      <w:pPr>
        <w:pStyle w:val="TextBody"/>
        <w:spacing w:lineRule="auto" w:line="240" w:before="0" w:after="0"/>
        <w:ind w:left="0" w:right="0" w:hanging="0"/>
        <w:rPr>
          <w:rFonts w:ascii="Times New Roman" w:hAnsi="Times New Roman"/>
          <w:sz w:val="24"/>
          <w:szCs w:val="24"/>
        </w:rPr>
      </w:pPr>
      <w:r>
        <w:rPr>
          <w:rFonts w:cs="Times New Roman" w:ascii="Times New Roman" w:hAnsi="Times New Roman"/>
          <w:color w:val="auto"/>
          <w:sz w:val="24"/>
          <w:szCs w:val="24"/>
          <w:lang w:val="en-GB"/>
        </w:rPr>
        <w:tab/>
        <w:t>Within a radius of 3 km from the village, we selected six experimental gardens (blocks) 3-5 years old, each covering an area of approximately 400 m</w:t>
      </w:r>
      <w:r>
        <w:rPr>
          <w:rFonts w:cs="Times New Roman" w:ascii="Times New Roman" w:hAnsi="Times New Roman"/>
          <w:color w:val="auto"/>
          <w:sz w:val="24"/>
          <w:szCs w:val="24"/>
          <w:vertAlign w:val="superscript"/>
          <w:lang w:val="en-GB"/>
        </w:rPr>
        <w:t>2</w:t>
      </w:r>
      <w:r>
        <w:rPr>
          <w:rFonts w:cs="Times New Roman" w:ascii="Times New Roman" w:hAnsi="Times New Roman"/>
          <w:color w:val="auto"/>
          <w:sz w:val="24"/>
          <w:szCs w:val="24"/>
          <w:lang w:val="en-GB"/>
        </w:rPr>
        <w:t xml:space="preserve">, separated by a minimal distance of 200 m. To ensure unified conditions for the initial succession within each block, we cleared all aboveground vegetation and removed all the rocks and dead wood so that bare soil covered ≥95% of each plot. We also removed, without tillage, all </w:t>
      </w:r>
      <w:r>
        <w:rPr>
          <w:rFonts w:cs="Times New Roman" w:ascii="Times New Roman" w:hAnsi="Times New Roman"/>
          <w:color w:val="auto"/>
          <w:sz w:val="24"/>
          <w:szCs w:val="24"/>
          <w:lang w:val="en-GB"/>
        </w:rPr>
        <w:t>visible</w:t>
      </w:r>
      <w:r>
        <w:rPr>
          <w:rFonts w:cs="Times New Roman" w:ascii="Times New Roman" w:hAnsi="Times New Roman"/>
          <w:color w:val="auto"/>
          <w:sz w:val="24"/>
          <w:szCs w:val="24"/>
          <w:lang w:val="en-GB"/>
        </w:rPr>
        <w:t xml:space="preserve"> stumps, and tree roots from the top 30 cm of soil to prevent re-sprouting. These preparations were </w:t>
      </w:r>
      <w:r>
        <w:rPr>
          <w:rFonts w:cs="Times New Roman" w:ascii="Times New Roman" w:hAnsi="Times New Roman"/>
          <w:color w:val="auto"/>
          <w:sz w:val="24"/>
          <w:szCs w:val="24"/>
          <w:lang w:val="en-GB"/>
        </w:rPr>
        <w:t>expected</w:t>
      </w:r>
      <w:r>
        <w:rPr>
          <w:rFonts w:cs="Times New Roman" w:ascii="Times New Roman" w:hAnsi="Times New Roman"/>
          <w:color w:val="auto"/>
          <w:sz w:val="24"/>
          <w:szCs w:val="24"/>
          <w:lang w:val="en-GB"/>
        </w:rPr>
        <w:t xml:space="preserve"> to have little effect on the seed bank and soil conditions (Chazdon, 2014). </w:t>
      </w:r>
      <w:r>
        <w:rPr>
          <w:rFonts w:cs="Times New Roman" w:ascii="Times New Roman" w:hAnsi="Times New Roman"/>
          <w:color w:val="auto"/>
          <w:sz w:val="24"/>
          <w:szCs w:val="24"/>
          <w:lang w:val="en-GB"/>
        </w:rPr>
        <w:t>We randomly assigned plots to control and exclosure.</w:t>
      </w:r>
    </w:p>
    <w:p>
      <w:pPr>
        <w:pStyle w:val="TextBody"/>
        <w:spacing w:lineRule="auto" w:line="240"/>
        <w:rPr/>
      </w:pPr>
      <w:r>
        <w:rPr/>
        <w:tab/>
      </w:r>
      <w:r>
        <w:rPr>
          <w:rFonts w:cs="Times New Roman" w:ascii="Times New Roman" w:hAnsi="Times New Roman"/>
          <w:color w:val="auto"/>
          <w:sz w:val="24"/>
          <w:szCs w:val="24"/>
          <w:lang w:val="en-GB"/>
        </w:rPr>
        <w:t xml:space="preserve">Within each of the six blocks, </w:t>
      </w:r>
      <w:r>
        <w:rPr>
          <w:rFonts w:cs="Times New Roman" w:ascii="Times New Roman" w:hAnsi="Times New Roman"/>
          <w:color w:val="auto"/>
          <w:sz w:val="24"/>
          <w:szCs w:val="24"/>
          <w:lang w:val="en-GB"/>
        </w:rPr>
        <w:t>two</w:t>
      </w:r>
      <w:r>
        <w:rPr>
          <w:rFonts w:cs="Times New Roman" w:ascii="Times New Roman" w:hAnsi="Times New Roman"/>
          <w:color w:val="auto"/>
          <w:sz w:val="24"/>
          <w:szCs w:val="24"/>
          <w:lang w:val="en-GB"/>
        </w:rPr>
        <w:t xml:space="preserve"> 5x5 m experimental plots were established, resulting in </w:t>
      </w:r>
      <w:r>
        <w:rPr>
          <w:rFonts w:cs="Times New Roman" w:ascii="Times New Roman" w:hAnsi="Times New Roman"/>
          <w:color w:val="auto"/>
          <w:sz w:val="24"/>
          <w:szCs w:val="24"/>
          <w:lang w:val="en-GB"/>
        </w:rPr>
        <w:t>12</w:t>
      </w:r>
      <w:r>
        <w:rPr>
          <w:rFonts w:cs="Times New Roman" w:ascii="Times New Roman" w:hAnsi="Times New Roman"/>
          <w:color w:val="auto"/>
          <w:sz w:val="24"/>
          <w:szCs w:val="24"/>
          <w:lang w:val="en-GB"/>
        </w:rPr>
        <w:t xml:space="preserve"> experimental plots in total. Individual plots were separated by </w:t>
      </w:r>
      <w:r>
        <w:rPr>
          <w:rFonts w:cs="Times New Roman" w:ascii="Times New Roman" w:hAnsi="Times New Roman"/>
          <w:color w:val="auto"/>
          <w:sz w:val="24"/>
          <w:szCs w:val="24"/>
          <w:lang w:val="en-GB"/>
        </w:rPr>
        <w:t>at least</w:t>
      </w:r>
      <w:r>
        <w:rPr>
          <w:rFonts w:cs="Times New Roman" w:ascii="Times New Roman" w:hAnsi="Times New Roman"/>
          <w:color w:val="auto"/>
          <w:sz w:val="24"/>
          <w:szCs w:val="24"/>
          <w:lang w:val="en-GB"/>
        </w:rPr>
        <w:t xml:space="preserve"> 1 m </w:t>
      </w:r>
      <w:r>
        <w:rPr>
          <w:rFonts w:cs="Times New Roman" w:ascii="Times New Roman" w:hAnsi="Times New Roman"/>
          <w:color w:val="auto"/>
          <w:sz w:val="24"/>
          <w:szCs w:val="24"/>
          <w:lang w:val="en-GB"/>
        </w:rPr>
        <w:t>distance</w:t>
      </w:r>
      <w:r>
        <w:rPr>
          <w:rFonts w:cs="Times New Roman" w:ascii="Times New Roman" w:hAnsi="Times New Roman"/>
          <w:color w:val="auto"/>
          <w:sz w:val="24"/>
          <w:szCs w:val="24"/>
          <w:lang w:val="en-GB"/>
        </w:rPr>
        <w:t xml:space="preserve">. We cleared 3 m wide margins around each (approximately rectangular) block to minimize the effects of the surrounding forest edge on micro-climatic conditions within the plots. </w:t>
      </w:r>
    </w:p>
    <w:p>
      <w:pPr>
        <w:pStyle w:val="TextBody"/>
        <w:spacing w:lineRule="auto" w:line="240"/>
        <w:rPr/>
      </w:pPr>
      <w:r>
        <w:rPr>
          <w:rFonts w:cs="Times New Roman" w:ascii="Times New Roman" w:hAnsi="Times New Roman"/>
          <w:i w:val="false"/>
          <w:iCs w:val="false"/>
          <w:color w:val="auto"/>
          <w:sz w:val="24"/>
          <w:szCs w:val="24"/>
          <w:lang w:val="en-GB"/>
        </w:rPr>
        <w:tab/>
        <w:t>We used a</w:t>
      </w:r>
      <w:r>
        <w:rPr>
          <w:rFonts w:cs="Times New Roman" w:ascii="Times New Roman" w:hAnsi="Times New Roman"/>
          <w:i w:val="false"/>
          <w:iCs w:val="false"/>
          <w:color w:val="auto"/>
          <w:sz w:val="24"/>
          <w:szCs w:val="24"/>
          <w:lang w:val="en-GB"/>
        </w:rPr>
        <w:t xml:space="preserve"> transparent fishing net (1.5-2.0 cm mesh size) to protect vegetation from foraging birds and bats. </w:t>
      </w:r>
      <w:r>
        <w:rPr>
          <w:rFonts w:cs="Times New Roman" w:ascii="Times New Roman" w:hAnsi="Times New Roman"/>
          <w:i w:val="false"/>
          <w:iCs w:val="false"/>
          <w:color w:val="auto"/>
          <w:sz w:val="24"/>
          <w:szCs w:val="24"/>
          <w:lang w:val="en-GB"/>
        </w:rPr>
        <w:t>Abundance of a</w:t>
      </w:r>
      <w:r>
        <w:rPr>
          <w:rFonts w:cs="Times New Roman" w:ascii="Times New Roman" w:hAnsi="Times New Roman"/>
          <w:i w:val="false"/>
          <w:iCs w:val="false"/>
          <w:color w:val="auto"/>
          <w:sz w:val="24"/>
          <w:szCs w:val="24"/>
          <w:lang w:val="en-GB"/>
        </w:rPr>
        <w:t xml:space="preserve">nts, as key invertebrate predators were reduced by poisonous tuna baits (permethrin 0.5%) exposed in monthly intervals in enclosed traps. This way, the baits were accessible to ants but not to flying insects. This method </w:t>
      </w:r>
      <w:r>
        <w:rPr>
          <w:rFonts w:cs="Times New Roman" w:ascii="Times New Roman" w:hAnsi="Times New Roman"/>
          <w:i w:val="false"/>
          <w:iCs w:val="false"/>
          <w:color w:val="auto"/>
          <w:sz w:val="24"/>
          <w:szCs w:val="24"/>
          <w:lang w:val="en-GB"/>
        </w:rPr>
        <w:t>was proved to be efficient and provided a</w:t>
      </w:r>
      <w:r>
        <w:rPr>
          <w:rFonts w:cs="Times New Roman" w:ascii="Times New Roman" w:hAnsi="Times New Roman"/>
          <w:i w:val="false"/>
          <w:iCs w:val="false"/>
          <w:color w:val="auto"/>
          <w:sz w:val="24"/>
          <w:szCs w:val="24"/>
          <w:lang w:val="en-GB"/>
        </w:rPr>
        <w:t xml:space="preserve"> 91.2% average decrease in ant abundance from secondary forest </w:t>
      </w:r>
      <w:bookmarkStart w:id="136" w:name="__UnoMark__18692_532779537"/>
      <w:bookmarkStart w:id="137" w:name="__UnoMark__13932_532779537"/>
      <w:bookmarkStart w:id="138" w:name="__UnoMark__12483_532779537"/>
      <w:r>
        <w:rPr>
          <w:rFonts w:cs="Times New Roman" w:ascii="Times New Roman" w:hAnsi="Times New Roman"/>
          <w:i w:val="false"/>
          <w:iCs w:val="false"/>
          <w:color w:val="auto"/>
          <w:sz w:val="24"/>
          <w:szCs w:val="24"/>
          <w:lang w:val="en-GB"/>
        </w:rPr>
        <w:t>(Klimes et al., 2011)</w:t>
      </w:r>
      <w:bookmarkEnd w:id="136"/>
      <w:bookmarkEnd w:id="137"/>
      <w:bookmarkEnd w:id="138"/>
      <w:r>
        <w:rPr>
          <w:rFonts w:cs="Times New Roman" w:ascii="Times New Roman" w:hAnsi="Times New Roman"/>
          <w:i w:val="false"/>
          <w:iCs w:val="false"/>
          <w:color w:val="auto"/>
          <w:sz w:val="24"/>
          <w:szCs w:val="24"/>
          <w:lang w:val="en-GB"/>
        </w:rPr>
        <w:t xml:space="preserve">. The plot was </w:t>
      </w:r>
      <w:r>
        <w:rPr>
          <w:rFonts w:cs="Times New Roman" w:ascii="Times New Roman" w:hAnsi="Times New Roman"/>
          <w:i w:val="false"/>
          <w:iCs w:val="false"/>
          <w:color w:val="auto"/>
          <w:sz w:val="24"/>
          <w:szCs w:val="24"/>
          <w:lang w:val="en-GB"/>
        </w:rPr>
        <w:t>additionally</w:t>
      </w:r>
      <w:r>
        <w:rPr>
          <w:rFonts w:cs="Times New Roman" w:ascii="Times New Roman" w:hAnsi="Times New Roman"/>
          <w:i w:val="false"/>
          <w:iCs w:val="false"/>
          <w:color w:val="auto"/>
          <w:sz w:val="24"/>
          <w:szCs w:val="24"/>
          <w:lang w:val="en-GB"/>
        </w:rPr>
        <w:t xml:space="preserve"> surrounded by a plastic fence to prevent ants from re-colonizing the plot. Mesh size was chosen so that it would allow for any wind dispersed and larger seeds to fall through the netting. Additionally, every week all litter-fall potentially containing seeds and insects was collected from the top of the exclosure and randomly placed inside the experimental plot. In order to account for the possible effect of fencing </w:t>
      </w:r>
      <w:r>
        <w:rPr>
          <w:rFonts w:cs="Times New Roman" w:ascii="Times New Roman" w:hAnsi="Times New Roman"/>
          <w:i w:val="false"/>
          <w:iCs w:val="false"/>
          <w:color w:val="auto"/>
          <w:sz w:val="24"/>
          <w:szCs w:val="24"/>
          <w:lang w:val="en-GB"/>
        </w:rPr>
        <w:t xml:space="preserve">in exclosure plots </w:t>
      </w:r>
      <w:r>
        <w:rPr>
          <w:rFonts w:cs="Times New Roman" w:ascii="Times New Roman" w:hAnsi="Times New Roman"/>
          <w:i w:val="false"/>
          <w:iCs w:val="false"/>
          <w:color w:val="auto"/>
          <w:sz w:val="24"/>
          <w:szCs w:val="24"/>
          <w:lang w:val="en-GB"/>
        </w:rPr>
        <w:t xml:space="preserve">a 50 cm high dummy plastic fence with a 10 </w:t>
      </w:r>
      <w:r>
        <w:rPr>
          <w:rFonts w:cs="Times New Roman" w:ascii="Times New Roman" w:hAnsi="Times New Roman"/>
          <w:i w:val="false"/>
          <w:iCs w:val="false"/>
          <w:color w:val="auto"/>
          <w:sz w:val="24"/>
          <w:szCs w:val="24"/>
          <w:lang w:val="en-GB"/>
        </w:rPr>
        <w:t xml:space="preserve">cm gap was build around the control plots. </w:t>
      </w:r>
      <w:r>
        <w:rPr>
          <w:rFonts w:cs="Times New Roman" w:ascii="Times New Roman" w:hAnsi="Times New Roman"/>
          <w:b w:val="false"/>
          <w:bCs w:val="false"/>
          <w:i w:val="false"/>
          <w:iCs w:val="false"/>
          <w:color w:val="auto"/>
          <w:sz w:val="24"/>
          <w:szCs w:val="24"/>
          <w:lang w:val="en-GB"/>
        </w:rPr>
        <w:t>A control plot and e</w:t>
      </w:r>
      <w:r>
        <w:rPr>
          <w:rFonts w:cs="Times New Roman" w:ascii="Times New Roman" w:hAnsi="Times New Roman"/>
          <w:b w:val="false"/>
          <w:bCs w:val="false"/>
          <w:i w:val="false"/>
          <w:iCs w:val="false"/>
          <w:color w:val="auto"/>
          <w:sz w:val="24"/>
          <w:szCs w:val="24"/>
          <w:lang w:val="en-GB"/>
        </w:rPr>
        <w:t>xclosure plot</w:t>
      </w:r>
      <w:r>
        <w:rPr>
          <w:rFonts w:cs="Times New Roman" w:ascii="Times New Roman" w:hAnsi="Times New Roman"/>
          <w:b w:val="false"/>
          <w:bCs w:val="false"/>
          <w:i w:val="false"/>
          <w:iCs w:val="false"/>
          <w:color w:val="auto"/>
          <w:sz w:val="24"/>
          <w:szCs w:val="24"/>
          <w:lang w:val="en-GB"/>
        </w:rPr>
        <w:t xml:space="preserve"> were randomly assigned within each block according to a randomized design </w:t>
      </w:r>
      <w:r>
        <w:rPr>
          <w:rFonts w:cs="Times New Roman" w:ascii="Times New Roman" w:hAnsi="Times New Roman"/>
          <w:b w:val="false"/>
          <w:bCs w:val="false"/>
          <w:i w:val="false"/>
          <w:iCs w:val="false"/>
          <w:color w:val="auto"/>
          <w:sz w:val="24"/>
          <w:szCs w:val="24"/>
          <w:lang w:val="en-GB"/>
        </w:rPr>
        <w:t>and r</w:t>
      </w:r>
      <w:r>
        <w:rPr>
          <w:rFonts w:cs="Times New Roman" w:ascii="Times New Roman" w:hAnsi="Times New Roman"/>
          <w:b w:val="false"/>
          <w:bCs w:val="false"/>
          <w:i w:val="false"/>
          <w:iCs w:val="false"/>
          <w:color w:val="auto"/>
          <w:sz w:val="24"/>
          <w:szCs w:val="24"/>
          <w:lang w:val="en-GB"/>
        </w:rPr>
        <w:t>egeneration was allowed to proceed undisturbed</w:t>
      </w:r>
      <w:r>
        <w:rPr>
          <w:rFonts w:cs="Times New Roman" w:ascii="Times New Roman" w:hAnsi="Times New Roman"/>
          <w:b w:val="false"/>
          <w:bCs w:val="false"/>
          <w:i w:val="false"/>
          <w:iCs w:val="false"/>
          <w:color w:val="auto"/>
          <w:sz w:val="24"/>
          <w:szCs w:val="24"/>
          <w:lang w:val="en-GB"/>
        </w:rPr>
        <w:t xml:space="preserve"> for 12 months, </w:t>
      </w:r>
      <w:r>
        <w:rPr>
          <w:rFonts w:cs="Times New Roman" w:ascii="Times New Roman" w:hAnsi="Times New Roman"/>
          <w:b w:val="false"/>
          <w:bCs w:val="false"/>
          <w:i w:val="false"/>
          <w:iCs w:val="false"/>
          <w:color w:val="auto"/>
          <w:sz w:val="24"/>
          <w:szCs w:val="24"/>
          <w:lang w:val="en-GB"/>
        </w:rPr>
        <w:t xml:space="preserve">with the minimal maintenance within the plots. </w:t>
      </w:r>
      <w:r>
        <w:rPr>
          <w:rFonts w:cs="Times New Roman" w:ascii="Times New Roman" w:hAnsi="Times New Roman"/>
          <w:b w:val="false"/>
          <w:bCs w:val="false"/>
          <w:i w:val="false"/>
          <w:iCs w:val="false"/>
          <w:color w:val="auto"/>
          <w:sz w:val="24"/>
          <w:szCs w:val="24"/>
          <w:lang w:val="en-GB"/>
        </w:rPr>
        <w:t>After that time</w:t>
      </w:r>
      <w:r>
        <w:rPr>
          <w:rFonts w:cs="Times New Roman" w:ascii="Times New Roman" w:hAnsi="Times New Roman"/>
          <w:b w:val="false"/>
          <w:bCs w:val="false"/>
          <w:i w:val="false"/>
          <w:iCs w:val="false"/>
          <w:color w:val="auto"/>
          <w:sz w:val="24"/>
          <w:szCs w:val="24"/>
          <w:lang w:val="en-GB"/>
        </w:rPr>
        <w:t xml:space="preserve">, the complete above-ground vegetation from all 36 plots was destructively sampled. </w:t>
      </w:r>
      <w:commentRangeEnd w:id="2"/>
      <w:r>
        <w:commentReference w:id="2"/>
      </w:r>
      <w:r>
        <w:rPr>
          <w:rFonts w:cs="Times New Roman" w:ascii="Times New Roman" w:hAnsi="Times New Roman"/>
          <w:b w:val="false"/>
          <w:bCs w:val="false"/>
          <w:i w:val="false"/>
          <w:iCs w:val="false"/>
          <w:color w:val="auto"/>
          <w:sz w:val="24"/>
          <w:szCs w:val="24"/>
          <w:lang w:val="en-GB"/>
        </w:rPr>
      </w:r>
    </w:p>
    <w:p>
      <w:pPr>
        <w:pStyle w:val="TextBody"/>
        <w:spacing w:lineRule="auto" w:line="240" w:before="0" w:after="0"/>
        <w:ind w:left="0" w:right="0" w:hanging="0"/>
        <w:rPr>
          <w:rFonts w:ascii="Times New Roman" w:hAnsi="Times New Roman"/>
          <w:sz w:val="24"/>
          <w:szCs w:val="24"/>
        </w:rPr>
      </w:pPr>
      <w:r>
        <w:rPr>
          <w:rFonts w:cs="Times New Roman" w:ascii="Times New Roman" w:hAnsi="Times New Roman"/>
          <w:b w:val="false"/>
          <w:bCs w:val="false"/>
          <w:i w:val="false"/>
          <w:iCs w:val="false"/>
          <w:color w:val="auto"/>
          <w:sz w:val="24"/>
          <w:szCs w:val="24"/>
          <w:lang w:val="en-GB"/>
        </w:rPr>
        <w:tab/>
        <w:t>In each plot, all plant species were sorted and identified to sp</w:t>
      </w:r>
      <w:r>
        <w:rPr>
          <w:rFonts w:cs="Times New Roman" w:ascii="Times New Roman" w:hAnsi="Times New Roman"/>
          <w:b w:val="false"/>
          <w:bCs w:val="false"/>
          <w:color w:val="auto"/>
          <w:sz w:val="24"/>
          <w:szCs w:val="24"/>
          <w:lang w:val="en-GB"/>
        </w:rPr>
        <w:t>ecies and weighed with 1 g accuracy. During sampling all the stems with diameter at breast height (DBH) ≥1 cm were counted to evaluate woody plant abundance. Leaf area was calculated by randomly sampling leaves from the pool of all leaves for each species at a given plot until 50x50 cm area (“leaf frame”) was filled. The frame was then photographed and processed using ImageJ software (Schneider, Rasband, &amp; Eliceiri 2012). Herbivory, defined as a proportion of leaf area loss due to insect feeding, was obtained by comparing leaf area measured to the total estimated area for intact leaves. Leaf frame samples were then oven dried and weighed, and leaf dry matter content (LDMC g dry mass /g wet mass) was recorded.</w:t>
      </w:r>
    </w:p>
    <w:p>
      <w:pPr>
        <w:pStyle w:val="TextBody"/>
        <w:spacing w:lineRule="auto" w:line="240" w:before="0" w:after="0"/>
        <w:ind w:left="0" w:right="0" w:hanging="0"/>
        <w:rPr/>
      </w:pPr>
      <w:r>
        <w:rPr>
          <w:rFonts w:cs="Times New Roman" w:ascii="Times New Roman" w:hAnsi="Times New Roman"/>
          <w:b w:val="false"/>
          <w:bCs w:val="false"/>
          <w:color w:val="auto"/>
          <w:sz w:val="24"/>
          <w:szCs w:val="24"/>
          <w:lang w:val="en-GB"/>
        </w:rPr>
        <w:tab/>
        <w:t xml:space="preserve">Individual woody plants were covered with insect-net and </w:t>
      </w:r>
      <w:r>
        <w:rPr>
          <w:rFonts w:cs="Times New Roman" w:ascii="Times New Roman" w:hAnsi="Times New Roman"/>
          <w:b w:val="false"/>
          <w:bCs w:val="false"/>
          <w:color w:val="auto"/>
          <w:sz w:val="24"/>
          <w:szCs w:val="24"/>
          <w:lang w:val="en-GB"/>
        </w:rPr>
        <w:t>knocked-down</w:t>
      </w:r>
      <w:r>
        <w:rPr>
          <w:rFonts w:cs="Times New Roman" w:ascii="Times New Roman" w:hAnsi="Times New Roman"/>
          <w:b w:val="false"/>
          <w:bCs w:val="false"/>
          <w:color w:val="auto"/>
          <w:sz w:val="24"/>
          <w:szCs w:val="24"/>
          <w:lang w:val="en-GB"/>
        </w:rPr>
        <w:t xml:space="preserve"> </w:t>
      </w:r>
      <w:r>
        <w:rPr>
          <w:rFonts w:cs="Times New Roman" w:ascii="Times New Roman" w:hAnsi="Times New Roman"/>
          <w:b w:val="false"/>
          <w:bCs w:val="false"/>
          <w:color w:val="auto"/>
          <w:sz w:val="24"/>
          <w:szCs w:val="24"/>
          <w:lang w:val="en-GB"/>
        </w:rPr>
        <w:t>with</w:t>
      </w:r>
      <w:r>
        <w:rPr>
          <w:rFonts w:cs="Times New Roman" w:ascii="Times New Roman" w:hAnsi="Times New Roman"/>
          <w:b w:val="false"/>
          <w:bCs w:val="false"/>
          <w:color w:val="auto"/>
          <w:sz w:val="24"/>
          <w:szCs w:val="24"/>
          <w:lang w:val="en-GB"/>
        </w:rPr>
        <w:t xml:space="preserve"> insecticite (MORTEI</w:t>
      </w:r>
      <w:r>
        <w:rPr>
          <w:rFonts w:cs="Times New Roman" w:ascii="Times New Roman" w:hAnsi="Times New Roman"/>
          <w:b w:val="false"/>
          <w:bCs w:val="false"/>
          <w:color w:val="auto"/>
          <w:sz w:val="24"/>
          <w:szCs w:val="24"/>
          <w:lang w:val="en-GB"/>
        </w:rPr>
        <w:t>N</w:t>
      </w:r>
      <w:r>
        <w:rPr>
          <w:rFonts w:eastAsia="WenQuanYi Zen Hei Sharp" w:cs="Times New Roman" w:ascii="Z003" w:hAnsi="Z003"/>
          <w:b w:val="false"/>
          <w:bCs w:val="false"/>
          <w:color w:val="auto"/>
          <w:sz w:val="24"/>
          <w:szCs w:val="24"/>
          <w:vertAlign w:val="superscript"/>
          <w:lang w:val="en-GB"/>
        </w:rPr>
        <w:t>®</w:t>
      </w:r>
      <w:r>
        <w:rPr>
          <w:rFonts w:cs="Times New Roman" w:ascii="Times New Roman" w:hAnsi="Times New Roman"/>
          <w:b w:val="false"/>
          <w:bCs w:val="false"/>
          <w:color w:val="auto"/>
          <w:sz w:val="24"/>
          <w:szCs w:val="24"/>
          <w:lang w:val="en-GB"/>
        </w:rPr>
        <w:t>, active ingredients</w:t>
      </w:r>
      <w:r>
        <w:rPr>
          <w:rFonts w:cs="Times New Roman" w:ascii="Times New Roman" w:hAnsi="Times New Roman"/>
          <w:b w:val="false"/>
          <w:bCs w:val="false"/>
          <w:color w:val="auto"/>
          <w:sz w:val="24"/>
          <w:szCs w:val="24"/>
          <w:lang w:val="en-GB"/>
        </w:rPr>
        <w:t xml:space="preserve">: </w:t>
      </w:r>
      <w:r>
        <w:rPr>
          <w:rFonts w:cs="Times New Roman" w:ascii="Times New Roman" w:hAnsi="Times New Roman"/>
          <w:b w:val="false"/>
          <w:bCs w:val="false"/>
          <w:color w:val="auto"/>
          <w:sz w:val="24"/>
          <w:szCs w:val="24"/>
          <w:lang w:val="en-GB"/>
        </w:rPr>
        <w:t>a</w:t>
      </w:r>
      <w:r>
        <w:rPr>
          <w:b w:val="false"/>
          <w:bCs w:val="false"/>
        </w:rPr>
        <w:t xml:space="preserve">llethrin </w:t>
      </w:r>
      <w:r>
        <w:rPr>
          <w:b w:val="false"/>
          <w:bCs w:val="false"/>
        </w:rPr>
        <w:t>[</w:t>
      </w:r>
      <w:r>
        <w:rPr>
          <w:b w:val="false"/>
          <w:bCs w:val="false"/>
        </w:rPr>
        <w:t>2.09 g/kg</w:t>
      </w:r>
      <w:r>
        <w:rPr>
          <w:b w:val="false"/>
          <w:bCs w:val="false"/>
        </w:rPr>
        <w:t>]</w:t>
      </w:r>
      <w:r>
        <w:rPr>
          <w:b w:val="false"/>
          <w:bCs w:val="false"/>
        </w:rPr>
        <w:t xml:space="preserve"> and </w:t>
      </w:r>
      <w:r>
        <w:rPr>
          <w:b w:val="false"/>
          <w:bCs w:val="false"/>
        </w:rPr>
        <w:t>r</w:t>
      </w:r>
      <w:r>
        <w:rPr>
          <w:b w:val="false"/>
          <w:bCs w:val="false"/>
        </w:rPr>
        <w:t xml:space="preserve">esmethrin </w:t>
      </w:r>
      <w:r>
        <w:rPr>
          <w:b w:val="false"/>
          <w:bCs w:val="false"/>
        </w:rPr>
        <w:t>[</w:t>
      </w:r>
      <w:r>
        <w:rPr>
          <w:b w:val="false"/>
          <w:bCs w:val="false"/>
        </w:rPr>
        <w:t>0.39 g/kg</w:t>
      </w:r>
      <w:r>
        <w:rPr>
          <w:b w:val="false"/>
          <w:bCs w:val="false"/>
        </w:rPr>
        <w:t>]</w:t>
      </w:r>
      <w:r>
        <w:rPr>
          <w:b w:val="false"/>
          <w:bCs w:val="false"/>
        </w:rPr>
        <w:t>)</w:t>
      </w:r>
      <w:r>
        <w:rPr>
          <w:rFonts w:cs="Times New Roman" w:ascii="Times New Roman" w:hAnsi="Times New Roman"/>
          <w:b w:val="false"/>
          <w:bCs w:val="false"/>
          <w:color w:val="auto"/>
          <w:sz w:val="24"/>
          <w:szCs w:val="24"/>
          <w:lang w:val="en-GB"/>
        </w:rPr>
        <w:t xml:space="preserve">. All arthropods were </w:t>
      </w:r>
      <w:r>
        <w:rPr>
          <w:rFonts w:cs="Times New Roman" w:ascii="Times New Roman" w:hAnsi="Times New Roman"/>
          <w:b w:val="false"/>
          <w:bCs w:val="false"/>
          <w:color w:val="auto"/>
          <w:sz w:val="24"/>
          <w:szCs w:val="24"/>
          <w:lang w:val="en-GB"/>
        </w:rPr>
        <w:t xml:space="preserve">then </w:t>
      </w:r>
      <w:r>
        <w:rPr>
          <w:rFonts w:cs="Times New Roman" w:ascii="Times New Roman" w:hAnsi="Times New Roman"/>
          <w:b w:val="false"/>
          <w:bCs w:val="false"/>
          <w:color w:val="auto"/>
          <w:sz w:val="24"/>
          <w:szCs w:val="24"/>
          <w:lang w:val="en-GB"/>
        </w:rPr>
        <w:t xml:space="preserve">collected, </w:t>
      </w:r>
      <w:r>
        <w:rPr>
          <w:rFonts w:cs="Times New Roman" w:ascii="Times New Roman" w:hAnsi="Times New Roman"/>
          <w:b w:val="false"/>
          <w:bCs w:val="false"/>
          <w:color w:val="auto"/>
          <w:sz w:val="24"/>
          <w:szCs w:val="24"/>
          <w:lang w:val="en-GB"/>
        </w:rPr>
        <w:t>preserved in 70% ethanol,</w:t>
      </w:r>
      <w:r>
        <w:rPr>
          <w:rFonts w:cs="Times New Roman" w:ascii="Times New Roman" w:hAnsi="Times New Roman"/>
          <w:b w:val="false"/>
          <w:bCs w:val="false"/>
          <w:color w:val="auto"/>
          <w:sz w:val="24"/>
          <w:szCs w:val="24"/>
          <w:lang w:val="en-GB"/>
        </w:rPr>
        <w:t xml:space="preserve"> and</w:t>
      </w:r>
      <w:r>
        <w:rPr>
          <w:rFonts w:cs="Times New Roman" w:ascii="Times New Roman" w:hAnsi="Times New Roman"/>
          <w:b w:val="false"/>
          <w:bCs w:val="false"/>
          <w:color w:val="auto"/>
          <w:sz w:val="24"/>
          <w:szCs w:val="24"/>
          <w:lang w:val="en-GB"/>
        </w:rPr>
        <w:t xml:space="preserve"> </w:t>
      </w:r>
      <w:r>
        <w:rPr>
          <w:rFonts w:cs="Times New Roman" w:ascii="Times New Roman" w:hAnsi="Times New Roman"/>
          <w:b w:val="false"/>
          <w:bCs w:val="false"/>
          <w:color w:val="auto"/>
          <w:sz w:val="24"/>
          <w:szCs w:val="24"/>
          <w:lang w:val="en-GB"/>
        </w:rPr>
        <w:t>assigned</w:t>
      </w:r>
      <w:r>
        <w:rPr>
          <w:rFonts w:cs="Times New Roman" w:ascii="Times New Roman" w:hAnsi="Times New Roman"/>
          <w:b w:val="false"/>
          <w:bCs w:val="false"/>
          <w:color w:val="auto"/>
          <w:sz w:val="24"/>
          <w:szCs w:val="24"/>
          <w:lang w:val="en-GB"/>
        </w:rPr>
        <w:t xml:space="preserve"> to </w:t>
      </w:r>
      <w:r>
        <w:rPr>
          <w:rFonts w:cs="Times New Roman" w:ascii="Times New Roman" w:hAnsi="Times New Roman"/>
          <w:b w:val="false"/>
          <w:bCs w:val="false"/>
          <w:color w:val="auto"/>
          <w:sz w:val="24"/>
          <w:szCs w:val="24"/>
          <w:lang w:val="en-GB"/>
        </w:rPr>
        <w:t>guilds, orders and</w:t>
      </w:r>
      <w:r>
        <w:rPr>
          <w:rFonts w:cs="Times New Roman" w:ascii="Times New Roman" w:hAnsi="Times New Roman"/>
          <w:b w:val="false"/>
          <w:bCs w:val="false"/>
          <w:color w:val="auto"/>
          <w:sz w:val="24"/>
          <w:szCs w:val="24"/>
          <w:lang w:val="en-GB"/>
        </w:rPr>
        <w:t xml:space="preserve"> morphospecies. </w:t>
      </w:r>
      <w:r>
        <w:rPr>
          <w:rFonts w:cs="Times New Roman" w:ascii="Times New Roman" w:hAnsi="Times New Roman"/>
          <w:b w:val="false"/>
          <w:bCs w:val="false"/>
          <w:color w:val="auto"/>
          <w:sz w:val="24"/>
          <w:szCs w:val="24"/>
          <w:lang w:val="en-GB"/>
        </w:rPr>
        <w:t xml:space="preserve">From this data we constructed putative interaction networks, </w:t>
      </w:r>
      <w:r>
        <w:rPr>
          <w:rFonts w:cs="Times New Roman" w:ascii="Times New Roman" w:hAnsi="Times New Roman"/>
          <w:b w:val="false"/>
          <w:bCs w:val="false"/>
          <w:color w:val="auto"/>
          <w:sz w:val="24"/>
          <w:szCs w:val="24"/>
          <w:lang w:val="en-GB"/>
        </w:rPr>
        <w:t xml:space="preserve">summarising </w:t>
      </w:r>
      <w:r>
        <w:rPr>
          <w:rFonts w:cs="Times New Roman" w:ascii="Times New Roman" w:hAnsi="Times New Roman"/>
          <w:b w:val="false"/>
          <w:bCs w:val="false"/>
          <w:color w:val="auto"/>
          <w:sz w:val="24"/>
          <w:szCs w:val="24"/>
          <w:lang w:val="en-GB"/>
        </w:rPr>
        <w:t xml:space="preserve">arthrropod </w:t>
      </w:r>
      <w:r>
        <w:rPr>
          <w:rFonts w:cs="Times New Roman" w:ascii="Times New Roman" w:hAnsi="Times New Roman"/>
          <w:b w:val="false"/>
          <w:bCs w:val="false"/>
          <w:color w:val="auto"/>
          <w:sz w:val="24"/>
          <w:szCs w:val="24"/>
          <w:lang w:val="en-GB"/>
        </w:rPr>
        <w:t xml:space="preserve">individuals collected from </w:t>
      </w:r>
      <w:r>
        <w:rPr>
          <w:rFonts w:cs="Times New Roman" w:ascii="Times New Roman" w:hAnsi="Times New Roman"/>
          <w:b w:val="false"/>
          <w:bCs w:val="false"/>
          <w:color w:val="auto"/>
          <w:sz w:val="24"/>
          <w:szCs w:val="24"/>
          <w:lang w:val="en-GB"/>
        </w:rPr>
        <w:t>w</w:t>
      </w:r>
      <w:r>
        <w:rPr>
          <w:rFonts w:cs="Times New Roman" w:ascii="Times New Roman" w:hAnsi="Times New Roman"/>
          <w:b w:val="false"/>
          <w:bCs w:val="false"/>
          <w:color w:val="auto"/>
          <w:sz w:val="24"/>
          <w:szCs w:val="24"/>
          <w:lang w:val="en-GB"/>
        </w:rPr>
        <w:t>oody plant</w:t>
      </w:r>
      <w:r>
        <w:rPr>
          <w:rFonts w:cs="Times New Roman" w:ascii="Times New Roman" w:hAnsi="Times New Roman"/>
          <w:b w:val="false"/>
          <w:bCs w:val="false"/>
          <w:color w:val="auto"/>
          <w:sz w:val="24"/>
          <w:szCs w:val="24"/>
          <w:lang w:val="en-GB"/>
        </w:rPr>
        <w:t>s</w:t>
      </w:r>
      <w:r>
        <w:rPr>
          <w:rFonts w:cs="Times New Roman" w:ascii="Times New Roman" w:hAnsi="Times New Roman"/>
          <w:b w:val="false"/>
          <w:bCs w:val="false"/>
          <w:color w:val="auto"/>
          <w:sz w:val="24"/>
          <w:szCs w:val="24"/>
          <w:lang w:val="en-GB"/>
        </w:rPr>
        <w:t xml:space="preserve"> present in</w:t>
      </w:r>
      <w:r>
        <w:rPr>
          <w:rFonts w:cs="Times New Roman" w:ascii="Times New Roman" w:hAnsi="Times New Roman"/>
          <w:b w:val="false"/>
          <w:bCs w:val="false"/>
          <w:color w:val="auto"/>
          <w:sz w:val="24"/>
          <w:szCs w:val="24"/>
          <w:lang w:val="en-GB"/>
        </w:rPr>
        <w:t xml:space="preserve"> each plot. </w:t>
      </w:r>
      <w:r>
        <w:rPr>
          <w:rFonts w:cs="Times New Roman" w:ascii="Times New Roman" w:hAnsi="Times New Roman"/>
          <w:b w:val="false"/>
          <w:bCs w:val="false"/>
          <w:color w:val="auto"/>
          <w:sz w:val="24"/>
          <w:szCs w:val="24"/>
          <w:lang w:val="en-GB"/>
        </w:rPr>
        <w:t xml:space="preserve">This allowed us to evaluate the diets (or habitat use) of all morpho-species in our experiment. </w:t>
      </w:r>
      <w:r>
        <w:rPr>
          <w:rFonts w:cs="Times New Roman" w:ascii="Times New Roman" w:hAnsi="Times New Roman"/>
          <w:b w:val="false"/>
          <w:bCs w:val="false"/>
          <w:sz w:val="24"/>
          <w:szCs w:val="24"/>
        </w:rPr>
        <w:t xml:space="preserve">We used body length to estimate individual </w:t>
      </w:r>
      <w:r>
        <w:rPr>
          <w:rFonts w:cs="Times New Roman" w:ascii="Times New Roman" w:hAnsi="Times New Roman"/>
          <w:b w:val="false"/>
          <w:bCs w:val="false"/>
          <w:sz w:val="24"/>
          <w:szCs w:val="24"/>
        </w:rPr>
        <w:t>morpho-species</w:t>
      </w:r>
      <w:r>
        <w:rPr>
          <w:rFonts w:cs="Times New Roman" w:ascii="Times New Roman" w:hAnsi="Times New Roman"/>
          <w:b w:val="false"/>
          <w:bCs w:val="false"/>
          <w:sz w:val="24"/>
          <w:szCs w:val="24"/>
        </w:rPr>
        <w:t xml:space="preserve"> biomass (dry weight). </w:t>
      </w:r>
      <w:r>
        <w:rPr>
          <w:rFonts w:cs="Times New Roman" w:ascii="Times New Roman" w:hAnsi="Times New Roman"/>
          <w:b w:val="false"/>
          <w:bCs w:val="false"/>
          <w:sz w:val="24"/>
          <w:szCs w:val="24"/>
        </w:rPr>
        <w:t>For majority of arthropod orders w</w:t>
      </w:r>
      <w:r>
        <w:rPr>
          <w:rFonts w:cs="Times New Roman" w:ascii="Times New Roman" w:hAnsi="Times New Roman"/>
          <w:b w:val="false"/>
          <w:bCs w:val="false"/>
          <w:sz w:val="24"/>
          <w:szCs w:val="24"/>
        </w:rPr>
        <w:t xml:space="preserve">e used biomass equations of </w:t>
      </w:r>
      <w:bookmarkStart w:id="139" w:name="__UnoMark__18693_532779537"/>
      <w:bookmarkStart w:id="140" w:name="__UnoMark__13933_532779537"/>
      <w:bookmarkStart w:id="141" w:name="__UnoMark__12484_532779537"/>
      <w:r>
        <w:rPr>
          <w:rFonts w:cs="Times New Roman" w:ascii="Times New Roman" w:hAnsi="Times New Roman"/>
          <w:b w:val="false"/>
          <w:bCs w:val="false"/>
          <w:sz w:val="24"/>
          <w:szCs w:val="24"/>
        </w:rPr>
        <w:t>(Wardhaugh, 2013)</w:t>
      </w:r>
      <w:bookmarkEnd w:id="139"/>
      <w:bookmarkEnd w:id="140"/>
      <w:bookmarkEnd w:id="141"/>
      <w:r>
        <w:rPr>
          <w:rFonts w:cs="Times New Roman" w:ascii="Times New Roman" w:hAnsi="Times New Roman"/>
          <w:b w:val="false"/>
          <w:bCs w:val="false"/>
          <w:sz w:val="24"/>
          <w:szCs w:val="24"/>
        </w:rPr>
        <w:t xml:space="preserve"> and in case of Homoptera </w:t>
      </w:r>
      <w:r>
        <w:rPr>
          <w:rFonts w:cs="Times New Roman" w:ascii="Times New Roman" w:hAnsi="Times New Roman"/>
          <w:b w:val="false"/>
          <w:bCs w:val="false"/>
          <w:sz w:val="24"/>
          <w:szCs w:val="24"/>
        </w:rPr>
        <w:t>of</w:t>
      </w:r>
      <w:r>
        <w:rPr>
          <w:rFonts w:cs="Times New Roman" w:ascii="Times New Roman" w:hAnsi="Times New Roman"/>
          <w:b w:val="false"/>
          <w:bCs w:val="false"/>
          <w:sz w:val="24"/>
          <w:szCs w:val="24"/>
        </w:rPr>
        <w:t xml:space="preserve"> </w:t>
      </w:r>
      <w:bookmarkStart w:id="142" w:name="__UnoMark__18694_532779537"/>
      <w:bookmarkStart w:id="143" w:name="__UnoMark__13934_532779537"/>
      <w:bookmarkStart w:id="144" w:name="__UnoMark__12485_532779537"/>
      <w:r>
        <w:rPr>
          <w:rFonts w:cs="Times New Roman" w:ascii="Times New Roman" w:hAnsi="Times New Roman"/>
          <w:b w:val="false"/>
          <w:bCs w:val="false"/>
          <w:sz w:val="24"/>
          <w:szCs w:val="24"/>
        </w:rPr>
        <w:t>(Ganihar, 1997)</w:t>
      </w:r>
      <w:bookmarkEnd w:id="142"/>
      <w:bookmarkEnd w:id="143"/>
      <w:bookmarkEnd w:id="144"/>
      <w:r>
        <w:rPr>
          <w:rFonts w:cs="Times New Roman" w:ascii="Times New Roman" w:hAnsi="Times New Roman"/>
          <w:b w:val="false"/>
          <w:bCs w:val="false"/>
          <w:sz w:val="24"/>
          <w:szCs w:val="24"/>
        </w:rPr>
        <w:t xml:space="preserve">. Length of each species was based on </w:t>
      </w:r>
      <w:r>
        <w:rPr>
          <w:rFonts w:cs="Times New Roman" w:ascii="Times New Roman" w:hAnsi="Times New Roman"/>
          <w:b w:val="false"/>
          <w:bCs w:val="false"/>
          <w:sz w:val="24"/>
          <w:szCs w:val="24"/>
        </w:rPr>
        <w:t>an</w:t>
      </w:r>
      <w:r>
        <w:rPr>
          <w:rFonts w:cs="Times New Roman" w:ascii="Times New Roman" w:hAnsi="Times New Roman"/>
          <w:b w:val="false"/>
          <w:bCs w:val="false"/>
          <w:sz w:val="24"/>
          <w:szCs w:val="24"/>
        </w:rPr>
        <w:t xml:space="preserve"> average </w:t>
      </w:r>
      <w:r>
        <w:rPr>
          <w:rFonts w:cs="Times New Roman" w:ascii="Times New Roman" w:hAnsi="Times New Roman"/>
          <w:b w:val="false"/>
          <w:bCs w:val="false"/>
          <w:sz w:val="24"/>
          <w:szCs w:val="24"/>
        </w:rPr>
        <w:t>e</w:t>
      </w:r>
      <w:r>
        <w:rPr>
          <w:rFonts w:cs="Times New Roman" w:ascii="Times New Roman" w:hAnsi="Times New Roman"/>
          <w:b w:val="false"/>
          <w:bCs w:val="false"/>
          <w:sz w:val="24"/>
          <w:szCs w:val="24"/>
        </w:rPr>
        <w:t xml:space="preserve">stimation of their length </w:t>
      </w:r>
      <w:r>
        <w:rPr>
          <w:rFonts w:cs="Times New Roman" w:ascii="Times New Roman" w:hAnsi="Times New Roman"/>
          <w:b w:val="false"/>
          <w:bCs w:val="false"/>
          <w:sz w:val="24"/>
          <w:szCs w:val="24"/>
        </w:rPr>
        <w:t>of a sample of</w:t>
      </w:r>
      <w:r>
        <w:rPr>
          <w:rFonts w:cs="Times New Roman" w:ascii="Times New Roman" w:hAnsi="Times New Roman"/>
          <w:b w:val="false"/>
          <w:bCs w:val="false"/>
          <w:sz w:val="24"/>
          <w:szCs w:val="24"/>
        </w:rPr>
        <w:t xml:space="preserve"> maximum 20 individuals, or all individuals form a given morphospecies.</w:t>
      </w:r>
    </w:p>
    <w:p>
      <w:pPr>
        <w:pStyle w:val="TextBody"/>
        <w:spacing w:lineRule="auto" w:line="240" w:before="0" w:after="0"/>
        <w:ind w:left="0" w:right="0" w:hanging="0"/>
        <w:rPr>
          <w:rFonts w:ascii="Times New Roman" w:hAnsi="Times New Roman"/>
          <w:sz w:val="24"/>
          <w:szCs w:val="24"/>
        </w:rPr>
      </w:pPr>
      <w:r>
        <w:rPr>
          <w:rFonts w:cs="Times New Roman" w:ascii="Times New Roman" w:hAnsi="Times New Roman"/>
          <w:b w:val="false"/>
          <w:bCs w:val="false"/>
          <w:i/>
          <w:iCs/>
          <w:sz w:val="24"/>
          <w:szCs w:val="24"/>
        </w:rPr>
        <w:t>S</w:t>
      </w:r>
      <w:r>
        <w:rPr>
          <w:rFonts w:cs="Times New Roman" w:ascii="Times New Roman" w:hAnsi="Times New Roman"/>
          <w:b w:val="false"/>
          <w:bCs w:val="false"/>
          <w:i/>
          <w:iCs/>
          <w:sz w:val="24"/>
          <w:szCs w:val="24"/>
        </w:rPr>
        <w:t>tatistical analysis</w:t>
      </w:r>
    </w:p>
    <w:p>
      <w:pPr>
        <w:pStyle w:val="TextBody"/>
        <w:spacing w:lineRule="auto" w:line="240"/>
        <w:rPr/>
      </w:pPr>
      <w:r>
        <w:rPr>
          <w:rFonts w:cs="Times New Roman" w:ascii="Times New Roman" w:hAnsi="Times New Roman"/>
          <w:b w:val="false"/>
          <w:bCs w:val="false"/>
          <w:sz w:val="24"/>
          <w:szCs w:val="24"/>
        </w:rPr>
        <w:tab/>
        <w:t>All anal</w:t>
      </w:r>
      <w:r>
        <w:rPr>
          <w:rFonts w:cs="Times New Roman" w:ascii="Times New Roman" w:hAnsi="Times New Roman"/>
          <w:b w:val="false"/>
          <w:bCs w:val="false"/>
          <w:sz w:val="24"/>
          <w:szCs w:val="24"/>
        </w:rPr>
        <w:t>y</w:t>
      </w:r>
      <w:r>
        <w:rPr>
          <w:rFonts w:cs="Times New Roman" w:ascii="Times New Roman" w:hAnsi="Times New Roman"/>
          <w:b w:val="false"/>
          <w:bCs w:val="false"/>
          <w:sz w:val="24"/>
          <w:szCs w:val="24"/>
        </w:rPr>
        <w:t xml:space="preserve">sis were </w:t>
      </w:r>
      <w:r>
        <w:rPr>
          <w:rFonts w:cs="Times New Roman" w:ascii="Times New Roman" w:hAnsi="Times New Roman"/>
          <w:b w:val="false"/>
          <w:bCs w:val="false"/>
          <w:sz w:val="24"/>
          <w:szCs w:val="24"/>
        </w:rPr>
        <w:t>performed</w:t>
      </w:r>
      <w:r>
        <w:rPr>
          <w:rFonts w:cs="Times New Roman" w:ascii="Times New Roman" w:hAnsi="Times New Roman"/>
          <w:b w:val="false"/>
          <w:bCs w:val="false"/>
          <w:sz w:val="24"/>
          <w:szCs w:val="24"/>
        </w:rPr>
        <w:t xml:space="preserve"> in </w:t>
      </w:r>
      <w:r>
        <w:rPr>
          <w:rFonts w:cs="Times New Roman" w:ascii="Times New Roman" w:hAnsi="Times New Roman"/>
          <w:b w:val="false"/>
          <w:bCs w:val="false"/>
          <w:sz w:val="24"/>
          <w:szCs w:val="24"/>
        </w:rPr>
        <w:t xml:space="preserve">the </w:t>
      </w:r>
      <w:r>
        <w:rPr>
          <w:rFonts w:cs="Times New Roman" w:ascii="Times New Roman" w:hAnsi="Times New Roman"/>
          <w:b w:val="false"/>
          <w:bCs w:val="false"/>
          <w:sz w:val="24"/>
          <w:szCs w:val="24"/>
        </w:rPr>
        <w:t xml:space="preserve">R </w:t>
      </w:r>
      <w:r>
        <w:rPr>
          <w:rFonts w:cs="Times New Roman" w:ascii="Times New Roman" w:hAnsi="Times New Roman"/>
          <w:b w:val="false"/>
          <w:bCs w:val="false"/>
          <w:sz w:val="24"/>
          <w:szCs w:val="24"/>
        </w:rPr>
        <w:t>s</w:t>
      </w:r>
      <w:r>
        <w:rPr>
          <w:rFonts w:cs="Times New Roman" w:ascii="Times New Roman" w:hAnsi="Times New Roman"/>
          <w:b w:val="false"/>
          <w:bCs w:val="false"/>
          <w:sz w:val="24"/>
          <w:szCs w:val="24"/>
        </w:rPr>
        <w:t xml:space="preserve">tatistical software </w:t>
      </w:r>
      <w:bookmarkStart w:id="145" w:name="__UnoMark__18695_532779537"/>
      <w:bookmarkStart w:id="146" w:name="__UnoMark__13935_532779537"/>
      <w:bookmarkStart w:id="147" w:name="__UnoMark__12486_532779537"/>
      <w:r>
        <w:rPr>
          <w:rFonts w:cs="Times New Roman" w:ascii="Times New Roman" w:hAnsi="Times New Roman"/>
          <w:b w:val="false"/>
          <w:bCs w:val="false"/>
          <w:sz w:val="24"/>
          <w:szCs w:val="24"/>
        </w:rPr>
        <w:t>(R Core Team, 2020)</w:t>
      </w:r>
      <w:bookmarkEnd w:id="145"/>
      <w:bookmarkEnd w:id="146"/>
      <w:bookmarkEnd w:id="147"/>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For </w:t>
      </w:r>
      <w:r>
        <w:rPr>
          <w:rFonts w:cs="Times New Roman" w:ascii="Times New Roman" w:hAnsi="Times New Roman"/>
          <w:b w:val="false"/>
          <w:bCs w:val="false"/>
          <w:sz w:val="24"/>
          <w:szCs w:val="24"/>
        </w:rPr>
        <w:t>individul</w:t>
      </w:r>
      <w:r>
        <w:rPr>
          <w:rFonts w:cs="Times New Roman" w:ascii="Times New Roman" w:hAnsi="Times New Roman"/>
          <w:b w:val="false"/>
          <w:bCs w:val="false"/>
          <w:sz w:val="24"/>
          <w:szCs w:val="24"/>
        </w:rPr>
        <w:t xml:space="preserve"> herbivore species </w:t>
      </w:r>
      <w:r>
        <w:rPr>
          <w:rFonts w:cs="Times New Roman" w:ascii="Times New Roman" w:hAnsi="Times New Roman"/>
          <w:b w:val="false"/>
          <w:bCs w:val="false"/>
          <w:sz w:val="24"/>
          <w:szCs w:val="24"/>
        </w:rPr>
        <w:t xml:space="preserve">and for </w:t>
      </w:r>
      <w:r>
        <w:rPr>
          <w:rFonts w:cs="Times New Roman" w:ascii="Times New Roman" w:hAnsi="Times New Roman"/>
          <w:b w:val="false"/>
          <w:bCs w:val="false"/>
          <w:sz w:val="24"/>
          <w:szCs w:val="24"/>
        </w:rPr>
        <w:t xml:space="preserve">a </w:t>
      </w:r>
      <w:r>
        <w:rPr>
          <w:rFonts w:cs="Times New Roman" w:ascii="Times New Roman" w:hAnsi="Times New Roman"/>
          <w:b w:val="false"/>
          <w:bCs w:val="false"/>
          <w:sz w:val="24"/>
          <w:szCs w:val="24"/>
        </w:rPr>
        <w:t>network specialization</w:t>
      </w:r>
      <w:r>
        <w:rPr>
          <w:rFonts w:cs="Times New Roman" w:ascii="Times New Roman" w:hAnsi="Times New Roman"/>
          <w:b w:val="false"/>
          <w:bCs w:val="false"/>
          <w:sz w:val="24"/>
          <w:szCs w:val="24"/>
        </w:rPr>
        <w:t xml:space="preserve"> we evaluated the normalised Paired Difference Index (PDI) based on all sites sampled during our experiment </w:t>
      </w:r>
      <w:bookmarkStart w:id="148" w:name="__UnoMark__18696_532779537"/>
      <w:bookmarkStart w:id="149" w:name="__UnoMark__12487_532779537"/>
      <w:bookmarkStart w:id="150" w:name="__UnoMark__13936_532779537"/>
      <w:r>
        <w:rPr>
          <w:rFonts w:cs="Times New Roman" w:ascii="Times New Roman" w:hAnsi="Times New Roman"/>
          <w:b w:val="false"/>
          <w:bCs w:val="false"/>
          <w:sz w:val="24"/>
          <w:szCs w:val="24"/>
        </w:rPr>
        <w:t>(Poisot et al., 2011)</w:t>
      </w:r>
      <w:bookmarkEnd w:id="148"/>
      <w:bookmarkEnd w:id="149"/>
      <w:bookmarkEnd w:id="150"/>
      <w:r>
        <w:rPr>
          <w:rFonts w:cs="Times New Roman" w:ascii="Times New Roman" w:hAnsi="Times New Roman"/>
          <w:b w:val="false"/>
          <w:bCs w:val="false"/>
          <w:sz w:val="24"/>
          <w:szCs w:val="24"/>
        </w:rPr>
        <w:t xml:space="preserve"> to evaluate individuial morpho-species diet breadth. </w:t>
      </w:r>
      <w:r>
        <w:rPr>
          <w:rFonts w:cs="Times New Roman" w:ascii="Times New Roman" w:hAnsi="Times New Roman"/>
          <w:b w:val="false"/>
          <w:bCs w:val="false"/>
          <w:sz w:val="24"/>
          <w:szCs w:val="24"/>
        </w:rPr>
        <w:t xml:space="preserve">Predator direct effect on arthropods and indirect effects on plant were evaluated </w:t>
      </w:r>
      <w:r>
        <w:rPr>
          <w:rFonts w:cs="Times New Roman" w:ascii="Times New Roman" w:hAnsi="Times New Roman"/>
          <w:b w:val="false"/>
          <w:bCs w:val="false"/>
          <w:sz w:val="24"/>
          <w:szCs w:val="24"/>
        </w:rPr>
        <w:t>uisng</w:t>
      </w:r>
      <w:r>
        <w:rPr>
          <w:rFonts w:cs="Times New Roman" w:ascii="Times New Roman" w:hAnsi="Times New Roman"/>
          <w:b w:val="false"/>
          <w:bCs w:val="false"/>
          <w:sz w:val="24"/>
          <w:szCs w:val="24"/>
        </w:rPr>
        <w:t xml:space="preserve"> log response ratios (LRR), which was a </w:t>
      </w:r>
      <w:r>
        <w:rPr>
          <w:rFonts w:cs="Times New Roman" w:ascii="Times New Roman" w:hAnsi="Times New Roman"/>
          <w:b w:val="false"/>
          <w:bCs w:val="false"/>
          <w:sz w:val="24"/>
          <w:szCs w:val="24"/>
        </w:rPr>
        <w:t>natural</w:t>
      </w:r>
      <w:r>
        <w:rPr>
          <w:rFonts w:cs="Times New Roman" w:ascii="Times New Roman" w:hAnsi="Times New Roman"/>
          <w:b w:val="false"/>
          <w:bCs w:val="false"/>
          <w:sz w:val="24"/>
          <w:szCs w:val="24"/>
        </w:rPr>
        <w:t xml:space="preserve"> logarithm of </w:t>
      </w:r>
      <w:r>
        <w:rPr>
          <w:rFonts w:cs="Times New Roman" w:ascii="Times New Roman" w:hAnsi="Times New Roman"/>
          <w:b w:val="false"/>
          <w:bCs w:val="false"/>
          <w:sz w:val="24"/>
          <w:szCs w:val="24"/>
        </w:rPr>
        <w:t>a</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descriptor value form </w:t>
      </w:r>
      <w:r>
        <w:rPr>
          <w:rFonts w:cs="Times New Roman" w:ascii="Times New Roman" w:hAnsi="Times New Roman"/>
          <w:b w:val="false"/>
          <w:bCs w:val="false"/>
          <w:sz w:val="24"/>
          <w:szCs w:val="24"/>
        </w:rPr>
        <w:t xml:space="preserve">control over exclosure plot </w:t>
      </w:r>
      <w:r>
        <w:rPr>
          <w:rFonts w:cs="Times New Roman" w:ascii="Times New Roman" w:hAnsi="Times New Roman"/>
          <w:b w:val="false"/>
          <w:bCs w:val="false"/>
          <w:sz w:val="24"/>
          <w:szCs w:val="24"/>
        </w:rPr>
        <w:t>within the same experimental block</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We evaluated diet switching abilities of species </w:t>
      </w:r>
      <w:r>
        <w:rPr>
          <w:rFonts w:cs="Times New Roman" w:ascii="Times New Roman" w:hAnsi="Times New Roman"/>
          <w:b w:val="false"/>
          <w:bCs w:val="false"/>
          <w:sz w:val="24"/>
          <w:szCs w:val="24"/>
        </w:rPr>
        <w:t xml:space="preserve">by calculating dissmilarity (Bray-Curtis) of their diets in control vs exclosure plots. </w:t>
      </w:r>
      <w:r>
        <w:rPr>
          <w:rFonts w:cs="Times New Roman" w:ascii="Times New Roman" w:hAnsi="Times New Roman"/>
          <w:b w:val="false"/>
          <w:bCs w:val="false"/>
          <w:sz w:val="24"/>
          <w:szCs w:val="24"/>
        </w:rPr>
        <w:t xml:space="preserve">We calculated </w:t>
      </w:r>
      <w:r>
        <w:rPr>
          <w:rFonts w:cs="Times New Roman" w:ascii="Times New Roman" w:hAnsi="Times New Roman"/>
          <w:b w:val="false"/>
          <w:bCs w:val="false"/>
          <w:sz w:val="24"/>
          <w:szCs w:val="24"/>
        </w:rPr>
        <w:t xml:space="preserve">connectance, </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generality, nestedness and vulnerability </w:t>
      </w:r>
      <w:r>
        <w:rPr>
          <w:rFonts w:cs="Times New Roman" w:ascii="Times New Roman" w:hAnsi="Times New Roman"/>
          <w:b w:val="false"/>
          <w:bCs w:val="false"/>
          <w:sz w:val="24"/>
          <w:szCs w:val="24"/>
        </w:rPr>
        <w:t xml:space="preserve">using networklevel function in bipartite R package </w:t>
      </w:r>
      <w:bookmarkStart w:id="151" w:name="__UnoMark__18697_532779537"/>
      <w:bookmarkStart w:id="152" w:name="__UnoMark__13937_532779537"/>
      <w:bookmarkStart w:id="153" w:name="__UnoMark__12488_532779537"/>
      <w:r>
        <w:rPr>
          <w:rFonts w:cs="Times New Roman" w:ascii="Times New Roman" w:hAnsi="Times New Roman"/>
          <w:b w:val="false"/>
          <w:bCs w:val="false"/>
          <w:sz w:val="24"/>
          <w:szCs w:val="24"/>
        </w:rPr>
        <w:t>(Dormann et al., 2008)</w:t>
      </w:r>
      <w:bookmarkEnd w:id="151"/>
      <w:bookmarkEnd w:id="152"/>
      <w:bookmarkEnd w:id="153"/>
      <w:r>
        <w:rPr>
          <w:rFonts w:cs="Times New Roman" w:ascii="Times New Roman" w:hAnsi="Times New Roman"/>
          <w:b w:val="false"/>
          <w:bCs w:val="false"/>
          <w:sz w:val="24"/>
          <w:szCs w:val="24"/>
        </w:rPr>
        <w:t xml:space="preserve">. </w:t>
      </w:r>
    </w:p>
    <w:p>
      <w:pPr>
        <w:pStyle w:val="TextBody"/>
        <w:spacing w:lineRule="auto" w:line="240"/>
        <w:rPr/>
      </w:pPr>
      <w:r>
        <w:rPr>
          <w:rFonts w:cs="Times New Roman" w:ascii="Times New Roman" w:hAnsi="Times New Roman"/>
          <w:b w:val="false"/>
          <w:bCs w:val="false"/>
          <w:sz w:val="24"/>
          <w:szCs w:val="24"/>
        </w:rPr>
        <w:tab/>
        <w:t>To quantify</w:t>
      </w:r>
      <w:r>
        <w:rPr>
          <w:rFonts w:cs="Times New Roman" w:ascii="Times New Roman" w:hAnsi="Times New Roman"/>
          <w:b w:val="false"/>
          <w:bCs w:val="false"/>
          <w:sz w:val="24"/>
          <w:szCs w:val="24"/>
        </w:rPr>
        <w:t xml:space="preserve"> modularity </w:t>
      </w:r>
      <w:r>
        <w:rPr>
          <w:rFonts w:cs="Times New Roman" w:ascii="Times New Roman" w:hAnsi="Times New Roman"/>
          <w:b w:val="false"/>
          <w:bCs w:val="false"/>
          <w:sz w:val="24"/>
          <w:szCs w:val="24"/>
        </w:rPr>
        <w:t xml:space="preserve">of plant-herbivore interactions for each plot (12 networks) </w:t>
      </w:r>
      <w:r>
        <w:rPr>
          <w:rFonts w:cs="Times New Roman" w:ascii="Times New Roman" w:hAnsi="Times New Roman"/>
          <w:b w:val="false"/>
          <w:bCs w:val="false"/>
          <w:sz w:val="24"/>
          <w:szCs w:val="24"/>
        </w:rPr>
        <w:t xml:space="preserve">we used </w:t>
      </w:r>
      <w:r>
        <w:rPr>
          <w:rFonts w:ascii="Times New Roman" w:hAnsi="Times New Roman"/>
          <w:sz w:val="24"/>
          <w:szCs w:val="24"/>
        </w:rPr>
        <w:t xml:space="preserve">DIRTLPAwb+ algorithm </w:t>
      </w:r>
      <w:bookmarkStart w:id="154" w:name="__UnoMark__18698_532779537"/>
      <w:bookmarkStart w:id="155" w:name="__UnoMark__13938_532779537"/>
      <w:bookmarkStart w:id="156" w:name="__UnoMark__12489_532779537"/>
      <w:r>
        <w:rPr>
          <w:rFonts w:ascii="Times New Roman" w:hAnsi="Times New Roman"/>
          <w:sz w:val="24"/>
          <w:szCs w:val="24"/>
        </w:rPr>
        <w:t>(Beckett, 2016)</w:t>
      </w:r>
      <w:bookmarkEnd w:id="154"/>
      <w:bookmarkEnd w:id="155"/>
      <w:bookmarkEnd w:id="156"/>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We compared charactersititcs of arthropod communities using liner models with block treated as a random effect. Abundance was modeled using negative binomial distribution, biomass using Gaussian distribution with a logit link function, and richness (number of species) using Quasi-Poisson distribution. For the diversity (Shannon index) we assumed normal </w:t>
      </w:r>
      <w:r>
        <w:rPr>
          <w:rFonts w:cs="Times New Roman" w:ascii="Times New Roman" w:hAnsi="Times New Roman"/>
          <w:b w:val="false"/>
          <w:bCs w:val="false"/>
          <w:sz w:val="24"/>
          <w:szCs w:val="24"/>
        </w:rPr>
        <w:t xml:space="preserve">error </w:t>
      </w:r>
      <w:r>
        <w:rPr>
          <w:rFonts w:cs="Times New Roman" w:ascii="Times New Roman" w:hAnsi="Times New Roman"/>
          <w:b w:val="false"/>
          <w:bCs w:val="false"/>
          <w:sz w:val="24"/>
          <w:szCs w:val="24"/>
        </w:rPr>
        <w:t xml:space="preserve">distribution. </w:t>
      </w:r>
      <w:r>
        <w:rPr>
          <w:rFonts w:cs="Times New Roman" w:ascii="Times New Roman" w:hAnsi="Times New Roman"/>
          <w:b w:val="false"/>
          <w:bCs w:val="false"/>
          <w:sz w:val="24"/>
          <w:szCs w:val="24"/>
        </w:rPr>
        <w:t xml:space="preserve">In case of modularity and diet shift we used beta </w:t>
      </w:r>
      <w:r>
        <w:rPr>
          <w:rFonts w:cs="Times New Roman" w:ascii="Times New Roman" w:hAnsi="Times New Roman"/>
          <w:b w:val="false"/>
          <w:bCs w:val="false"/>
          <w:sz w:val="24"/>
          <w:szCs w:val="24"/>
        </w:rPr>
        <w:t>distribution with logit link function, and</w:t>
      </w:r>
      <w:r>
        <w:rPr>
          <w:rFonts w:cs="Times New Roman" w:ascii="Times New Roman" w:hAnsi="Times New Roman"/>
          <w:b w:val="false"/>
          <w:bCs w:val="false"/>
          <w:sz w:val="24"/>
          <w:szCs w:val="24"/>
        </w:rPr>
        <w:t xml:space="preserve"> random effect </w:t>
      </w:r>
      <w:r>
        <w:rPr>
          <w:rFonts w:cs="Times New Roman" w:ascii="Times New Roman" w:hAnsi="Times New Roman"/>
          <w:b w:val="false"/>
          <w:bCs w:val="false"/>
          <w:sz w:val="24"/>
          <w:szCs w:val="24"/>
        </w:rPr>
        <w:t xml:space="preserve">of block </w:t>
      </w:r>
      <w:r>
        <w:rPr>
          <w:rFonts w:cs="Times New Roman" w:ascii="Times New Roman" w:hAnsi="Times New Roman"/>
          <w:b w:val="false"/>
          <w:bCs w:val="false"/>
          <w:sz w:val="24"/>
          <w:szCs w:val="24"/>
        </w:rPr>
        <w:t xml:space="preserve">using the </w:t>
      </w:r>
      <w:r>
        <w:rPr>
          <w:rFonts w:cs="Times New Roman" w:ascii="Times New Roman" w:hAnsi="Times New Roman"/>
          <w:b w:val="false"/>
          <w:bCs w:val="false"/>
          <w:i/>
          <w:iCs/>
          <w:sz w:val="24"/>
          <w:szCs w:val="24"/>
        </w:rPr>
        <w:t>glmmTMB</w:t>
      </w:r>
      <w:r>
        <w:rPr>
          <w:rFonts w:cs="Times New Roman" w:ascii="Times New Roman" w:hAnsi="Times New Roman"/>
          <w:b w:val="false"/>
          <w:bCs w:val="false"/>
          <w:sz w:val="24"/>
          <w:szCs w:val="24"/>
        </w:rPr>
        <w:t xml:space="preserve"> package </w:t>
      </w:r>
      <w:bookmarkStart w:id="157" w:name="__UnoMark__18699_532779537"/>
      <w:bookmarkStart w:id="158" w:name="__UnoMark__12490_532779537"/>
      <w:bookmarkStart w:id="159" w:name="__UnoMark__13939_532779537"/>
      <w:r>
        <w:rPr>
          <w:rFonts w:cs="Times New Roman" w:ascii="Times New Roman" w:hAnsi="Times New Roman"/>
          <w:b w:val="false"/>
          <w:bCs w:val="false"/>
          <w:sz w:val="24"/>
          <w:szCs w:val="24"/>
        </w:rPr>
        <w:t>(Brooks et al., 2017)</w:t>
      </w:r>
      <w:bookmarkEnd w:id="157"/>
      <w:bookmarkEnd w:id="158"/>
      <w:bookmarkEnd w:id="159"/>
      <w:r>
        <w:rPr>
          <w:rFonts w:cs="Times New Roman" w:ascii="Times New Roman" w:hAnsi="Times New Roman"/>
          <w:b w:val="false"/>
          <w:bCs w:val="false"/>
          <w:sz w:val="24"/>
          <w:szCs w:val="24"/>
        </w:rPr>
        <w:t>.</w:t>
      </w:r>
    </w:p>
    <w:p>
      <w:pPr>
        <w:pStyle w:val="Normal"/>
        <w:spacing w:lineRule="auto" w:line="240" w:before="0" w:after="0"/>
        <w:ind w:left="0" w:right="0" w:hanging="0"/>
        <w:rPr>
          <w:rFonts w:ascii="Times New Roman" w:hAnsi="Times New Roman"/>
          <w:sz w:val="24"/>
          <w:szCs w:val="24"/>
        </w:rPr>
      </w:pP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ab/>
        <w:t xml:space="preserve">Effect of predators on herbivores might be an effect of their indirect effect on vegetation or their AP. To take that fact into consideration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for both herbivores and AP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we</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 perfomed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separate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partial RDA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(pRDA) analyses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with forward selection procedure to test for any important covariates, that would affect community composition independently of the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exclosure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treatment. These variables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can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be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then</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 partialled out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leaving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only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direct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effect of exclosure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on arthropod community</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More specifically, for we</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 performed pRDA, with effects of the exclosure and site partialled out. Using forward selection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we</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 fitted variables that might be important in shaping herbivore community structure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independently of the top predators</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We used</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 AP abundance, richness,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and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diversity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as well as</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 main axes of plant community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p</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PCA (plant community variation,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with the effect of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the treatment</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 partialled out</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 If any of these turned out to be significant </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we</w:t>
      </w:r>
      <w:r>
        <w:rPr>
          <w:rFonts w:cs="Times New Roman" w:ascii="Times New Roman" w:hAnsi="Times New Roman"/>
          <w:b w:val="false"/>
          <w:bCs w:val="false"/>
          <w:i w:val="false"/>
          <w:strike w:val="false"/>
          <w:dstrike w:val="false"/>
          <w:outline w:val="false"/>
          <w:shadow w:val="false"/>
          <w:color w:val="auto"/>
          <w:spacing w:val="0"/>
          <w:kern w:val="2"/>
          <w:sz w:val="24"/>
          <w:szCs w:val="24"/>
          <w:u w:val="none"/>
          <w:em w:val="none"/>
        </w:rPr>
        <w:t xml:space="preserve"> would then condition its effect in the final pRDA (conditioned on site and any significant variable from the forward selection procedure).</w:t>
      </w:r>
    </w:p>
    <w:p>
      <w:pPr>
        <w:pStyle w:val="Normal"/>
        <w:spacing w:lineRule="auto" w:line="240" w:before="0" w:after="0"/>
        <w:ind w:left="0" w:right="0" w:hanging="0"/>
        <w:jc w:val="left"/>
        <w:rPr>
          <w:rFonts w:ascii="Times New Roman" w:hAnsi="Times New Roman" w:cs="Times New Roman"/>
          <w:b w:val="false"/>
          <w:b w:val="false"/>
          <w:bCs w:val="false"/>
          <w:sz w:val="24"/>
          <w:szCs w:val="24"/>
          <w:highlight w:val="yellow"/>
        </w:rPr>
      </w:pPr>
      <w:r>
        <w:rPr>
          <w:rFonts w:cs="Times New Roman" w:ascii="Times New Roman" w:hAnsi="Times New Roman"/>
          <w:b w:val="false"/>
          <w:bCs w:val="false"/>
          <w:sz w:val="24"/>
          <w:szCs w:val="24"/>
          <w:highlight w:val="yellow"/>
        </w:rPr>
      </w:r>
    </w:p>
    <w:p>
      <w:pPr>
        <w:pStyle w:val="Normal"/>
        <w:spacing w:lineRule="auto" w:line="240"/>
        <w:jc w:val="left"/>
        <w:rPr>
          <w:rFonts w:ascii="Times New Roman" w:hAnsi="Times New Roman" w:cs="Times New Roman"/>
          <w:b/>
          <w:b/>
          <w:bCs/>
          <w:sz w:val="24"/>
          <w:szCs w:val="24"/>
        </w:rPr>
      </w:pPr>
      <w:r>
        <w:rPr>
          <w:rFonts w:cs="Times New Roman" w:ascii="Times New Roman" w:hAnsi="Times New Roman"/>
          <w:b/>
          <w:bCs/>
          <w:sz w:val="24"/>
          <w:szCs w:val="24"/>
        </w:rPr>
        <w:t>Results</w:t>
      </w:r>
    </w:p>
    <w:p>
      <w:pPr>
        <w:pStyle w:val="Normal"/>
        <w:spacing w:lineRule="auto" w:line="240"/>
        <w:jc w:val="left"/>
        <w:rPr>
          <w:rFonts w:ascii="Times New Roman" w:hAnsi="Times New Roman" w:cs="Times New Roman"/>
          <w:b/>
          <w:b/>
          <w:bCs/>
          <w:sz w:val="24"/>
          <w:szCs w:val="24"/>
        </w:rPr>
      </w:pPr>
      <w:r>
        <w:rPr>
          <w:rFonts w:cs="Times New Roman" w:ascii="Times New Roman" w:hAnsi="Times New Roman"/>
          <w:b w:val="false"/>
          <w:bCs w:val="false"/>
          <w:i w:val="false"/>
          <w:iCs w:val="false"/>
          <w:color w:val="auto"/>
          <w:sz w:val="24"/>
          <w:szCs w:val="24"/>
        </w:rPr>
        <w:tab/>
        <w:t>We collected</w:t>
      </w:r>
      <w:r>
        <w:rPr>
          <w:rFonts w:cs="Times New Roman" w:ascii="Times New Roman" w:hAnsi="Times New Roman"/>
          <w:b w:val="false"/>
          <w:bCs w:val="false"/>
          <w:i w:val="false"/>
          <w:iCs w:val="false"/>
          <w:color w:val="auto"/>
          <w:sz w:val="24"/>
          <w:szCs w:val="24"/>
          <w:highlight w:val="white"/>
        </w:rPr>
        <w:t xml:space="preserve"> </w:t>
      </w:r>
      <w:commentRangeStart w:id="3"/>
      <w:r>
        <w:rPr>
          <w:rFonts w:cs="Times New Roman" w:ascii="Times New Roman" w:hAnsi="Times New Roman"/>
          <w:b w:val="false"/>
          <w:bCs w:val="false"/>
          <w:i w:val="false"/>
          <w:iCs w:val="false"/>
          <w:color w:val="auto"/>
          <w:sz w:val="24"/>
          <w:szCs w:val="24"/>
          <w:highlight w:val="white"/>
        </w:rPr>
        <w:t>6524</w:t>
      </w:r>
      <w:r>
        <w:rPr>
          <w:rFonts w:cs="Times New Roman" w:ascii="Times New Roman" w:hAnsi="Times New Roman"/>
          <w:b/>
          <w:bCs/>
          <w:sz w:val="24"/>
          <w:szCs w:val="24"/>
        </w:rPr>
      </w:r>
      <w:commentRangeEnd w:id="3"/>
      <w:r>
        <w:commentReference w:id="3"/>
      </w:r>
      <w:r>
        <w:rPr>
          <w:rFonts w:cs="Times New Roman" w:ascii="Times New Roman" w:hAnsi="Times New Roman"/>
          <w:b w:val="false"/>
          <w:bCs w:val="false"/>
          <w:i w:val="false"/>
          <w:iCs w:val="false"/>
          <w:color w:val="auto"/>
          <w:sz w:val="24"/>
          <w:szCs w:val="24"/>
          <w:highlight w:val="white"/>
        </w:rPr>
        <w:t xml:space="preserve"> </w:t>
      </w:r>
      <w:r>
        <w:rPr>
          <w:rFonts w:cs="Times New Roman" w:ascii="Times New Roman" w:hAnsi="Times New Roman"/>
          <w:b w:val="false"/>
          <w:bCs w:val="false"/>
          <w:i w:val="false"/>
          <w:iCs w:val="false"/>
          <w:color w:val="auto"/>
          <w:sz w:val="24"/>
          <w:szCs w:val="24"/>
          <w:highlight w:val="white"/>
        </w:rPr>
        <w:t xml:space="preserve">individuals </w:t>
      </w:r>
      <w:r>
        <w:rPr>
          <w:rFonts w:cs="Times New Roman" w:ascii="Times New Roman" w:hAnsi="Times New Roman"/>
          <w:b w:val="false"/>
          <w:bCs w:val="false"/>
          <w:i w:val="false"/>
          <w:iCs w:val="false"/>
          <w:color w:val="auto"/>
          <w:sz w:val="24"/>
          <w:szCs w:val="24"/>
          <w:highlight w:val="white"/>
        </w:rPr>
        <w:t>(</w:t>
      </w:r>
      <w:r>
        <w:rPr>
          <w:rFonts w:cs="Times New Roman" w:ascii="Times New Roman" w:hAnsi="Times New Roman"/>
          <w:b w:val="false"/>
          <w:bCs w:val="false"/>
          <w:i w:val="false"/>
          <w:iCs w:val="false"/>
          <w:color w:val="auto"/>
          <w:sz w:val="24"/>
          <w:szCs w:val="24"/>
          <w:highlight w:val="white"/>
        </w:rPr>
        <w:t>~</w:t>
      </w:r>
      <w:r>
        <w:rPr>
          <w:rFonts w:cs="Times New Roman" w:ascii="Times New Roman" w:hAnsi="Times New Roman"/>
          <w:b w:val="false"/>
          <w:bCs w:val="false"/>
          <w:i w:val="false"/>
          <w:iCs w:val="false"/>
          <w:color w:val="auto"/>
          <w:sz w:val="24"/>
          <w:szCs w:val="24"/>
          <w:highlight w:val="white"/>
        </w:rPr>
        <w:t>100.0</w:t>
      </w:r>
      <w:r>
        <w:rPr>
          <w:rFonts w:cs="Times New Roman" w:ascii="Times New Roman" w:hAnsi="Times New Roman"/>
          <w:b w:val="false"/>
          <w:bCs w:val="false"/>
          <w:i w:val="false"/>
          <w:iCs w:val="false"/>
          <w:color w:val="auto"/>
          <w:sz w:val="24"/>
          <w:szCs w:val="24"/>
          <w:highlight w:val="white"/>
        </w:rPr>
        <w:t>0</w:t>
      </w:r>
      <w:r>
        <w:rPr>
          <w:rFonts w:cs="Times New Roman" w:ascii="Times New Roman" w:hAnsi="Times New Roman"/>
          <w:b w:val="false"/>
          <w:bCs w:val="false"/>
          <w:i w:val="false"/>
          <w:iCs w:val="false"/>
          <w:color w:val="auto"/>
          <w:sz w:val="24"/>
          <w:szCs w:val="24"/>
          <w:highlight w:val="white"/>
        </w:rPr>
        <w:t>5</w:t>
      </w:r>
      <w:r>
        <w:rPr>
          <w:rFonts w:cs="Times New Roman" w:ascii="Times New Roman" w:hAnsi="Times New Roman"/>
          <w:b w:val="false"/>
          <w:bCs w:val="false"/>
          <w:i w:val="false"/>
          <w:iCs w:val="false"/>
          <w:color w:val="auto"/>
          <w:sz w:val="24"/>
          <w:szCs w:val="24"/>
          <w:highlight w:val="white"/>
        </w:rPr>
        <w:t xml:space="preserve"> g </w:t>
      </w:r>
      <w:r>
        <w:rPr>
          <w:rFonts w:cs="Times New Roman" w:ascii="Times New Roman" w:hAnsi="Times New Roman"/>
          <w:b w:val="false"/>
          <w:bCs w:val="false"/>
          <w:i w:val="false"/>
          <w:iCs w:val="false"/>
          <w:color w:val="auto"/>
          <w:sz w:val="24"/>
          <w:szCs w:val="24"/>
          <w:highlight w:val="white"/>
        </w:rPr>
        <w:t>of dry mass</w:t>
      </w:r>
      <w:r>
        <w:rPr>
          <w:rFonts w:cs="Times New Roman" w:ascii="Times New Roman" w:hAnsi="Times New Roman"/>
          <w:b w:val="false"/>
          <w:bCs w:val="false"/>
          <w:i w:val="false"/>
          <w:iCs w:val="false"/>
          <w:color w:val="auto"/>
          <w:sz w:val="24"/>
          <w:szCs w:val="24"/>
          <w:highlight w:val="white"/>
        </w:rPr>
        <w:t xml:space="preserve">) </w:t>
      </w:r>
      <w:r>
        <w:rPr>
          <w:rFonts w:cs="Times New Roman" w:ascii="Times New Roman" w:hAnsi="Times New Roman"/>
          <w:b w:val="false"/>
          <w:bCs w:val="false"/>
          <w:i w:val="false"/>
          <w:iCs w:val="false"/>
          <w:color w:val="auto"/>
          <w:sz w:val="24"/>
          <w:szCs w:val="24"/>
        </w:rPr>
        <w:t>fr</w:t>
      </w:r>
      <w:r>
        <w:rPr>
          <w:rFonts w:cs="Times New Roman" w:ascii="Times New Roman" w:hAnsi="Times New Roman"/>
          <w:b w:val="false"/>
          <w:bCs w:val="false"/>
          <w:i w:val="false"/>
          <w:iCs w:val="false"/>
          <w:color w:val="auto"/>
          <w:sz w:val="24"/>
          <w:szCs w:val="24"/>
          <w:highlight w:val="white"/>
        </w:rPr>
        <w:t xml:space="preserve">om seven </w:t>
      </w:r>
      <w:r>
        <w:rPr>
          <w:rFonts w:cs="Times New Roman" w:ascii="Times New Roman" w:hAnsi="Times New Roman"/>
          <w:b w:val="false"/>
          <w:bCs w:val="false"/>
          <w:i w:val="false"/>
          <w:iCs w:val="false"/>
          <w:color w:val="auto"/>
          <w:sz w:val="24"/>
          <w:szCs w:val="24"/>
          <w:highlight w:val="white"/>
        </w:rPr>
        <w:t xml:space="preserve">dominant </w:t>
      </w:r>
      <w:r>
        <w:rPr>
          <w:rFonts w:cs="Times New Roman" w:ascii="Times New Roman" w:hAnsi="Times New Roman"/>
          <w:b w:val="false"/>
          <w:bCs w:val="false"/>
          <w:i w:val="false"/>
          <w:iCs w:val="false"/>
          <w:color w:val="auto"/>
          <w:sz w:val="24"/>
          <w:szCs w:val="24"/>
          <w:highlight w:val="white"/>
        </w:rPr>
        <w:t xml:space="preserve">orders </w:t>
      </w:r>
      <w:r>
        <w:rPr>
          <w:rFonts w:cs="Times New Roman" w:ascii="Times New Roman" w:hAnsi="Times New Roman"/>
          <w:b w:val="false"/>
          <w:bCs w:val="false"/>
          <w:i w:val="false"/>
          <w:iCs w:val="false"/>
          <w:color w:val="auto"/>
          <w:sz w:val="24"/>
          <w:szCs w:val="24"/>
          <w:highlight w:val="white"/>
        </w:rPr>
        <w:t xml:space="preserve">belonging to herbivorous (Coleoptera, Hemiptera, Homoptera, Lepidoptera, Orthoptera) and AP (Aranea, Mantodea) </w:t>
      </w:r>
      <w:r>
        <w:rPr>
          <w:rFonts w:cs="Times New Roman" w:ascii="Times New Roman" w:hAnsi="Times New Roman"/>
          <w:b w:val="false"/>
          <w:bCs w:val="false"/>
          <w:i w:val="false"/>
          <w:iCs w:val="false"/>
          <w:color w:val="auto"/>
          <w:sz w:val="24"/>
          <w:szCs w:val="24"/>
          <w:highlight w:val="white"/>
        </w:rPr>
        <w:t>guild</w:t>
      </w:r>
      <w:r>
        <w:rPr>
          <w:rFonts w:cs="Times New Roman" w:ascii="Times New Roman" w:hAnsi="Times New Roman"/>
          <w:b w:val="false"/>
          <w:bCs w:val="false"/>
          <w:i w:val="false"/>
          <w:iCs w:val="false"/>
          <w:color w:val="auto"/>
          <w:sz w:val="24"/>
          <w:szCs w:val="24"/>
          <w:highlight w:val="white"/>
        </w:rPr>
        <w:t xml:space="preserve">, from 753.5 kg of </w:t>
      </w:r>
      <w:r>
        <w:rPr>
          <w:rFonts w:cs="Times New Roman" w:ascii="Times New Roman" w:hAnsi="Times New Roman"/>
          <w:b w:val="false"/>
          <w:bCs w:val="false"/>
          <w:i w:val="false"/>
          <w:iCs w:val="false"/>
          <w:color w:val="auto"/>
          <w:sz w:val="24"/>
          <w:szCs w:val="24"/>
          <w:highlight w:val="white"/>
        </w:rPr>
        <w:t>plant biomass</w:t>
      </w:r>
      <w:r>
        <w:rPr>
          <w:rFonts w:cs="Times New Roman" w:ascii="Times New Roman" w:hAnsi="Times New Roman"/>
          <w:b w:val="false"/>
          <w:bCs w:val="false"/>
          <w:i w:val="false"/>
          <w:iCs w:val="false"/>
          <w:color w:val="auto"/>
          <w:sz w:val="24"/>
          <w:szCs w:val="24"/>
          <w:highlight w:val="white"/>
        </w:rPr>
        <w:t xml:space="preserve"> </w:t>
      </w:r>
      <w:r>
        <w:rPr>
          <w:rFonts w:cs="Times New Roman" w:ascii="Times New Roman" w:hAnsi="Times New Roman"/>
          <w:b w:val="false"/>
          <w:bCs w:val="false"/>
          <w:i w:val="false"/>
          <w:iCs w:val="false"/>
          <w:color w:val="auto"/>
          <w:sz w:val="24"/>
          <w:szCs w:val="24"/>
          <w:highlight w:val="white"/>
        </w:rPr>
        <w:t xml:space="preserve">and </w:t>
      </w:r>
      <w:r>
        <w:rPr>
          <w:rFonts w:cs="Times New Roman" w:ascii="Times New Roman" w:hAnsi="Times New Roman"/>
          <w:b w:val="false"/>
          <w:bCs w:val="false"/>
          <w:i w:val="false"/>
          <w:iCs w:val="false"/>
          <w:color w:val="auto"/>
          <w:sz w:val="24"/>
          <w:szCs w:val="24"/>
          <w:highlight w:val="white"/>
        </w:rPr>
        <w:t>approximate 633.2 m</w:t>
      </w:r>
      <w:r>
        <w:rPr>
          <w:rFonts w:cs="Times New Roman" w:ascii="Times New Roman" w:hAnsi="Times New Roman"/>
          <w:b w:val="false"/>
          <w:bCs w:val="false"/>
          <w:i w:val="false"/>
          <w:iCs w:val="false"/>
          <w:color w:val="auto"/>
          <w:sz w:val="24"/>
          <w:szCs w:val="24"/>
          <w:highlight w:val="white"/>
          <w:vertAlign w:val="superscript"/>
        </w:rPr>
        <w:t>2</w:t>
      </w:r>
      <w:r>
        <w:rPr>
          <w:rFonts w:cs="Times New Roman" w:ascii="Times New Roman" w:hAnsi="Times New Roman"/>
          <w:b w:val="false"/>
          <w:bCs w:val="false"/>
          <w:i w:val="false"/>
          <w:iCs w:val="false"/>
          <w:color w:val="auto"/>
          <w:sz w:val="24"/>
          <w:szCs w:val="24"/>
          <w:highlight w:val="white"/>
        </w:rPr>
        <w:t xml:space="preserve"> of foliage. </w:t>
      </w:r>
      <w:r>
        <w:rPr>
          <w:rFonts w:cs="Times New Roman" w:ascii="Times New Roman" w:hAnsi="Times New Roman"/>
          <w:b w:val="false"/>
          <w:bCs w:val="false"/>
          <w:i w:val="false"/>
          <w:iCs w:val="false"/>
          <w:color w:val="auto"/>
          <w:sz w:val="24"/>
          <w:szCs w:val="24"/>
          <w:highlight w:val="white"/>
        </w:rPr>
        <w:t xml:space="preserve">The most abundant </w:t>
      </w:r>
      <w:r>
        <w:rPr>
          <w:rFonts w:cs="Times New Roman" w:ascii="Times New Roman" w:hAnsi="Times New Roman"/>
          <w:b w:val="false"/>
          <w:bCs w:val="false"/>
          <w:i w:val="false"/>
          <w:iCs w:val="false"/>
          <w:color w:val="auto"/>
          <w:sz w:val="24"/>
          <w:szCs w:val="24"/>
          <w:highlight w:val="white"/>
        </w:rPr>
        <w:t>orders belonged to Coleoptera (</w:t>
      </w:r>
      <w:r>
        <w:rPr>
          <w:rFonts w:cs="Times New Roman" w:ascii="Times New Roman" w:hAnsi="Times New Roman"/>
          <w:b/>
          <w:bCs/>
          <w:i w:val="false"/>
          <w:iCs w:val="false"/>
          <w:color w:val="auto"/>
          <w:sz w:val="24"/>
          <w:szCs w:val="24"/>
          <w:highlight w:val="white"/>
        </w:rPr>
        <w:t>Fig S</w:t>
      </w:r>
      <w:r>
        <w:rPr>
          <w:rFonts w:cs="Times New Roman" w:ascii="Times New Roman" w:hAnsi="Times New Roman"/>
          <w:b/>
          <w:bCs/>
          <w:i w:val="false"/>
          <w:iCs w:val="false"/>
          <w:color w:val="auto"/>
          <w:sz w:val="24"/>
          <w:szCs w:val="24"/>
          <w:highlight w:val="white"/>
        </w:rPr>
        <w:t>1</w:t>
      </w:r>
      <w:r>
        <w:rPr>
          <w:rFonts w:cs="Times New Roman" w:ascii="Times New Roman" w:hAnsi="Times New Roman"/>
          <w:b/>
          <w:bCs/>
          <w:i w:val="false"/>
          <w:iCs w:val="false"/>
          <w:color w:val="auto"/>
          <w:sz w:val="24"/>
          <w:szCs w:val="24"/>
          <w:highlight w:val="white"/>
        </w:rPr>
        <w:t>5</w:t>
      </w:r>
      <w:r>
        <w:rPr>
          <w:rFonts w:cs="Times New Roman" w:ascii="Times New Roman" w:hAnsi="Times New Roman"/>
          <w:b w:val="false"/>
          <w:bCs w:val="false"/>
          <w:i w:val="false"/>
          <w:iCs w:val="false"/>
          <w:color w:val="auto"/>
          <w:sz w:val="24"/>
          <w:szCs w:val="24"/>
          <w:highlight w:val="white"/>
        </w:rPr>
        <w:t>) bu</w:t>
      </w:r>
      <w:r>
        <w:rPr>
          <w:rFonts w:cs="Times New Roman" w:ascii="Times New Roman" w:hAnsi="Times New Roman"/>
          <w:b w:val="false"/>
          <w:bCs w:val="false"/>
          <w:i w:val="false"/>
          <w:iCs w:val="false"/>
          <w:color w:val="auto"/>
          <w:sz w:val="24"/>
          <w:szCs w:val="24"/>
          <w:highlight w:val="white"/>
        </w:rPr>
        <w:t>t</w:t>
      </w:r>
      <w:r>
        <w:rPr>
          <w:rFonts w:cs="Times New Roman" w:ascii="Times New Roman" w:hAnsi="Times New Roman"/>
          <w:b w:val="false"/>
          <w:bCs w:val="false"/>
          <w:i w:val="false"/>
          <w:iCs w:val="false"/>
          <w:color w:val="auto"/>
          <w:sz w:val="24"/>
          <w:szCs w:val="24"/>
          <w:highlight w:val="white"/>
        </w:rPr>
        <w:t xml:space="preserve"> Orthoptera </w:t>
      </w:r>
      <w:r>
        <w:rPr>
          <w:rFonts w:cs="Times New Roman" w:ascii="Times New Roman" w:hAnsi="Times New Roman"/>
          <w:b w:val="false"/>
          <w:bCs w:val="false"/>
          <w:i w:val="false"/>
          <w:iCs w:val="false"/>
          <w:color w:val="auto"/>
          <w:sz w:val="24"/>
          <w:szCs w:val="24"/>
          <w:highlight w:val="white"/>
        </w:rPr>
        <w:t>had</w:t>
      </w:r>
      <w:r>
        <w:rPr>
          <w:rFonts w:cs="Times New Roman" w:ascii="Times New Roman" w:hAnsi="Times New Roman"/>
          <w:b w:val="false"/>
          <w:bCs w:val="false"/>
          <w:i w:val="false"/>
          <w:iCs w:val="false"/>
          <w:color w:val="auto"/>
          <w:sz w:val="24"/>
          <w:szCs w:val="24"/>
          <w:highlight w:val="white"/>
        </w:rPr>
        <w:t xml:space="preserve"> </w:t>
      </w:r>
      <w:r>
        <w:rPr>
          <w:rFonts w:cs="Times New Roman" w:ascii="Times New Roman" w:hAnsi="Times New Roman"/>
          <w:b w:val="false"/>
          <w:bCs w:val="false"/>
          <w:i w:val="false"/>
          <w:iCs w:val="false"/>
          <w:color w:val="auto"/>
          <w:sz w:val="24"/>
          <w:szCs w:val="24"/>
          <w:highlight w:val="white"/>
        </w:rPr>
        <w:t xml:space="preserve">generally </w:t>
      </w:r>
      <w:r>
        <w:rPr>
          <w:rFonts w:cs="Times New Roman" w:ascii="Times New Roman" w:hAnsi="Times New Roman"/>
          <w:b w:val="false"/>
          <w:bCs w:val="false"/>
          <w:i w:val="false"/>
          <w:iCs w:val="false"/>
          <w:color w:val="auto"/>
          <w:sz w:val="24"/>
          <w:szCs w:val="24"/>
          <w:highlight w:val="white"/>
        </w:rPr>
        <w:t xml:space="preserve">the </w:t>
      </w:r>
      <w:r>
        <w:rPr>
          <w:rFonts w:cs="Times New Roman" w:ascii="Times New Roman" w:hAnsi="Times New Roman"/>
          <w:b w:val="false"/>
          <w:bCs w:val="false"/>
          <w:i w:val="false"/>
          <w:iCs w:val="false"/>
          <w:color w:val="auto"/>
          <w:sz w:val="24"/>
          <w:szCs w:val="24"/>
          <w:highlight w:val="white"/>
        </w:rPr>
        <w:t>highest biomass (</w:t>
      </w:r>
      <w:r>
        <w:rPr>
          <w:rFonts w:cs="Times New Roman" w:ascii="Times New Roman" w:hAnsi="Times New Roman"/>
          <w:b/>
          <w:bCs/>
          <w:i w:val="false"/>
          <w:iCs w:val="false"/>
          <w:color w:val="auto"/>
          <w:sz w:val="24"/>
          <w:szCs w:val="24"/>
          <w:highlight w:val="white"/>
        </w:rPr>
        <w:t>Fig S</w:t>
      </w:r>
      <w:r>
        <w:rPr>
          <w:rFonts w:cs="Times New Roman" w:ascii="Times New Roman" w:hAnsi="Times New Roman"/>
          <w:b/>
          <w:bCs/>
          <w:i w:val="false"/>
          <w:iCs w:val="false"/>
          <w:color w:val="auto"/>
          <w:sz w:val="24"/>
          <w:szCs w:val="24"/>
          <w:highlight w:val="white"/>
        </w:rPr>
        <w:t>1</w:t>
      </w:r>
      <w:r>
        <w:rPr>
          <w:rFonts w:cs="Times New Roman" w:ascii="Times New Roman" w:hAnsi="Times New Roman"/>
          <w:b/>
          <w:bCs/>
          <w:i w:val="false"/>
          <w:iCs w:val="false"/>
          <w:color w:val="auto"/>
          <w:sz w:val="24"/>
          <w:szCs w:val="24"/>
          <w:highlight w:val="white"/>
        </w:rPr>
        <w:t>6</w:t>
      </w:r>
      <w:r>
        <w:rPr>
          <w:rFonts w:cs="Times New Roman" w:ascii="Times New Roman" w:hAnsi="Times New Roman"/>
          <w:b w:val="false"/>
          <w:bCs w:val="false"/>
          <w:i w:val="false"/>
          <w:iCs w:val="false"/>
          <w:color w:val="auto"/>
          <w:sz w:val="24"/>
          <w:szCs w:val="24"/>
          <w:highlight w:val="white"/>
        </w:rPr>
        <w:t>)</w:t>
      </w:r>
      <w:r>
        <w:rPr>
          <w:rFonts w:cs="Times New Roman" w:ascii="Times New Roman" w:hAnsi="Times New Roman"/>
          <w:b w:val="false"/>
          <w:bCs w:val="false"/>
          <w:i w:val="false"/>
          <w:iCs w:val="false"/>
          <w:color w:val="auto"/>
          <w:sz w:val="24"/>
          <w:szCs w:val="24"/>
          <w:highlight w:val="white"/>
        </w:rPr>
        <w:t xml:space="preserve">. </w:t>
      </w:r>
      <w:r>
        <w:rPr>
          <w:rFonts w:cs="Times New Roman" w:ascii="Times New Roman" w:hAnsi="Times New Roman"/>
          <w:b w:val="false"/>
          <w:bCs w:val="false"/>
          <w:i w:val="false"/>
          <w:iCs w:val="false"/>
          <w:color w:val="auto"/>
          <w:sz w:val="24"/>
          <w:szCs w:val="24"/>
          <w:highlight w:val="white"/>
        </w:rPr>
        <w:t xml:space="preserve">Dominance structure: based on biomass and base on abundance </w:t>
      </w:r>
      <w:r>
        <w:rPr>
          <w:rFonts w:cs="Times New Roman" w:ascii="Liberation Serif" w:hAnsi="Liberation Serif"/>
          <w:b w:val="false"/>
          <w:bCs w:val="false"/>
          <w:i w:val="false"/>
          <w:iCs w:val="false"/>
          <w:strike w:val="false"/>
          <w:dstrike w:val="false"/>
          <w:outline w:val="false"/>
          <w:shadow w:val="false"/>
          <w:color w:val="auto"/>
          <w:spacing w:val="0"/>
          <w:kern w:val="2"/>
          <w:sz w:val="24"/>
          <w:szCs w:val="24"/>
          <w:highlight w:val="white"/>
          <w:u w:val="none"/>
          <w:em w:val="none"/>
        </w:rPr>
        <w:t>(</w:t>
      </w:r>
      <w:r>
        <w:rPr>
          <w:rFonts w:cs="Times New Roman" w:ascii="Liberation Serif" w:hAnsi="Liberation Serif"/>
          <w:b/>
          <w:bCs w:val="false"/>
          <w:i w:val="false"/>
          <w:iCs w:val="false"/>
          <w:strike w:val="false"/>
          <w:dstrike w:val="false"/>
          <w:outline w:val="false"/>
          <w:shadow w:val="false"/>
          <w:color w:val="auto"/>
          <w:spacing w:val="0"/>
          <w:kern w:val="2"/>
          <w:sz w:val="24"/>
          <w:szCs w:val="24"/>
          <w:highlight w:val="white"/>
          <w:u w:val="none"/>
          <w:em w:val="none"/>
        </w:rPr>
        <w:t>Fig S13</w:t>
      </w:r>
      <w:r>
        <w:rPr>
          <w:rFonts w:cs="Times New Roman" w:ascii="Liberation Serif" w:hAnsi="Liberation Serif"/>
          <w:b w:val="false"/>
          <w:bCs w:val="false"/>
          <w:i w:val="false"/>
          <w:iCs w:val="false"/>
          <w:strike w:val="false"/>
          <w:dstrike w:val="false"/>
          <w:outline w:val="false"/>
          <w:shadow w:val="false"/>
          <w:color w:val="auto"/>
          <w:spacing w:val="0"/>
          <w:kern w:val="2"/>
          <w:sz w:val="24"/>
          <w:szCs w:val="24"/>
          <w:highlight w:val="white"/>
          <w:u w:val="none"/>
          <w:em w:val="none"/>
        </w:rPr>
        <w:t xml:space="preserve"> and </w:t>
      </w:r>
      <w:r>
        <w:rPr>
          <w:rFonts w:cs="Times New Roman" w:ascii="Liberation Serif" w:hAnsi="Liberation Serif"/>
          <w:b/>
          <w:bCs w:val="false"/>
          <w:i w:val="false"/>
          <w:iCs w:val="false"/>
          <w:strike w:val="false"/>
          <w:dstrike w:val="false"/>
          <w:outline w:val="false"/>
          <w:shadow w:val="false"/>
          <w:color w:val="auto"/>
          <w:spacing w:val="0"/>
          <w:kern w:val="2"/>
          <w:sz w:val="24"/>
          <w:szCs w:val="24"/>
          <w:highlight w:val="white"/>
          <w:u w:val="none"/>
          <w:em w:val="none"/>
        </w:rPr>
        <w:t>Fig. S14</w:t>
      </w:r>
      <w:r>
        <w:rPr>
          <w:rFonts w:cs="Times New Roman" w:ascii="Liberation Serif" w:hAnsi="Liberation Serif"/>
          <w:b w:val="false"/>
          <w:bCs w:val="false"/>
          <w:i w:val="false"/>
          <w:iCs w:val="false"/>
          <w:strike w:val="false"/>
          <w:dstrike w:val="false"/>
          <w:outline w:val="false"/>
          <w:shadow w:val="false"/>
          <w:color w:val="auto"/>
          <w:spacing w:val="0"/>
          <w:kern w:val="2"/>
          <w:sz w:val="24"/>
          <w:szCs w:val="24"/>
          <w:highlight w:val="white"/>
          <w:u w:val="none"/>
          <w:em w:val="none"/>
        </w:rPr>
        <w:t>)</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rPr>
        <w:t>.</w:t>
      </w:r>
      <w:r>
        <w:rPr>
          <w:rFonts w:cs="Times New Roman" w:ascii="Times New Roman" w:hAnsi="Times New Roman"/>
          <w:b w:val="false"/>
          <w:bCs w:val="false"/>
          <w:i w:val="false"/>
          <w:iCs w:val="false"/>
          <w:color w:val="auto"/>
          <w:sz w:val="24"/>
          <w:szCs w:val="24"/>
          <w:highlight w:val="white"/>
        </w:rPr>
        <w:commentReference w:id="4"/>
      </w:r>
    </w:p>
    <w:p>
      <w:pPr>
        <w:pStyle w:val="Normal"/>
        <w:spacing w:lineRule="auto" w:line="240"/>
        <w:jc w:val="left"/>
        <w:rPr>
          <w:rFonts w:ascii="Times New Roman" w:hAnsi="Times New Roman"/>
        </w:rPr>
      </w:pPr>
      <w:r>
        <w:rPr>
          <w:rFonts w:cs="Times New Roman" w:ascii="Times New Roman" w:hAnsi="Times New Roman"/>
          <w:b w:val="false"/>
          <w:bCs w:val="false"/>
          <w:i w:val="false"/>
          <w:iCs w:val="false"/>
          <w:color w:val="auto"/>
          <w:sz w:val="24"/>
          <w:szCs w:val="24"/>
          <w:highlight w:val="white"/>
        </w:rPr>
        <w:tab/>
      </w:r>
      <w:r>
        <w:rPr>
          <w:rFonts w:cs="Times New Roman" w:ascii="Times New Roman" w:hAnsi="Times New Roman"/>
          <w:b w:val="false"/>
          <w:bCs w:val="false"/>
          <w:i w:val="false"/>
          <w:iCs w:val="false"/>
          <w:color w:val="auto"/>
          <w:sz w:val="24"/>
          <w:szCs w:val="24"/>
        </w:rPr>
        <w:t xml:space="preserve">Predators decreased biomass </w:t>
      </w:r>
      <w:r>
        <w:rPr>
          <w:rFonts w:cs="Times New Roman" w:ascii="Times New Roman" w:hAnsi="Times New Roman"/>
          <w:b w:val="false"/>
          <w:bCs w:val="false"/>
          <w:i w:val="false"/>
          <w:iCs w:val="false"/>
          <w:color w:val="auto"/>
          <w:sz w:val="24"/>
          <w:szCs w:val="24"/>
        </w:rPr>
        <w:t>and increased diversity of herbivores, but the latter effect</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was marginally significant</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 xml:space="preserve">(P = </w:t>
      </w:r>
      <w:r>
        <w:rPr>
          <w:rFonts w:cs="Times New Roman" w:ascii="Times New Roman" w:hAnsi="Times New Roman"/>
          <w:b w:val="false"/>
          <w:bCs w:val="false"/>
          <w:i w:val="false"/>
          <w:iCs w:val="false"/>
          <w:color w:val="auto"/>
          <w:sz w:val="24"/>
          <w:szCs w:val="24"/>
        </w:rPr>
        <w:t xml:space="preserve">0.052). </w:t>
      </w:r>
      <w:r>
        <w:rPr>
          <w:rFonts w:cs="Times New Roman" w:ascii="Times New Roman" w:hAnsi="Times New Roman"/>
          <w:b w:val="false"/>
          <w:bCs w:val="false"/>
          <w:i w:val="false"/>
          <w:iCs w:val="false"/>
          <w:color w:val="auto"/>
          <w:sz w:val="24"/>
          <w:szCs w:val="24"/>
        </w:rPr>
        <w:t>A</w:t>
      </w:r>
      <w:r>
        <w:rPr>
          <w:rFonts w:cs="Times New Roman" w:ascii="Times New Roman" w:hAnsi="Times New Roman"/>
          <w:b w:val="false"/>
          <w:bCs w:val="false"/>
          <w:i w:val="false"/>
          <w:iCs w:val="false"/>
          <w:color w:val="auto"/>
          <w:sz w:val="24"/>
          <w:szCs w:val="24"/>
        </w:rPr>
        <w:t xml:space="preserve">bundance </w:t>
      </w:r>
      <w:r>
        <w:rPr>
          <w:rFonts w:cs="Times New Roman" w:ascii="Times New Roman" w:hAnsi="Times New Roman"/>
          <w:b w:val="false"/>
          <w:bCs w:val="false"/>
          <w:i w:val="false"/>
          <w:iCs w:val="false"/>
          <w:color w:val="auto"/>
          <w:sz w:val="24"/>
          <w:szCs w:val="24"/>
        </w:rPr>
        <w:t>and</w:t>
      </w:r>
      <w:r>
        <w:rPr>
          <w:rFonts w:cs="Times New Roman" w:ascii="Times New Roman" w:hAnsi="Times New Roman"/>
          <w:b w:val="false"/>
          <w:bCs w:val="false"/>
          <w:i w:val="false"/>
          <w:iCs w:val="false"/>
          <w:color w:val="auto"/>
          <w:sz w:val="24"/>
          <w:szCs w:val="24"/>
        </w:rPr>
        <w:t xml:space="preserve"> richness </w:t>
      </w:r>
      <w:r>
        <w:rPr>
          <w:rFonts w:cs="Times New Roman" w:ascii="Times New Roman" w:hAnsi="Times New Roman"/>
          <w:b w:val="false"/>
          <w:bCs w:val="false"/>
          <w:i w:val="false"/>
          <w:iCs w:val="false"/>
          <w:color w:val="auto"/>
          <w:sz w:val="24"/>
          <w:szCs w:val="24"/>
        </w:rPr>
        <w:t xml:space="preserve">were not affected </w:t>
      </w:r>
      <w:r>
        <w:rPr>
          <w:rFonts w:cs="Times New Roman" w:ascii="Times New Roman" w:hAnsi="Times New Roman"/>
          <w:b w:val="false"/>
          <w:bCs w:val="false"/>
          <w:i w:val="false"/>
          <w:iCs w:val="false"/>
          <w:color w:val="auto"/>
          <w:sz w:val="24"/>
          <w:szCs w:val="24"/>
        </w:rPr>
        <w:t>(</w:t>
      </w:r>
      <w:r>
        <w:rPr>
          <w:rFonts w:cs="Times New Roman" w:ascii="Times New Roman" w:hAnsi="Times New Roman"/>
          <w:b/>
          <w:bCs/>
          <w:i w:val="false"/>
          <w:iCs w:val="false"/>
          <w:color w:val="auto"/>
          <w:sz w:val="24"/>
          <w:szCs w:val="24"/>
        </w:rPr>
        <w:t>Fig.1</w:t>
      </w:r>
      <w:r>
        <w:rPr>
          <w:rFonts w:cs="Times New Roman" w:ascii="Times New Roman" w:hAnsi="Times New Roman"/>
          <w:b w:val="false"/>
          <w:bCs w:val="false"/>
          <w:i w:val="false"/>
          <w:iCs w:val="false"/>
          <w:color w:val="auto"/>
          <w:sz w:val="24"/>
          <w:szCs w:val="24"/>
        </w:rPr>
        <w:t>)</w:t>
      </w:r>
      <w:r>
        <w:rPr>
          <w:rFonts w:cs="Times New Roman" w:ascii="Times New Roman" w:hAnsi="Times New Roman"/>
          <w:b w:val="false"/>
          <w:bCs w:val="false"/>
          <w:i w:val="false"/>
          <w:iCs w:val="false"/>
          <w:color w:val="auto"/>
          <w:sz w:val="24"/>
          <w:szCs w:val="24"/>
          <w:highlight w:val="white"/>
        </w:rPr>
        <w:t xml:space="preserve">. </w:t>
      </w:r>
      <w:r>
        <w:rPr>
          <w:rFonts w:cs="Times New Roman" w:ascii="Times New Roman" w:hAnsi="Times New Roman"/>
          <w:b w:val="false"/>
          <w:bCs w:val="false"/>
          <w:i w:val="false"/>
          <w:iCs w:val="false"/>
          <w:color w:val="auto"/>
          <w:sz w:val="24"/>
          <w:szCs w:val="24"/>
        </w:rPr>
        <w:t xml:space="preserve">We found no effect of predators on AP community. </w:t>
      </w:r>
      <w:r>
        <w:rPr>
          <w:rFonts w:cs="Times New Roman" w:ascii="Times New Roman" w:hAnsi="Times New Roman"/>
          <w:b w:val="false"/>
          <w:bCs w:val="false"/>
          <w:i w:val="false"/>
          <w:iCs w:val="false"/>
          <w:color w:val="auto"/>
          <w:sz w:val="24"/>
          <w:szCs w:val="24"/>
        </w:rPr>
        <w:t xml:space="preserve">Additionally, no difference in descriptors was found </w:t>
      </w:r>
      <w:r>
        <w:rPr>
          <w:rFonts w:cs="Times New Roman" w:ascii="Times New Roman" w:hAnsi="Times New Roman"/>
          <w:b w:val="false"/>
          <w:bCs w:val="false"/>
          <w:i w:val="false"/>
          <w:iCs w:val="false"/>
          <w:color w:val="auto"/>
          <w:sz w:val="24"/>
          <w:szCs w:val="24"/>
        </w:rPr>
        <w:t xml:space="preserve">for any </w:t>
      </w:r>
      <w:r>
        <w:rPr>
          <w:rFonts w:cs="Times New Roman" w:ascii="Times New Roman" w:hAnsi="Times New Roman"/>
          <w:b w:val="false"/>
          <w:bCs w:val="false"/>
          <w:i w:val="false"/>
          <w:iCs w:val="false"/>
          <w:color w:val="auto"/>
          <w:sz w:val="24"/>
          <w:szCs w:val="24"/>
        </w:rPr>
        <w:t xml:space="preserve"> order (</w:t>
      </w:r>
      <w:r>
        <w:rPr>
          <w:rFonts w:cs="Times New Roman" w:ascii="Times New Roman" w:hAnsi="Times New Roman"/>
          <w:b/>
          <w:bCs/>
          <w:i w:val="false"/>
          <w:iCs w:val="false"/>
          <w:color w:val="auto"/>
          <w:sz w:val="24"/>
          <w:szCs w:val="24"/>
        </w:rPr>
        <w:t>Fig S</w:t>
      </w:r>
      <w:r>
        <w:rPr>
          <w:rFonts w:cs="Times New Roman" w:ascii="Times New Roman" w:hAnsi="Times New Roman"/>
          <w:b/>
          <w:bCs/>
          <w:i w:val="false"/>
          <w:iCs w:val="false"/>
          <w:color w:val="auto"/>
          <w:sz w:val="24"/>
          <w:szCs w:val="24"/>
        </w:rPr>
        <w:t>2</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highlight w:val="white"/>
        </w:rPr>
        <w:t xml:space="preserve">We found that </w:t>
      </w:r>
      <w:r>
        <w:rPr>
          <w:rFonts w:cs="Times New Roman" w:ascii="Times New Roman" w:hAnsi="Times New Roman"/>
          <w:b w:val="false"/>
          <w:bCs w:val="false"/>
          <w:i w:val="false"/>
          <w:iCs w:val="false"/>
          <w:color w:val="auto"/>
          <w:sz w:val="24"/>
          <w:szCs w:val="24"/>
          <w:highlight w:val="white"/>
        </w:rPr>
        <w:t xml:space="preserve">abundance </w:t>
      </w:r>
      <w:r>
        <w:rPr>
          <w:rFonts w:cs="Times New Roman" w:ascii="Times New Roman" w:hAnsi="Times New Roman"/>
          <w:b w:val="false"/>
          <w:bCs w:val="false"/>
          <w:i w:val="false"/>
          <w:iCs w:val="false"/>
          <w:color w:val="auto"/>
          <w:sz w:val="24"/>
          <w:szCs w:val="24"/>
          <w:highlight w:val="white"/>
        </w:rPr>
        <w:t xml:space="preserve">of arthropods </w:t>
      </w:r>
      <w:r>
        <w:rPr>
          <w:rFonts w:cs="Times New Roman" w:ascii="Times New Roman" w:hAnsi="Times New Roman"/>
          <w:b w:val="false"/>
          <w:bCs w:val="false"/>
          <w:i w:val="false"/>
          <w:iCs w:val="false"/>
          <w:color w:val="auto"/>
          <w:sz w:val="24"/>
          <w:szCs w:val="24"/>
          <w:highlight w:val="white"/>
        </w:rPr>
        <w:t xml:space="preserve">was </w:t>
      </w:r>
      <w:r>
        <w:rPr>
          <w:rFonts w:cs="Times New Roman" w:ascii="Times New Roman" w:hAnsi="Times New Roman"/>
          <w:b w:val="false"/>
          <w:bCs w:val="false"/>
          <w:i w:val="false"/>
          <w:iCs w:val="false"/>
          <w:color w:val="auto"/>
          <w:sz w:val="24"/>
          <w:szCs w:val="24"/>
          <w:highlight w:val="white"/>
        </w:rPr>
        <w:t xml:space="preserve">strongly </w:t>
      </w:r>
      <w:r>
        <w:rPr>
          <w:rFonts w:cs="Times New Roman" w:ascii="Times New Roman" w:hAnsi="Times New Roman"/>
          <w:b w:val="false"/>
          <w:bCs w:val="false"/>
          <w:i w:val="false"/>
          <w:iCs w:val="false"/>
          <w:color w:val="auto"/>
          <w:sz w:val="24"/>
          <w:szCs w:val="24"/>
          <w:highlight w:val="white"/>
        </w:rPr>
        <w:t xml:space="preserve">correlated with plant biomass </w:t>
      </w:r>
      <w:r>
        <w:rPr>
          <w:rFonts w:cs="Times New Roman" w:ascii="Times New Roman" w:hAnsi="Times New Roman"/>
          <w:b w:val="false"/>
          <w:bCs w:val="false"/>
          <w:i w:val="false"/>
          <w:iCs w:val="false"/>
          <w:color w:val="auto"/>
          <w:sz w:val="24"/>
          <w:szCs w:val="24"/>
          <w:highlight w:val="white"/>
        </w:rPr>
        <w:t xml:space="preserve">and that exclosures did not </w:t>
      </w:r>
      <w:r>
        <w:rPr>
          <w:rFonts w:cs="Times New Roman" w:ascii="Times New Roman" w:hAnsi="Times New Roman"/>
          <w:b w:val="false"/>
          <w:bCs w:val="false"/>
          <w:i w:val="false"/>
          <w:iCs w:val="false"/>
          <w:color w:val="auto"/>
          <w:sz w:val="24"/>
          <w:szCs w:val="24"/>
          <w:highlight w:val="white"/>
        </w:rPr>
        <w:t xml:space="preserve">significantly </w:t>
      </w:r>
      <w:r>
        <w:rPr>
          <w:rFonts w:cs="Times New Roman" w:ascii="Times New Roman" w:hAnsi="Times New Roman"/>
          <w:b w:val="false"/>
          <w:bCs w:val="false"/>
          <w:i w:val="false"/>
          <w:iCs w:val="false"/>
          <w:color w:val="auto"/>
          <w:sz w:val="24"/>
          <w:szCs w:val="24"/>
          <w:highlight w:val="white"/>
        </w:rPr>
        <w:t>modify</w:t>
      </w:r>
      <w:r>
        <w:rPr>
          <w:rFonts w:cs="Times New Roman" w:ascii="Times New Roman" w:hAnsi="Times New Roman"/>
          <w:b w:val="false"/>
          <w:bCs w:val="false"/>
          <w:i w:val="false"/>
          <w:iCs w:val="false"/>
          <w:color w:val="auto"/>
          <w:sz w:val="24"/>
          <w:szCs w:val="24"/>
          <w:highlight w:val="white"/>
        </w:rPr>
        <w:t xml:space="preserve"> this relationship </w:t>
      </w:r>
      <w:r>
        <w:rPr>
          <w:rFonts w:cs="Times New Roman" w:ascii="Times New Roman" w:hAnsi="Times New Roman"/>
          <w:b w:val="false"/>
          <w:bCs w:val="false"/>
          <w:i w:val="false"/>
          <w:iCs w:val="false"/>
          <w:color w:val="auto"/>
          <w:sz w:val="24"/>
          <w:szCs w:val="24"/>
          <w:highlight w:val="white"/>
        </w:rPr>
        <w:t xml:space="preserve">for any arthropod order </w:t>
      </w:r>
      <w:r>
        <w:rPr>
          <w:rFonts w:cs="Times New Roman" w:ascii="Times New Roman" w:hAnsi="Times New Roman"/>
          <w:b/>
          <w:bCs/>
          <w:i w:val="false"/>
          <w:iCs w:val="false"/>
          <w:color w:val="auto"/>
          <w:sz w:val="24"/>
          <w:szCs w:val="24"/>
          <w:highlight w:val="white"/>
        </w:rPr>
        <w:t>(</w:t>
      </w:r>
      <w:r>
        <w:rPr>
          <w:rFonts w:cs="Times New Roman" w:ascii="Times New Roman" w:hAnsi="Times New Roman"/>
          <w:b/>
          <w:bCs/>
          <w:i w:val="false"/>
          <w:iCs w:val="false"/>
          <w:color w:val="auto"/>
          <w:sz w:val="24"/>
          <w:szCs w:val="24"/>
          <w:highlight w:val="white"/>
        </w:rPr>
        <w:t>Fig. S1</w:t>
      </w:r>
      <w:r>
        <w:rPr>
          <w:rFonts w:cs="Times New Roman" w:ascii="Times New Roman" w:hAnsi="Times New Roman"/>
          <w:b/>
          <w:bCs/>
          <w:i w:val="false"/>
          <w:iCs w:val="false"/>
          <w:color w:val="auto"/>
          <w:sz w:val="24"/>
          <w:szCs w:val="24"/>
        </w:rPr>
        <w:t>)</w:t>
      </w:r>
      <w:r>
        <w:rPr>
          <w:rFonts w:cs="Times New Roman" w:ascii="Times New Roman" w:hAnsi="Times New Roman"/>
          <w:b w:val="false"/>
          <w:bCs w:val="false"/>
          <w:i w:val="false"/>
          <w:iCs w:val="false"/>
          <w:color w:val="auto"/>
          <w:sz w:val="24"/>
          <w:szCs w:val="24"/>
          <w:highlight w:val="white"/>
        </w:rPr>
        <w:t>.</w:t>
      </w:r>
      <w:r>
        <w:rPr>
          <w:rFonts w:cs="Times New Roman" w:ascii="Times New Roman" w:hAnsi="Times New Roman"/>
          <w:b/>
          <w:bCs/>
          <w:i w:val="false"/>
          <w:iCs w:val="false"/>
          <w:color w:val="auto"/>
          <w:sz w:val="24"/>
          <w:szCs w:val="24"/>
          <w:highlight w:val="white"/>
        </w:rPr>
        <w:t xml:space="preserve"> </w:t>
      </w:r>
      <w:r>
        <w:rPr>
          <w:rFonts w:cs="Times New Roman" w:ascii="Times New Roman" w:hAnsi="Times New Roman"/>
          <w:b w:val="false"/>
          <w:bCs w:val="false"/>
          <w:i w:val="false"/>
          <w:iCs w:val="false"/>
          <w:color w:val="auto"/>
          <w:sz w:val="24"/>
          <w:szCs w:val="24"/>
        </w:rPr>
        <w:t>S</w:t>
      </w:r>
      <w:r>
        <w:rPr>
          <w:rFonts w:cs="Times New Roman" w:ascii="Times New Roman" w:hAnsi="Times New Roman"/>
          <w:b w:val="false"/>
          <w:bCs w:val="false"/>
          <w:color w:val="auto"/>
          <w:sz w:val="24"/>
          <w:szCs w:val="24"/>
        </w:rPr>
        <w:t xml:space="preserve">pecies size distribution of Orthoptera and </w:t>
      </w:r>
      <w:r>
        <w:rPr>
          <w:rFonts w:cs="Times New Roman" w:ascii="Times New Roman" w:hAnsi="Times New Roman"/>
          <w:b w:val="false"/>
          <w:bCs w:val="false"/>
          <w:i w:val="false"/>
          <w:iCs w:val="false"/>
          <w:color w:val="auto"/>
          <w:sz w:val="24"/>
          <w:szCs w:val="24"/>
        </w:rPr>
        <w:t xml:space="preserve">Araneae </w:t>
      </w:r>
      <w:r>
        <w:rPr>
          <w:rFonts w:cs="Times New Roman" w:ascii="Times New Roman" w:hAnsi="Times New Roman"/>
          <w:b w:val="false"/>
          <w:bCs w:val="false"/>
          <w:color w:val="auto"/>
          <w:sz w:val="24"/>
          <w:szCs w:val="24"/>
        </w:rPr>
        <w:t>shifted towards larger species in the exclosure (</w:t>
      </w:r>
      <w:r>
        <w:rPr>
          <w:rFonts w:cs="Times New Roman" w:ascii="Times New Roman" w:hAnsi="Times New Roman"/>
          <w:b/>
          <w:bCs/>
          <w:color w:val="auto"/>
          <w:sz w:val="24"/>
          <w:szCs w:val="24"/>
        </w:rPr>
        <w:t xml:space="preserve">Fig. </w:t>
      </w:r>
      <w:r>
        <w:rPr>
          <w:rFonts w:cs="Times New Roman" w:ascii="Times New Roman" w:hAnsi="Times New Roman"/>
          <w:b/>
          <w:bCs/>
          <w:color w:val="auto"/>
          <w:sz w:val="24"/>
          <w:szCs w:val="24"/>
        </w:rPr>
        <w:t>S</w:t>
      </w:r>
      <w:r>
        <w:rPr>
          <w:rFonts w:cs="Times New Roman" w:ascii="Times New Roman" w:hAnsi="Times New Roman"/>
          <w:b/>
          <w:bCs/>
          <w:color w:val="auto"/>
          <w:sz w:val="24"/>
          <w:szCs w:val="24"/>
        </w:rPr>
        <w:t>3</w:t>
      </w:r>
      <w:r>
        <w:rPr>
          <w:rFonts w:cs="Times New Roman" w:ascii="Times New Roman" w:hAnsi="Times New Roman"/>
          <w:b w:val="false"/>
          <w:bCs w:val="false"/>
          <w:color w:val="auto"/>
          <w:sz w:val="24"/>
          <w:szCs w:val="24"/>
        </w:rPr>
        <w:t>). Size shift, however was not consistent between plant species nor sites (</w:t>
      </w:r>
      <w:r>
        <w:rPr>
          <w:rFonts w:cs="Times New Roman" w:ascii="Times New Roman" w:hAnsi="Times New Roman"/>
          <w:b/>
          <w:bCs/>
          <w:color w:val="auto"/>
          <w:sz w:val="24"/>
          <w:szCs w:val="24"/>
        </w:rPr>
        <w:t>Tab. S1</w:t>
      </w:r>
      <w:r>
        <w:rPr>
          <w:rFonts w:cs="Times New Roman" w:ascii="Times New Roman" w:hAnsi="Times New Roman"/>
          <w:b w:val="false"/>
          <w:bCs w:val="false"/>
          <w:color w:val="auto"/>
          <w:sz w:val="24"/>
          <w:szCs w:val="24"/>
        </w:rPr>
        <w:t>). i.e. arthropod orders did not respond consistently thorough plant species or sites</w:t>
      </w:r>
      <w:r>
        <w:rPr>
          <w:rFonts w:cs="Times New Roman" w:ascii="Times New Roman" w:hAnsi="Times New Roman"/>
          <w:b w:val="false"/>
          <w:bCs w:val="false"/>
          <w:color w:val="auto"/>
          <w:sz w:val="24"/>
          <w:szCs w:val="24"/>
        </w:rPr>
        <w:commentReference w:id="5"/>
      </w:r>
      <w:r>
        <w:rPr>
          <w:rFonts w:cs="Times New Roman" w:ascii="Times New Roman" w:hAnsi="Times New Roman"/>
          <w:b w:val="false"/>
          <w:bCs w:val="false"/>
          <w:color w:val="auto"/>
          <w:sz w:val="24"/>
          <w:szCs w:val="24"/>
        </w:rPr>
        <w:t xml:space="preserve">. </w:t>
      </w:r>
      <w:r>
        <w:rPr>
          <w:rFonts w:cs="Times New Roman" w:ascii="Times New Roman" w:hAnsi="Times New Roman"/>
          <w:b w:val="false"/>
          <w:bCs w:val="false"/>
          <w:i w:val="false"/>
          <w:iCs w:val="false"/>
          <w:color w:val="auto"/>
          <w:sz w:val="24"/>
          <w:szCs w:val="24"/>
        </w:rPr>
        <w:t xml:space="preserve">We found </w:t>
      </w:r>
      <w:r>
        <w:rPr>
          <w:rFonts w:cs="Times New Roman" w:ascii="Times New Roman" w:hAnsi="Times New Roman"/>
          <w:b w:val="false"/>
          <w:bCs w:val="false"/>
          <w:i w:val="false"/>
          <w:iCs w:val="false"/>
          <w:color w:val="auto"/>
          <w:sz w:val="24"/>
          <w:szCs w:val="24"/>
        </w:rPr>
        <w:t xml:space="preserve">significant correlation between </w:t>
      </w:r>
      <w:commentRangeStart w:id="6"/>
      <w:r>
        <w:rPr>
          <w:rFonts w:cs="Times New Roman" w:ascii="Times New Roman" w:hAnsi="Times New Roman"/>
          <w:b w:val="false"/>
          <w:bCs w:val="false"/>
          <w:i w:val="false"/>
          <w:iCs w:val="false"/>
          <w:color w:val="auto"/>
          <w:sz w:val="24"/>
          <w:szCs w:val="24"/>
        </w:rPr>
        <w:t>LRR</w:t>
      </w:r>
      <w:r>
        <w:rPr>
          <w:rFonts w:ascii="Times New Roman" w:hAnsi="Times New Roman"/>
        </w:rPr>
      </w:r>
      <w:commentRangeEnd w:id="6"/>
      <w:r>
        <w:commentReference w:id="6"/>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of</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herbivore</w:t>
      </w:r>
      <w:r>
        <w:rPr>
          <w:rFonts w:cs="Times New Roman" w:ascii="Times New Roman" w:hAnsi="Times New Roman"/>
          <w:b w:val="false"/>
          <w:bCs w:val="false"/>
          <w:i w:val="false"/>
          <w:iCs w:val="false"/>
          <w:color w:val="auto"/>
          <w:sz w:val="24"/>
          <w:szCs w:val="24"/>
        </w:rPr>
        <w:t>s</w:t>
      </w:r>
      <w:r>
        <w:rPr>
          <w:rFonts w:cs="Times New Roman" w:ascii="Times New Roman" w:hAnsi="Times New Roman"/>
          <w:b w:val="false"/>
          <w:bCs w:val="false"/>
          <w:i w:val="false"/>
          <w:iCs w:val="false"/>
          <w:color w:val="auto"/>
          <w:sz w:val="24"/>
          <w:szCs w:val="24"/>
        </w:rPr>
        <w:t xml:space="preserve"> and AP, </w:t>
      </w:r>
      <w:r>
        <w:rPr>
          <w:rFonts w:cs="Times New Roman" w:ascii="Times New Roman" w:hAnsi="Times New Roman"/>
          <w:b w:val="false"/>
          <w:bCs w:val="false"/>
          <w:i w:val="false"/>
          <w:iCs w:val="false"/>
          <w:color w:val="auto"/>
          <w:sz w:val="24"/>
          <w:szCs w:val="24"/>
        </w:rPr>
        <w:t>and</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 xml:space="preserve">marginally significant correlation between </w:t>
      </w:r>
      <w:r>
        <w:rPr>
          <w:rFonts w:cs="Times New Roman" w:ascii="Times New Roman" w:hAnsi="Times New Roman"/>
          <w:b w:val="false"/>
          <w:bCs w:val="false"/>
          <w:i w:val="false"/>
          <w:iCs w:val="false"/>
          <w:color w:val="auto"/>
          <w:sz w:val="24"/>
          <w:szCs w:val="24"/>
        </w:rPr>
        <w:t>LRR</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of plants and</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herbivore</w:t>
      </w:r>
      <w:r>
        <w:rPr>
          <w:rFonts w:cs="Times New Roman" w:ascii="Times New Roman" w:hAnsi="Times New Roman"/>
          <w:b w:val="false"/>
          <w:bCs w:val="false"/>
          <w:i w:val="false"/>
          <w:iCs w:val="false"/>
          <w:color w:val="auto"/>
          <w:sz w:val="24"/>
          <w:szCs w:val="24"/>
        </w:rPr>
        <w:t xml:space="preserve">s </w:t>
      </w:r>
      <w:r>
        <w:rPr>
          <w:rFonts w:cs="Times New Roman" w:ascii="Times New Roman" w:hAnsi="Times New Roman"/>
          <w:b w:val="false"/>
          <w:bCs w:val="false"/>
          <w:i w:val="false"/>
          <w:iCs w:val="false"/>
          <w:color w:val="auto"/>
          <w:sz w:val="24"/>
          <w:szCs w:val="24"/>
        </w:rPr>
        <w:t>(</w:t>
      </w:r>
      <w:r>
        <w:rPr>
          <w:rFonts w:cs="Times New Roman" w:ascii="Times New Roman" w:hAnsi="Times New Roman"/>
          <w:b/>
          <w:bCs/>
          <w:i w:val="false"/>
          <w:iCs w:val="false"/>
          <w:color w:val="auto"/>
          <w:sz w:val="24"/>
          <w:szCs w:val="24"/>
        </w:rPr>
        <w:t xml:space="preserve">Fig. </w:t>
      </w:r>
      <w:r>
        <w:rPr>
          <w:rFonts w:cs="Times New Roman" w:ascii="Times New Roman" w:hAnsi="Times New Roman"/>
          <w:b/>
          <w:bCs/>
          <w:i w:val="false"/>
          <w:iCs w:val="false"/>
          <w:color w:val="auto"/>
          <w:sz w:val="24"/>
          <w:szCs w:val="24"/>
        </w:rPr>
        <w:t>2</w:t>
      </w:r>
      <w:r>
        <w:rPr>
          <w:rFonts w:cs="Times New Roman" w:ascii="Times New Roman" w:hAnsi="Times New Roman"/>
          <w:b w:val="false"/>
          <w:bCs w:val="false"/>
          <w:i w:val="false"/>
          <w:iCs w:val="false"/>
          <w:color w:val="auto"/>
          <w:sz w:val="24"/>
          <w:szCs w:val="24"/>
        </w:rPr>
        <w:t>)</w:t>
      </w:r>
      <w:r>
        <w:rPr>
          <w:rFonts w:cs="Times New Roman" w:ascii="Times New Roman" w:hAnsi="Times New Roman"/>
          <w:b w:val="false"/>
          <w:bCs w:val="false"/>
          <w:i w:val="false"/>
          <w:iCs w:val="false"/>
          <w:color w:val="auto"/>
          <w:sz w:val="24"/>
          <w:szCs w:val="24"/>
        </w:rPr>
        <w:commentReference w:id="7"/>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 xml:space="preserve">However, when we performed </w:t>
      </w:r>
      <w:r>
        <w:rPr>
          <w:rFonts w:cs="Times New Roman" w:ascii="Times New Roman" w:hAnsi="Times New Roman"/>
          <w:b w:val="false"/>
          <w:bCs w:val="false"/>
          <w:i w:val="false"/>
          <w:iCs w:val="false"/>
          <w:color w:val="auto"/>
          <w:sz w:val="24"/>
          <w:szCs w:val="24"/>
        </w:rPr>
        <w:t>regression analysis</w:t>
      </w:r>
      <w:r>
        <w:rPr>
          <w:rFonts w:cs="Times New Roman" w:ascii="Times New Roman" w:hAnsi="Times New Roman"/>
          <w:b w:val="false"/>
          <w:bCs w:val="false"/>
          <w:i w:val="false"/>
          <w:iCs w:val="false"/>
          <w:color w:val="auto"/>
          <w:sz w:val="24"/>
          <w:szCs w:val="24"/>
        </w:rPr>
        <w:t xml:space="preserve"> independently </w:t>
      </w:r>
      <w:r>
        <w:rPr>
          <w:rFonts w:cs="Times New Roman" w:ascii="Times New Roman" w:hAnsi="Times New Roman"/>
          <w:b w:val="false"/>
          <w:bCs w:val="false"/>
          <w:i w:val="false"/>
          <w:iCs w:val="false"/>
          <w:color w:val="auto"/>
          <w:sz w:val="24"/>
          <w:szCs w:val="24"/>
        </w:rPr>
        <w:t>at the group level</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the latter</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relationship</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became</w:t>
      </w:r>
      <w:r>
        <w:rPr>
          <w:rFonts w:cs="Times New Roman" w:ascii="Times New Roman" w:hAnsi="Times New Roman"/>
          <w:b w:val="false"/>
          <w:bCs w:val="false"/>
          <w:i w:val="false"/>
          <w:iCs w:val="false"/>
          <w:color w:val="auto"/>
          <w:sz w:val="24"/>
          <w:szCs w:val="24"/>
        </w:rPr>
        <w:t xml:space="preserve"> significant. </w:t>
      </w:r>
      <w:r>
        <w:rPr>
          <w:rFonts w:cs="Times New Roman" w:ascii="Times New Roman" w:hAnsi="Times New Roman"/>
          <w:b w:val="false"/>
          <w:bCs w:val="false"/>
          <w:i w:val="false"/>
          <w:iCs w:val="false"/>
          <w:color w:val="auto"/>
          <w:sz w:val="24"/>
          <w:szCs w:val="24"/>
        </w:rPr>
        <w:t>T</w:t>
      </w:r>
      <w:r>
        <w:rPr>
          <w:rFonts w:cs="Times New Roman" w:ascii="Times New Roman" w:hAnsi="Times New Roman"/>
          <w:b w:val="false"/>
          <w:bCs w:val="false"/>
          <w:i w:val="false"/>
          <w:iCs w:val="false"/>
          <w:color w:val="auto"/>
          <w:sz w:val="24"/>
          <w:szCs w:val="24"/>
        </w:rPr>
        <w:t xml:space="preserve">he </w:t>
      </w:r>
      <w:r>
        <w:rPr>
          <w:rFonts w:cs="Times New Roman" w:ascii="Times New Roman" w:hAnsi="Times New Roman"/>
          <w:b w:val="false"/>
          <w:bCs w:val="false"/>
          <w:i w:val="false"/>
          <w:iCs w:val="false"/>
          <w:color w:val="auto"/>
          <w:sz w:val="24"/>
          <w:szCs w:val="24"/>
        </w:rPr>
        <w:t>order</w:t>
      </w:r>
      <w:r>
        <w:rPr>
          <w:rFonts w:cs="Times New Roman" w:ascii="Times New Roman" w:hAnsi="Times New Roman"/>
          <w:b w:val="false"/>
          <w:bCs w:val="false"/>
          <w:i w:val="false"/>
          <w:iCs w:val="false"/>
          <w:color w:val="auto"/>
          <w:sz w:val="24"/>
          <w:szCs w:val="24"/>
        </w:rPr>
        <w:t xml:space="preserve"> identity </w:t>
      </w:r>
      <w:r>
        <w:rPr>
          <w:rFonts w:cs="Times New Roman" w:ascii="Times New Roman" w:hAnsi="Times New Roman"/>
          <w:b w:val="false"/>
          <w:bCs w:val="false"/>
          <w:i w:val="false"/>
          <w:iCs w:val="false"/>
          <w:color w:val="auto"/>
          <w:sz w:val="24"/>
          <w:szCs w:val="24"/>
        </w:rPr>
        <w:t>did not modify this relationships</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Correspondingly</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 xml:space="preserve">we found </w:t>
      </w:r>
      <w:r>
        <w:rPr>
          <w:rFonts w:cs="Times New Roman" w:ascii="Times New Roman" w:hAnsi="Times New Roman"/>
          <w:b w:val="false"/>
          <w:bCs w:val="false"/>
          <w:i w:val="false"/>
          <w:iCs w:val="false"/>
          <w:color w:val="auto"/>
          <w:sz w:val="24"/>
          <w:szCs w:val="24"/>
        </w:rPr>
        <w:t xml:space="preserve">positive correlation </w:t>
      </w:r>
      <w:r>
        <w:rPr>
          <w:rFonts w:cs="Times New Roman" w:ascii="Times New Roman" w:hAnsi="Times New Roman"/>
          <w:b w:val="false"/>
          <w:bCs w:val="false"/>
          <w:i w:val="false"/>
          <w:iCs w:val="false"/>
          <w:color w:val="auto"/>
          <w:sz w:val="24"/>
          <w:szCs w:val="24"/>
        </w:rPr>
        <w:t xml:space="preserve">between LRR </w:t>
      </w:r>
      <w:r>
        <w:rPr>
          <w:rFonts w:cs="Times New Roman" w:ascii="Times New Roman" w:hAnsi="Times New Roman"/>
          <w:b w:val="false"/>
          <w:bCs w:val="false"/>
          <w:i w:val="false"/>
          <w:iCs w:val="false"/>
          <w:color w:val="auto"/>
          <w:sz w:val="24"/>
          <w:szCs w:val="24"/>
        </w:rPr>
        <w:t>for each</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AP order</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and herbivores</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Q</w:t>
      </w:r>
      <w:r>
        <w:rPr>
          <w:rFonts w:cs="Times New Roman" w:ascii="Times New Roman" w:hAnsi="Times New Roman"/>
          <w:b w:val="false"/>
          <w:bCs w:val="false"/>
          <w:i w:val="false"/>
          <w:iCs w:val="false"/>
          <w:color w:val="auto"/>
          <w:sz w:val="24"/>
          <w:szCs w:val="24"/>
        </w:rPr>
        <w:t>ualitative</w:t>
      </w:r>
      <w:r>
        <w:rPr>
          <w:rFonts w:cs="Times New Roman" w:ascii="Times New Roman" w:hAnsi="Times New Roman"/>
          <w:b w:val="false"/>
          <w:bCs w:val="false"/>
          <w:i w:val="false"/>
          <w:iCs w:val="false"/>
          <w:color w:val="auto"/>
          <w:sz w:val="24"/>
          <w:szCs w:val="24"/>
        </w:rPr>
        <w:t xml:space="preserve">ly </w:t>
      </w:r>
      <w:r>
        <w:rPr>
          <w:rFonts w:cs="Times New Roman" w:ascii="Times New Roman" w:hAnsi="Times New Roman"/>
          <w:b w:val="false"/>
          <w:bCs w:val="false"/>
          <w:i w:val="false"/>
          <w:iCs w:val="false"/>
          <w:color w:val="auto"/>
          <w:sz w:val="24"/>
          <w:szCs w:val="24"/>
        </w:rPr>
        <w:t>similar</w:t>
      </w:r>
      <w:r>
        <w:rPr>
          <w:rFonts w:cs="Times New Roman" w:ascii="Times New Roman" w:hAnsi="Times New Roman"/>
          <w:b w:val="false"/>
          <w:bCs w:val="false"/>
          <w:i w:val="false"/>
          <w:iCs w:val="false"/>
          <w:color w:val="auto"/>
          <w:sz w:val="24"/>
          <w:szCs w:val="24"/>
        </w:rPr>
        <w:t xml:space="preserve"> patterns were found for </w:t>
      </w:r>
      <w:r>
        <w:rPr>
          <w:rFonts w:cs="Times New Roman" w:ascii="Times New Roman" w:hAnsi="Times New Roman"/>
          <w:b w:val="false"/>
          <w:bCs w:val="false"/>
          <w:i w:val="false"/>
          <w:iCs w:val="false"/>
          <w:color w:val="auto"/>
          <w:sz w:val="24"/>
          <w:szCs w:val="24"/>
        </w:rPr>
        <w:t>LRR</w:t>
      </w:r>
      <w:r>
        <w:rPr>
          <w:rFonts w:cs="Times New Roman" w:ascii="Times New Roman" w:hAnsi="Times New Roman"/>
          <w:b w:val="false"/>
          <w:bCs w:val="false"/>
          <w:i w:val="false"/>
          <w:iCs w:val="false"/>
          <w:color w:val="auto"/>
          <w:sz w:val="24"/>
          <w:szCs w:val="24"/>
        </w:rPr>
        <w:t xml:space="preserve"> based on </w:t>
      </w:r>
      <w:r>
        <w:rPr>
          <w:rFonts w:cs="Times New Roman" w:ascii="Times New Roman" w:hAnsi="Times New Roman"/>
          <w:b w:val="false"/>
          <w:bCs w:val="false"/>
          <w:i w:val="false"/>
          <w:iCs w:val="false"/>
          <w:color w:val="auto"/>
          <w:sz w:val="24"/>
          <w:szCs w:val="24"/>
        </w:rPr>
        <w:t>arthropod</w:t>
      </w:r>
      <w:r>
        <w:rPr>
          <w:rFonts w:cs="Times New Roman" w:ascii="Times New Roman" w:hAnsi="Times New Roman"/>
          <w:b w:val="false"/>
          <w:bCs w:val="false"/>
          <w:i w:val="false"/>
          <w:iCs w:val="false"/>
          <w:color w:val="auto"/>
          <w:sz w:val="24"/>
          <w:szCs w:val="24"/>
        </w:rPr>
        <w:t xml:space="preserve"> biomass </w:t>
      </w:r>
      <w:r>
        <w:rPr>
          <w:rFonts w:cs="Times New Roman" w:ascii="Times New Roman" w:hAnsi="Times New Roman"/>
          <w:b w:val="false"/>
          <w:bCs w:val="false"/>
          <w:i w:val="false"/>
          <w:iCs w:val="false"/>
          <w:color w:val="auto"/>
          <w:sz w:val="24"/>
          <w:szCs w:val="24"/>
        </w:rPr>
        <w:t>(</w:t>
      </w:r>
      <w:r>
        <w:rPr>
          <w:rFonts w:cs="Times New Roman" w:ascii="Times New Roman" w:hAnsi="Times New Roman"/>
          <w:b/>
          <w:bCs/>
          <w:i w:val="false"/>
          <w:iCs w:val="false"/>
          <w:color w:val="auto"/>
          <w:sz w:val="24"/>
          <w:szCs w:val="24"/>
        </w:rPr>
        <w:t>Fig. S</w:t>
      </w:r>
      <w:r>
        <w:rPr>
          <w:rFonts w:cs="Times New Roman" w:ascii="Times New Roman" w:hAnsi="Times New Roman"/>
          <w:b/>
          <w:bCs/>
          <w:i w:val="false"/>
          <w:iCs w:val="false"/>
          <w:color w:val="auto"/>
          <w:sz w:val="24"/>
          <w:szCs w:val="24"/>
        </w:rPr>
        <w:t>4</w:t>
      </w:r>
      <w:r>
        <w:rPr>
          <w:rFonts w:cs="Times New Roman" w:ascii="Times New Roman" w:hAnsi="Times New Roman"/>
          <w:b w:val="false"/>
          <w:bCs w:val="false"/>
          <w:i w:val="false"/>
          <w:iCs w:val="false"/>
          <w:color w:val="auto"/>
          <w:sz w:val="24"/>
          <w:szCs w:val="24"/>
        </w:rPr>
        <w:t>)</w:t>
      </w:r>
      <w:r>
        <w:rPr>
          <w:rFonts w:cs="Times New Roman" w:ascii="Times New Roman" w:hAnsi="Times New Roman"/>
          <w:b w:val="false"/>
          <w:bCs w:val="false"/>
          <w:i w:val="false"/>
          <w:iCs w:val="false"/>
          <w:color w:val="auto"/>
          <w:sz w:val="24"/>
          <w:szCs w:val="24"/>
        </w:rPr>
        <w:t xml:space="preserve"> with an exception of </w:t>
      </w:r>
      <w:r>
        <w:rPr>
          <w:rFonts w:cs="Times New Roman" w:ascii="Times New Roman" w:hAnsi="Times New Roman"/>
          <w:b w:val="false"/>
          <w:bCs w:val="false"/>
          <w:i w:val="false"/>
          <w:iCs w:val="false"/>
          <w:color w:val="auto"/>
          <w:sz w:val="24"/>
          <w:szCs w:val="24"/>
        </w:rPr>
        <w:t xml:space="preserve">Mantodea, </w:t>
      </w:r>
      <w:r>
        <w:rPr>
          <w:rFonts w:cs="Times New Roman" w:ascii="Times New Roman" w:hAnsi="Times New Roman"/>
          <w:b w:val="false"/>
          <w:bCs w:val="false"/>
          <w:i w:val="false"/>
          <w:iCs w:val="false"/>
          <w:color w:val="auto"/>
          <w:sz w:val="24"/>
          <w:szCs w:val="24"/>
        </w:rPr>
        <w:t xml:space="preserve">where the significance vanished </w:t>
      </w:r>
      <w:r>
        <w:rPr>
          <w:rFonts w:cs="Times New Roman" w:ascii="Times New Roman" w:hAnsi="Times New Roman"/>
          <w:b w:val="false"/>
          <w:bCs w:val="false"/>
          <w:i w:val="false"/>
          <w:iCs w:val="false"/>
          <w:color w:val="auto"/>
          <w:sz w:val="24"/>
          <w:szCs w:val="24"/>
        </w:rPr>
        <w:t>in</w:t>
      </w:r>
      <w:r>
        <w:rPr>
          <w:rFonts w:cs="Times New Roman" w:ascii="Times New Roman" w:hAnsi="Times New Roman"/>
          <w:b w:val="false"/>
          <w:bCs w:val="false"/>
          <w:i w:val="false"/>
          <w:iCs w:val="false"/>
          <w:color w:val="auto"/>
          <w:sz w:val="24"/>
          <w:szCs w:val="24"/>
        </w:rPr>
        <w:t xml:space="preserve"> the </w:t>
      </w:r>
      <w:r>
        <w:rPr>
          <w:rFonts w:cs="Times New Roman" w:ascii="Times New Roman" w:hAnsi="Times New Roman"/>
          <w:b w:val="false"/>
          <w:bCs w:val="false"/>
          <w:i w:val="false"/>
          <w:iCs w:val="false"/>
          <w:color w:val="auto"/>
          <w:sz w:val="24"/>
          <w:szCs w:val="24"/>
        </w:rPr>
        <w:t>order</w:t>
      </w:r>
      <w:r>
        <w:rPr>
          <w:rFonts w:cs="Times New Roman" w:ascii="Times New Roman" w:hAnsi="Times New Roman"/>
          <w:b w:val="false"/>
          <w:bCs w:val="false"/>
          <w:i w:val="false"/>
          <w:iCs w:val="false"/>
          <w:color w:val="auto"/>
          <w:sz w:val="24"/>
          <w:szCs w:val="24"/>
        </w:rPr>
        <w:t xml:space="preserve"> level analysis</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In pairwise comparisons w</w:t>
      </w:r>
      <w:r>
        <w:rPr>
          <w:rFonts w:cs="Times New Roman" w:ascii="Times New Roman" w:hAnsi="Times New Roman"/>
          <w:b w:val="false"/>
          <w:bCs w:val="false"/>
          <w:i w:val="false"/>
          <w:iCs w:val="false"/>
          <w:color w:val="auto"/>
          <w:sz w:val="24"/>
          <w:szCs w:val="24"/>
        </w:rPr>
        <w:t xml:space="preserve">e </w:t>
      </w:r>
      <w:r>
        <w:rPr>
          <w:rFonts w:cs="Times New Roman" w:ascii="Times New Roman" w:hAnsi="Times New Roman"/>
          <w:b w:val="false"/>
          <w:bCs w:val="false"/>
          <w:i w:val="false"/>
          <w:iCs w:val="false"/>
          <w:color w:val="auto"/>
          <w:sz w:val="24"/>
          <w:szCs w:val="24"/>
        </w:rPr>
        <w:t xml:space="preserve">only </w:t>
      </w:r>
      <w:r>
        <w:rPr>
          <w:rFonts w:cs="Times New Roman" w:ascii="Times New Roman" w:hAnsi="Times New Roman"/>
          <w:b w:val="false"/>
          <w:bCs w:val="false"/>
          <w:i w:val="false"/>
          <w:iCs w:val="false"/>
          <w:color w:val="auto"/>
          <w:sz w:val="24"/>
          <w:szCs w:val="24"/>
        </w:rPr>
        <w:t xml:space="preserve">found </w:t>
      </w:r>
      <w:r>
        <w:rPr>
          <w:rFonts w:cs="Times New Roman" w:ascii="Times New Roman" w:hAnsi="Times New Roman"/>
          <w:b w:val="false"/>
          <w:bCs w:val="false"/>
          <w:i w:val="false"/>
          <w:iCs w:val="false"/>
          <w:color w:val="auto"/>
          <w:sz w:val="24"/>
          <w:szCs w:val="24"/>
        </w:rPr>
        <w:t xml:space="preserve">significant </w:t>
      </w:r>
      <w:r>
        <w:rPr>
          <w:rFonts w:cs="Times New Roman" w:ascii="Times New Roman" w:hAnsi="Times New Roman"/>
          <w:b w:val="false"/>
          <w:bCs w:val="false"/>
          <w:i w:val="false"/>
          <w:iCs w:val="false"/>
          <w:color w:val="auto"/>
          <w:sz w:val="24"/>
          <w:szCs w:val="24"/>
        </w:rPr>
        <w:t xml:space="preserve">positive, </w:t>
      </w:r>
      <w:r>
        <w:rPr>
          <w:rFonts w:cs="Times New Roman" w:ascii="Times New Roman" w:hAnsi="Times New Roman"/>
          <w:b w:val="false"/>
          <w:bCs w:val="false"/>
          <w:i w:val="false"/>
          <w:iCs w:val="false"/>
          <w:color w:val="auto"/>
          <w:sz w:val="24"/>
          <w:szCs w:val="24"/>
        </w:rPr>
        <w:t>or no</w:t>
      </w:r>
      <w:r>
        <w:rPr>
          <w:rFonts w:cs="Times New Roman" w:ascii="Times New Roman" w:hAnsi="Times New Roman"/>
          <w:b w:val="false"/>
          <w:bCs w:val="false"/>
          <w:i w:val="false"/>
          <w:iCs w:val="false"/>
          <w:color w:val="auto"/>
          <w:sz w:val="24"/>
          <w:szCs w:val="24"/>
        </w:rPr>
        <w:t xml:space="preserve"> correlation </w:t>
      </w:r>
      <w:r>
        <w:rPr>
          <w:rFonts w:cs="Times New Roman" w:ascii="Times New Roman" w:hAnsi="Times New Roman"/>
          <w:b w:val="false"/>
          <w:bCs w:val="false"/>
          <w:i w:val="false"/>
          <w:iCs w:val="false"/>
          <w:color w:val="auto"/>
          <w:sz w:val="24"/>
          <w:szCs w:val="24"/>
        </w:rPr>
        <w:t xml:space="preserve">of the predator effects </w:t>
      </w:r>
      <w:r>
        <w:rPr>
          <w:rFonts w:cs="Times New Roman" w:ascii="Times New Roman" w:hAnsi="Times New Roman"/>
          <w:b w:val="false"/>
          <w:bCs w:val="false"/>
          <w:i w:val="false"/>
          <w:iCs w:val="false"/>
          <w:color w:val="auto"/>
          <w:sz w:val="24"/>
          <w:szCs w:val="24"/>
        </w:rPr>
        <w:t>(LRR)</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 xml:space="preserve">between </w:t>
      </w:r>
      <w:r>
        <w:rPr>
          <w:rFonts w:cs="Times New Roman" w:ascii="Times New Roman" w:hAnsi="Times New Roman"/>
          <w:b w:val="false"/>
          <w:bCs w:val="false"/>
          <w:i w:val="false"/>
          <w:iCs w:val="false"/>
          <w:color w:val="auto"/>
          <w:sz w:val="24"/>
          <w:szCs w:val="24"/>
        </w:rPr>
        <w:t xml:space="preserve">Aranea, Orthoptera, Hemiptera and Coleoptera </w:t>
      </w:r>
      <w:r>
        <w:rPr>
          <w:rFonts w:cs="Times New Roman" w:ascii="Times New Roman" w:hAnsi="Times New Roman"/>
          <w:b w:val="false"/>
          <w:bCs w:val="false"/>
          <w:i w:val="false"/>
          <w:iCs w:val="false"/>
          <w:color w:val="auto"/>
          <w:sz w:val="24"/>
          <w:szCs w:val="24"/>
        </w:rPr>
        <w:t>(</w:t>
      </w:r>
      <w:r>
        <w:rPr>
          <w:rFonts w:cs="Times New Roman" w:ascii="Times New Roman" w:hAnsi="Times New Roman"/>
          <w:b/>
          <w:bCs/>
          <w:i w:val="false"/>
          <w:iCs w:val="false"/>
          <w:color w:val="auto"/>
          <w:sz w:val="24"/>
          <w:szCs w:val="24"/>
        </w:rPr>
        <w:t xml:space="preserve">Fig. </w:t>
      </w:r>
      <w:r>
        <w:rPr>
          <w:rFonts w:cs="Times New Roman" w:ascii="Times New Roman" w:hAnsi="Times New Roman"/>
          <w:b/>
          <w:bCs/>
          <w:i w:val="false"/>
          <w:iCs w:val="false"/>
          <w:color w:val="auto"/>
          <w:sz w:val="24"/>
          <w:szCs w:val="24"/>
        </w:rPr>
        <w:t>3</w:t>
      </w:r>
      <w:r>
        <w:rPr>
          <w:rFonts w:cs="Times New Roman" w:ascii="Times New Roman" w:hAnsi="Times New Roman"/>
          <w:b w:val="false"/>
          <w:bCs w:val="false"/>
          <w:i w:val="false"/>
          <w:iCs w:val="false"/>
          <w:color w:val="auto"/>
          <w:sz w:val="24"/>
          <w:szCs w:val="24"/>
        </w:rPr>
        <w:t>)</w:t>
      </w:r>
      <w:r>
        <w:rPr>
          <w:rFonts w:cs="Times New Roman" w:ascii="Times New Roman" w:hAnsi="Times New Roman"/>
          <w:b w:val="false"/>
          <w:bCs w:val="false"/>
          <w:i w:val="false"/>
          <w:iCs w:val="false"/>
          <w:color w:val="auto"/>
          <w:sz w:val="24"/>
          <w:szCs w:val="24"/>
        </w:rPr>
        <w:t>.</w:t>
      </w:r>
      <w:r>
        <w:rPr>
          <w:rFonts w:cs="Times New Roman" w:ascii="Times New Roman" w:hAnsi="Times New Roman"/>
          <w:b w:val="false"/>
          <w:bCs w:val="false"/>
          <w:i w:val="false"/>
          <w:iCs w:val="false"/>
          <w:color w:val="auto"/>
          <w:sz w:val="24"/>
          <w:szCs w:val="24"/>
          <w:u w:val="none"/>
        </w:rPr>
        <w:t xml:space="preserve"> </w:t>
      </w:r>
      <w:r>
        <w:rPr>
          <w:rFonts w:cs="Times New Roman" w:ascii="Times New Roman" w:hAnsi="Times New Roman"/>
          <w:b w:val="false"/>
          <w:bCs w:val="false"/>
          <w:i w:val="false"/>
          <w:iCs w:val="false"/>
          <w:color w:val="auto"/>
          <w:sz w:val="24"/>
          <w:szCs w:val="24"/>
          <w:u w:val="none"/>
        </w:rPr>
        <w:t>There was no</w:t>
      </w:r>
      <w:r>
        <w:rPr>
          <w:rFonts w:cs="Times New Roman" w:ascii="Times New Roman" w:hAnsi="Times New Roman"/>
          <w:b w:val="false"/>
          <w:bCs w:val="false"/>
          <w:i w:val="false"/>
          <w:iCs w:val="false"/>
          <w:color w:val="auto"/>
          <w:sz w:val="24"/>
          <w:szCs w:val="24"/>
          <w:u w:val="none"/>
        </w:rPr>
        <w:t xml:space="preserve"> </w:t>
      </w:r>
      <w:r>
        <w:rPr>
          <w:rFonts w:cs="Times New Roman" w:ascii="Times New Roman" w:hAnsi="Times New Roman"/>
          <w:b w:val="false"/>
          <w:bCs w:val="false"/>
          <w:i w:val="false"/>
          <w:iCs w:val="false"/>
          <w:color w:val="auto"/>
          <w:sz w:val="24"/>
          <w:szCs w:val="24"/>
          <w:u w:val="none"/>
        </w:rPr>
        <w:t xml:space="preserve">negative correlation </w:t>
      </w:r>
      <w:r>
        <w:rPr>
          <w:rFonts w:cs="Times New Roman" w:ascii="Times New Roman" w:hAnsi="Times New Roman"/>
          <w:b w:val="false"/>
          <w:bCs w:val="false"/>
          <w:i w:val="false"/>
          <w:iCs w:val="false"/>
          <w:color w:val="auto"/>
          <w:sz w:val="24"/>
          <w:szCs w:val="24"/>
          <w:u w:val="none"/>
        </w:rPr>
        <w:t xml:space="preserve">between AP and herbivore </w:t>
      </w:r>
      <w:r>
        <w:rPr>
          <w:rFonts w:cs="Times New Roman" w:ascii="Times New Roman" w:hAnsi="Times New Roman"/>
          <w:b w:val="false"/>
          <w:bCs w:val="false"/>
          <w:i w:val="false"/>
          <w:iCs w:val="false"/>
          <w:color w:val="auto"/>
          <w:sz w:val="24"/>
          <w:szCs w:val="24"/>
          <w:u w:val="none"/>
        </w:rPr>
        <w:t>population size</w:t>
      </w:r>
      <w:r>
        <w:rPr>
          <w:rFonts w:cs="Times New Roman" w:ascii="Times New Roman" w:hAnsi="Times New Roman"/>
          <w:b w:val="false"/>
          <w:bCs w:val="false"/>
          <w:i w:val="false"/>
          <w:iCs w:val="false"/>
          <w:color w:val="auto"/>
          <w:sz w:val="24"/>
          <w:szCs w:val="24"/>
          <w:u w:val="none"/>
        </w:rPr>
        <w:t xml:space="preserve"> </w:t>
      </w:r>
      <w:r>
        <w:rPr>
          <w:rFonts w:cs="Times New Roman" w:ascii="Times New Roman" w:hAnsi="Times New Roman"/>
          <w:b w:val="false"/>
          <w:bCs w:val="false"/>
          <w:i w:val="false"/>
          <w:iCs w:val="false"/>
          <w:color w:val="auto"/>
          <w:sz w:val="24"/>
          <w:szCs w:val="24"/>
          <w:u w:val="none"/>
        </w:rPr>
        <w:t>(</w:t>
      </w:r>
      <w:r>
        <w:rPr>
          <w:rFonts w:cs="Times New Roman" w:ascii="Times New Roman" w:hAnsi="Times New Roman"/>
          <w:b/>
          <w:bCs/>
          <w:i w:val="false"/>
          <w:iCs w:val="false"/>
          <w:color w:val="auto"/>
          <w:sz w:val="24"/>
          <w:szCs w:val="24"/>
          <w:u w:val="none"/>
        </w:rPr>
        <w:t>Fig. S</w:t>
      </w:r>
      <w:r>
        <w:rPr>
          <w:rFonts w:cs="Times New Roman" w:ascii="Times New Roman" w:hAnsi="Times New Roman"/>
          <w:b/>
          <w:bCs/>
          <w:i w:val="false"/>
          <w:iCs w:val="false"/>
          <w:color w:val="auto"/>
          <w:sz w:val="24"/>
          <w:szCs w:val="24"/>
          <w:u w:val="none"/>
        </w:rPr>
        <w:t>6</w:t>
      </w:r>
      <w:r>
        <w:rPr>
          <w:rFonts w:cs="Times New Roman" w:ascii="Times New Roman" w:hAnsi="Times New Roman"/>
          <w:b w:val="false"/>
          <w:bCs w:val="false"/>
          <w:i w:val="false"/>
          <w:iCs w:val="false"/>
          <w:color w:val="auto"/>
          <w:sz w:val="24"/>
          <w:szCs w:val="24"/>
          <w:u w:val="none"/>
        </w:rPr>
        <w:t>)</w:t>
      </w:r>
      <w:r>
        <w:rPr>
          <w:rFonts w:cs="Times New Roman" w:ascii="Times New Roman" w:hAnsi="Times New Roman"/>
          <w:b w:val="false"/>
          <w:bCs w:val="false"/>
          <w:i w:val="false"/>
          <w:iCs w:val="false"/>
          <w:color w:val="auto"/>
          <w:sz w:val="24"/>
          <w:szCs w:val="24"/>
          <w:u w:val="none"/>
        </w:rPr>
        <w:t xml:space="preserve">. </w:t>
      </w:r>
      <w:r>
        <w:rPr>
          <w:rFonts w:cs="Times New Roman" w:ascii="Times New Roman" w:hAnsi="Times New Roman"/>
          <w:b w:val="false"/>
          <w:bCs w:val="false"/>
          <w:i w:val="false"/>
          <w:iCs w:val="false"/>
          <w:color w:val="auto"/>
          <w:sz w:val="24"/>
          <w:szCs w:val="24"/>
          <w:u w:val="none"/>
        </w:rPr>
        <w:t xml:space="preserve">Pattern of </w:t>
      </w:r>
      <w:r>
        <w:rPr>
          <w:rFonts w:cs="Times New Roman" w:ascii="Times New Roman" w:hAnsi="Times New Roman"/>
          <w:b w:val="false"/>
          <w:bCs w:val="false"/>
          <w:i w:val="false"/>
          <w:iCs w:val="false"/>
          <w:color w:val="auto"/>
          <w:sz w:val="24"/>
          <w:szCs w:val="24"/>
          <w:u w:val="none"/>
        </w:rPr>
        <w:t xml:space="preserve">abundance and biomass </w:t>
      </w:r>
      <w:r>
        <w:rPr>
          <w:rFonts w:cs="Times New Roman" w:ascii="Times New Roman" w:hAnsi="Times New Roman"/>
          <w:b w:val="false"/>
          <w:bCs w:val="false"/>
          <w:i w:val="false"/>
          <w:iCs w:val="false"/>
          <w:color w:val="auto"/>
          <w:sz w:val="24"/>
          <w:szCs w:val="24"/>
          <w:u w:val="none"/>
        </w:rPr>
        <w:t xml:space="preserve">correlation </w:t>
      </w:r>
      <w:r>
        <w:rPr>
          <w:rFonts w:cs="Times New Roman" w:ascii="Times New Roman" w:hAnsi="Times New Roman"/>
          <w:b w:val="false"/>
          <w:bCs w:val="false"/>
          <w:i w:val="false"/>
          <w:iCs w:val="false"/>
          <w:color w:val="auto"/>
          <w:sz w:val="24"/>
          <w:szCs w:val="24"/>
          <w:u w:val="none"/>
        </w:rPr>
        <w:t xml:space="preserve">between all groups </w:t>
      </w:r>
      <w:r>
        <w:rPr>
          <w:rFonts w:cs="Times New Roman" w:ascii="Times New Roman" w:hAnsi="Times New Roman"/>
          <w:b w:val="false"/>
          <w:bCs w:val="false"/>
          <w:i w:val="false"/>
          <w:iCs w:val="false"/>
          <w:color w:val="auto"/>
          <w:sz w:val="24"/>
          <w:szCs w:val="24"/>
          <w:u w:val="none"/>
        </w:rPr>
        <w:t>changed</w:t>
      </w:r>
      <w:r>
        <w:rPr>
          <w:rFonts w:cs="Times New Roman" w:ascii="Times New Roman" w:hAnsi="Times New Roman"/>
          <w:b w:val="false"/>
          <w:bCs w:val="false"/>
          <w:i w:val="false"/>
          <w:iCs w:val="false"/>
          <w:color w:val="auto"/>
          <w:sz w:val="24"/>
          <w:szCs w:val="24"/>
          <w:u w:val="none"/>
        </w:rPr>
        <w:t xml:space="preserve"> qualitatively between control and exclosure plots i.e. exclosure did </w:t>
      </w:r>
      <w:r>
        <w:rPr>
          <w:rFonts w:cs="Times New Roman" w:ascii="Times New Roman" w:hAnsi="Times New Roman"/>
          <w:b w:val="false"/>
          <w:bCs w:val="false"/>
          <w:i w:val="false"/>
          <w:iCs w:val="false"/>
          <w:color w:val="auto"/>
          <w:sz w:val="24"/>
          <w:szCs w:val="24"/>
          <w:u w:val="none"/>
        </w:rPr>
        <w:t>not result in negative correlation</w:t>
      </w:r>
      <w:r>
        <w:rPr>
          <w:rFonts w:cs="Times New Roman" w:ascii="Times New Roman" w:hAnsi="Times New Roman"/>
          <w:b w:val="false"/>
          <w:bCs w:val="false"/>
          <w:i w:val="false"/>
          <w:iCs w:val="false"/>
          <w:color w:val="auto"/>
          <w:sz w:val="24"/>
          <w:szCs w:val="24"/>
          <w:u w:val="none"/>
        </w:rPr>
        <w:t>.</w:t>
      </w:r>
    </w:p>
    <w:p>
      <w:pPr>
        <w:pStyle w:val="Normal"/>
        <w:spacing w:lineRule="auto" w:line="240"/>
        <w:jc w:val="left"/>
        <w:rPr>
          <w:rFonts w:ascii="Times New Roman" w:hAnsi="Times New Roman"/>
        </w:rPr>
      </w:pPr>
      <w:r>
        <w:rPr>
          <w:rFonts w:cs="Times New Roman" w:ascii="Times New Roman" w:hAnsi="Times New Roman"/>
          <w:b w:val="false"/>
          <w:bCs w:val="false"/>
          <w:i w:val="false"/>
          <w:iCs w:val="false"/>
          <w:color w:val="auto"/>
          <w:sz w:val="24"/>
          <w:szCs w:val="24"/>
          <w:u w:val="none"/>
        </w:rPr>
        <w:tab/>
        <w:t xml:space="preserve">There was no </w:t>
      </w:r>
      <w:r>
        <w:rPr>
          <w:rFonts w:cs="Times New Roman" w:ascii="Times New Roman" w:hAnsi="Times New Roman"/>
          <w:b w:val="false"/>
          <w:bCs w:val="false"/>
          <w:i w:val="false"/>
          <w:iCs w:val="false"/>
          <w:color w:val="auto"/>
          <w:sz w:val="24"/>
          <w:szCs w:val="24"/>
          <w:u w:val="none"/>
        </w:rPr>
        <w:t xml:space="preserve">independent </w:t>
      </w:r>
      <w:r>
        <w:rPr>
          <w:rFonts w:cs="Times New Roman" w:ascii="Times New Roman" w:hAnsi="Times New Roman"/>
          <w:b w:val="false"/>
          <w:bCs w:val="false"/>
          <w:i w:val="false"/>
          <w:iCs w:val="false"/>
          <w:color w:val="auto"/>
          <w:sz w:val="24"/>
          <w:szCs w:val="24"/>
          <w:u w:val="none"/>
        </w:rPr>
        <w:t>(controlled for</w:t>
      </w:r>
      <w:r>
        <w:rPr>
          <w:rFonts w:cs="Times New Roman" w:ascii="Times New Roman" w:hAnsi="Times New Roman"/>
          <w:b w:val="false"/>
          <w:bCs w:val="false"/>
          <w:i w:val="false"/>
          <w:iCs w:val="false"/>
          <w:color w:val="auto"/>
          <w:sz w:val="24"/>
          <w:szCs w:val="24"/>
          <w:u w:val="none"/>
        </w:rPr>
        <w:t xml:space="preserve"> </w:t>
      </w:r>
      <w:r>
        <w:rPr>
          <w:rFonts w:cs="Times New Roman" w:ascii="Times New Roman" w:hAnsi="Times New Roman"/>
          <w:b w:val="false"/>
          <w:bCs w:val="false"/>
          <w:i w:val="false"/>
          <w:iCs w:val="false"/>
          <w:color w:val="auto"/>
          <w:sz w:val="24"/>
          <w:szCs w:val="24"/>
          <w:u w:val="none"/>
        </w:rPr>
        <w:t xml:space="preserve">the </w:t>
      </w:r>
      <w:r>
        <w:rPr>
          <w:rFonts w:cs="Times New Roman" w:ascii="Times New Roman" w:hAnsi="Times New Roman"/>
          <w:b w:val="false"/>
          <w:bCs w:val="false"/>
          <w:i w:val="false"/>
          <w:iCs w:val="false"/>
          <w:color w:val="auto"/>
          <w:sz w:val="24"/>
          <w:szCs w:val="24"/>
          <w:u w:val="none"/>
        </w:rPr>
        <w:t>treatment and site</w:t>
      </w:r>
      <w:r>
        <w:rPr>
          <w:rFonts w:cs="Times New Roman" w:ascii="Times New Roman" w:hAnsi="Times New Roman"/>
          <w:b w:val="false"/>
          <w:bCs w:val="false"/>
          <w:i w:val="false"/>
          <w:iCs w:val="false"/>
          <w:color w:val="auto"/>
          <w:sz w:val="24"/>
          <w:szCs w:val="24"/>
          <w:u w:val="none"/>
        </w:rPr>
        <w:t>)</w:t>
      </w:r>
      <w:r>
        <w:rPr>
          <w:rFonts w:cs="Times New Roman" w:ascii="Times New Roman" w:hAnsi="Times New Roman"/>
          <w:b w:val="false"/>
          <w:bCs w:val="false"/>
          <w:i w:val="false"/>
          <w:iCs w:val="false"/>
          <w:color w:val="auto"/>
          <w:sz w:val="24"/>
          <w:szCs w:val="24"/>
          <w:u w:val="none"/>
        </w:rPr>
        <w:t xml:space="preserve"> </w:t>
      </w:r>
      <w:r>
        <w:rPr>
          <w:rFonts w:cs="Times New Roman" w:ascii="Times New Roman" w:hAnsi="Times New Roman"/>
          <w:b w:val="false"/>
          <w:bCs w:val="false"/>
          <w:i w:val="false"/>
          <w:iCs w:val="false"/>
          <w:color w:val="auto"/>
          <w:sz w:val="24"/>
          <w:szCs w:val="24"/>
          <w:u w:val="none"/>
        </w:rPr>
        <w:t xml:space="preserve">effect of </w:t>
      </w:r>
      <w:r>
        <w:rPr>
          <w:rFonts w:cs="Times New Roman" w:ascii="Times New Roman" w:hAnsi="Times New Roman"/>
          <w:b w:val="false"/>
          <w:bCs w:val="false"/>
          <w:i w:val="false"/>
          <w:iCs w:val="false"/>
          <w:color w:val="auto"/>
          <w:sz w:val="24"/>
          <w:szCs w:val="24"/>
          <w:u w:val="none"/>
        </w:rPr>
        <w:t xml:space="preserve">the </w:t>
      </w:r>
      <w:r>
        <w:rPr>
          <w:rFonts w:cs="Times New Roman" w:ascii="Times New Roman" w:hAnsi="Times New Roman"/>
          <w:b w:val="false"/>
          <w:bCs w:val="false"/>
          <w:i w:val="false"/>
          <w:iCs w:val="false"/>
          <w:color w:val="auto"/>
          <w:sz w:val="24"/>
          <w:szCs w:val="24"/>
          <w:u w:val="none"/>
        </w:rPr>
        <w:t xml:space="preserve">plant community </w:t>
      </w:r>
      <w:r>
        <w:rPr>
          <w:rFonts w:cs="Times New Roman" w:ascii="Times New Roman" w:hAnsi="Times New Roman"/>
          <w:b w:val="false"/>
          <w:bCs w:val="false"/>
          <w:i w:val="false"/>
          <w:iCs w:val="false"/>
          <w:color w:val="auto"/>
          <w:sz w:val="24"/>
          <w:szCs w:val="24"/>
          <w:u w:val="none"/>
        </w:rPr>
        <w:t>variability</w:t>
      </w:r>
      <w:r>
        <w:rPr>
          <w:rFonts w:cs="Times New Roman" w:ascii="Times New Roman" w:hAnsi="Times New Roman"/>
          <w:b w:val="false"/>
          <w:bCs w:val="false"/>
          <w:i w:val="false"/>
          <w:iCs w:val="false"/>
          <w:color w:val="auto"/>
          <w:sz w:val="24"/>
          <w:szCs w:val="24"/>
          <w:u w:val="none"/>
        </w:rPr>
        <w:t xml:space="preserve"> </w:t>
      </w:r>
      <w:r>
        <w:rPr>
          <w:rFonts w:cs="Times New Roman" w:ascii="Times New Roman" w:hAnsi="Times New Roman"/>
          <w:b w:val="false"/>
          <w:bCs w:val="false"/>
          <w:i w:val="false"/>
          <w:iCs w:val="false"/>
          <w:color w:val="auto"/>
          <w:sz w:val="24"/>
          <w:szCs w:val="24"/>
          <w:u w:val="none"/>
        </w:rPr>
        <w:t xml:space="preserve">(any of the PCA axes for plant community composition) </w:t>
      </w:r>
      <w:r>
        <w:rPr>
          <w:rFonts w:cs="Times New Roman" w:ascii="Times New Roman" w:hAnsi="Times New Roman"/>
          <w:b w:val="false"/>
          <w:bCs w:val="false"/>
          <w:i w:val="false"/>
          <w:iCs w:val="false"/>
          <w:color w:val="auto"/>
          <w:sz w:val="24"/>
          <w:szCs w:val="24"/>
          <w:u w:val="none"/>
        </w:rPr>
        <w:t xml:space="preserve">nor </w:t>
      </w:r>
      <w:r>
        <w:rPr>
          <w:rFonts w:cs="Times New Roman" w:ascii="Times New Roman" w:hAnsi="Times New Roman"/>
          <w:b w:val="false"/>
          <w:bCs w:val="false"/>
          <w:i w:val="false"/>
          <w:iCs w:val="false"/>
          <w:color w:val="auto"/>
          <w:sz w:val="24"/>
          <w:szCs w:val="24"/>
          <w:u w:val="none"/>
        </w:rPr>
        <w:t xml:space="preserve">AP </w:t>
      </w:r>
      <w:r>
        <w:rPr>
          <w:rFonts w:cs="Times New Roman" w:ascii="Times New Roman" w:hAnsi="Times New Roman"/>
          <w:b w:val="false"/>
          <w:bCs w:val="false"/>
          <w:i w:val="false"/>
          <w:iCs w:val="false"/>
          <w:color w:val="auto"/>
          <w:sz w:val="24"/>
          <w:szCs w:val="24"/>
          <w:u w:val="none"/>
        </w:rPr>
        <w:t xml:space="preserve">community descriptors (biomass, abundance, richness, diversity) </w:t>
      </w:r>
      <w:r>
        <w:rPr>
          <w:rFonts w:cs="Times New Roman" w:ascii="Times New Roman" w:hAnsi="Times New Roman"/>
          <w:b w:val="false"/>
          <w:bCs w:val="false"/>
          <w:i w:val="false"/>
          <w:iCs w:val="false"/>
          <w:color w:val="auto"/>
          <w:sz w:val="24"/>
          <w:szCs w:val="24"/>
          <w:u w:val="none"/>
        </w:rPr>
        <w:t>on</w:t>
      </w:r>
      <w:r>
        <w:rPr>
          <w:rFonts w:cs="Times New Roman" w:ascii="Times New Roman" w:hAnsi="Times New Roman"/>
          <w:b w:val="false"/>
          <w:bCs w:val="false"/>
          <w:i w:val="false"/>
          <w:iCs w:val="false"/>
          <w:color w:val="auto"/>
          <w:sz w:val="24"/>
          <w:szCs w:val="24"/>
          <w:u w:val="none"/>
        </w:rPr>
        <w:t xml:space="preserve"> herbivore community composition </w:t>
      </w:r>
      <w:r>
        <w:rPr>
          <w:rFonts w:cs="Times New Roman" w:ascii="Times New Roman" w:hAnsi="Times New Roman"/>
          <w:b w:val="false"/>
          <w:bCs w:val="false"/>
          <w:i w:val="false"/>
          <w:iCs w:val="false"/>
          <w:color w:val="auto"/>
          <w:sz w:val="24"/>
          <w:szCs w:val="24"/>
          <w:u w:val="none"/>
        </w:rPr>
        <w:t>(</w:t>
      </w:r>
      <w:r>
        <w:rPr>
          <w:rFonts w:cs="Times New Roman" w:ascii="Times New Roman" w:hAnsi="Times New Roman"/>
          <w:b/>
          <w:bCs/>
          <w:i w:val="false"/>
          <w:iCs w:val="false"/>
          <w:color w:val="auto"/>
          <w:sz w:val="24"/>
          <w:szCs w:val="24"/>
          <w:highlight w:val="yellow"/>
          <w:u w:val="none"/>
        </w:rPr>
        <w:t>Tab. ???</w:t>
      </w:r>
      <w:r>
        <w:rPr>
          <w:rFonts w:cs="Times New Roman" w:ascii="Times New Roman" w:hAnsi="Times New Roman"/>
          <w:b w:val="false"/>
          <w:bCs w:val="false"/>
          <w:i w:val="false"/>
          <w:iCs w:val="false"/>
          <w:color w:val="auto"/>
          <w:sz w:val="24"/>
          <w:szCs w:val="24"/>
          <w:u w:val="none"/>
        </w:rPr>
        <w:t>)</w:t>
      </w:r>
      <w:r>
        <w:rPr>
          <w:rFonts w:cs="Times New Roman" w:ascii="Times New Roman" w:hAnsi="Times New Roman"/>
          <w:b w:val="false"/>
          <w:bCs w:val="false"/>
          <w:i w:val="false"/>
          <w:iCs w:val="false"/>
          <w:color w:val="auto"/>
          <w:sz w:val="24"/>
          <w:szCs w:val="24"/>
          <w:u w:val="none"/>
        </w:rPr>
        <w:t>.</w:t>
      </w:r>
      <w:r>
        <w:rPr>
          <w:rFonts w:cs="Times New Roman" w:ascii="Times New Roman" w:hAnsi="Times New Roman"/>
          <w:b w:val="false"/>
          <w:bCs w:val="false"/>
          <w:i w:val="false"/>
          <w:iCs w:val="false"/>
          <w:color w:val="auto"/>
          <w:sz w:val="24"/>
          <w:szCs w:val="24"/>
          <w:u w:val="none"/>
        </w:rPr>
        <w:commentReference w:id="8"/>
      </w:r>
      <w:r>
        <w:rPr>
          <w:rFonts w:cs="Times New Roman" w:ascii="Times New Roman" w:hAnsi="Times New Roman"/>
          <w:b w:val="false"/>
          <w:bCs w:val="false"/>
          <w:i w:val="false"/>
          <w:iCs w:val="false"/>
          <w:color w:val="auto"/>
          <w:sz w:val="24"/>
          <w:szCs w:val="24"/>
          <w:u w:val="none"/>
        </w:rPr>
        <w:t xml:space="preserve"> </w:t>
      </w:r>
      <w:r>
        <w:rPr>
          <w:rFonts w:cs="Times New Roman" w:ascii="Times New Roman" w:hAnsi="Times New Roman"/>
          <w:b w:val="false"/>
          <w:bCs w:val="false"/>
          <w:i w:val="false"/>
          <w:iCs w:val="false"/>
          <w:color w:val="auto"/>
          <w:sz w:val="24"/>
          <w:szCs w:val="24"/>
          <w:u w:val="none"/>
        </w:rPr>
        <w:t xml:space="preserve">Abundance-based </w:t>
      </w:r>
      <w:r>
        <w:rPr>
          <w:rFonts w:cs="Times New Roman" w:ascii="Times New Roman" w:hAnsi="Times New Roman"/>
          <w:b w:val="false"/>
          <w:bCs w:val="false"/>
          <w:i w:val="false"/>
          <w:iCs w:val="false"/>
          <w:color w:val="auto"/>
          <w:sz w:val="24"/>
          <w:szCs w:val="24"/>
          <w:u w:val="none"/>
        </w:rPr>
        <w:t xml:space="preserve">AP </w:t>
      </w:r>
      <w:r>
        <w:rPr>
          <w:rFonts w:cs="Times New Roman" w:ascii="Times New Roman" w:hAnsi="Times New Roman"/>
          <w:b w:val="false"/>
          <w:bCs w:val="false"/>
          <w:i w:val="false"/>
          <w:iCs w:val="false"/>
          <w:color w:val="auto"/>
          <w:sz w:val="24"/>
          <w:szCs w:val="24"/>
          <w:u w:val="none"/>
        </w:rPr>
        <w:t xml:space="preserve">community was independently influenced by </w:t>
      </w:r>
      <w:r>
        <w:rPr>
          <w:rFonts w:cs="Times New Roman" w:ascii="Times New Roman" w:hAnsi="Times New Roman"/>
          <w:b w:val="false"/>
          <w:bCs w:val="false"/>
          <w:i w:val="false"/>
          <w:iCs w:val="false"/>
          <w:color w:val="auto"/>
          <w:sz w:val="24"/>
          <w:szCs w:val="24"/>
          <w:u w:val="none"/>
        </w:rPr>
        <w:t>total</w:t>
      </w:r>
      <w:r>
        <w:rPr>
          <w:rFonts w:cs="Times New Roman" w:ascii="Times New Roman" w:hAnsi="Times New Roman"/>
          <w:b w:val="false"/>
          <w:bCs w:val="false"/>
          <w:i w:val="false"/>
          <w:iCs w:val="false"/>
          <w:color w:val="auto"/>
          <w:sz w:val="24"/>
          <w:szCs w:val="24"/>
          <w:u w:val="none"/>
        </w:rPr>
        <w:t xml:space="preserve"> herbivore abundance </w:t>
      </w:r>
      <w:r>
        <w:rPr>
          <w:rFonts w:cs="Times New Roman" w:ascii="Times New Roman" w:hAnsi="Times New Roman"/>
          <w:b w:val="false"/>
          <w:bCs w:val="false"/>
          <w:i w:val="false"/>
          <w:iCs w:val="false"/>
          <w:color w:val="auto"/>
          <w:sz w:val="24"/>
          <w:szCs w:val="24"/>
          <w:u w:val="none"/>
        </w:rPr>
        <w:t>and</w:t>
      </w:r>
      <w:r>
        <w:rPr>
          <w:rFonts w:cs="Times New Roman" w:ascii="Times New Roman" w:hAnsi="Times New Roman"/>
          <w:b w:val="false"/>
          <w:bCs w:val="false"/>
          <w:i w:val="false"/>
          <w:iCs w:val="false"/>
          <w:color w:val="auto"/>
          <w:sz w:val="24"/>
          <w:szCs w:val="24"/>
          <w:u w:val="none"/>
        </w:rPr>
        <w:t xml:space="preserve"> </w:t>
      </w:r>
      <w:r>
        <w:rPr>
          <w:rFonts w:cs="Times New Roman" w:ascii="Times New Roman" w:hAnsi="Times New Roman"/>
          <w:b w:val="false"/>
          <w:bCs w:val="false"/>
          <w:i w:val="false"/>
          <w:iCs w:val="false"/>
          <w:color w:val="auto"/>
          <w:sz w:val="24"/>
          <w:szCs w:val="24"/>
          <w:u w:val="none"/>
        </w:rPr>
        <w:t>t</w:t>
      </w:r>
      <w:r>
        <w:rPr>
          <w:rFonts w:cs="Times New Roman" w:ascii="Times New Roman" w:hAnsi="Times New Roman"/>
          <w:b w:val="false"/>
          <w:bCs w:val="false"/>
          <w:i w:val="false"/>
          <w:iCs w:val="false"/>
          <w:color w:val="auto"/>
          <w:sz w:val="24"/>
          <w:szCs w:val="24"/>
          <w:u w:val="none"/>
        </w:rPr>
        <w:t>he biomass-</w:t>
      </w:r>
      <w:r>
        <w:rPr>
          <w:rFonts w:cs="Times New Roman" w:ascii="Times New Roman" w:hAnsi="Times New Roman"/>
          <w:b w:val="false"/>
          <w:bCs w:val="false"/>
          <w:i w:val="false"/>
          <w:iCs w:val="false"/>
          <w:color w:val="auto"/>
          <w:sz w:val="24"/>
          <w:szCs w:val="24"/>
          <w:u w:val="none"/>
        </w:rPr>
        <w:t>based community</w:t>
      </w:r>
      <w:r>
        <w:rPr>
          <w:rFonts w:cs="Times New Roman" w:ascii="Times New Roman" w:hAnsi="Times New Roman"/>
          <w:b w:val="false"/>
          <w:bCs w:val="false"/>
          <w:i w:val="false"/>
          <w:iCs w:val="false"/>
          <w:color w:val="auto"/>
          <w:sz w:val="24"/>
          <w:szCs w:val="24"/>
          <w:u w:val="none"/>
        </w:rPr>
        <w:t xml:space="preserve"> composition </w:t>
      </w:r>
      <w:r>
        <w:rPr>
          <w:rFonts w:cs="Times New Roman" w:ascii="Times New Roman" w:hAnsi="Times New Roman"/>
          <w:b w:val="false"/>
          <w:bCs w:val="false"/>
          <w:i w:val="false"/>
          <w:iCs w:val="false"/>
          <w:color w:val="auto"/>
          <w:sz w:val="24"/>
          <w:szCs w:val="24"/>
          <w:u w:val="none"/>
        </w:rPr>
        <w:t>was not independently influenced by herbiv</w:t>
      </w:r>
      <w:r>
        <w:rPr>
          <w:rFonts w:cs="Times New Roman" w:ascii="Times New Roman" w:hAnsi="Times New Roman"/>
          <w:b w:val="false"/>
          <w:bCs w:val="false"/>
          <w:i w:val="false"/>
          <w:iCs w:val="false"/>
          <w:color w:val="auto"/>
          <w:sz w:val="24"/>
          <w:szCs w:val="24"/>
          <w:u w:val="none"/>
        </w:rPr>
        <w:t>o</w:t>
      </w:r>
      <w:r>
        <w:rPr>
          <w:rFonts w:cs="Times New Roman" w:ascii="Times New Roman" w:hAnsi="Times New Roman"/>
          <w:b w:val="false"/>
          <w:bCs w:val="false"/>
          <w:i w:val="false"/>
          <w:iCs w:val="false"/>
          <w:color w:val="auto"/>
          <w:sz w:val="24"/>
          <w:szCs w:val="24"/>
          <w:u w:val="none"/>
        </w:rPr>
        <w:t>re community nor plant composition</w:t>
      </w:r>
      <w:r>
        <w:rPr>
          <w:rFonts w:cs="Times New Roman" w:ascii="Times New Roman" w:hAnsi="Times New Roman"/>
          <w:b w:val="false"/>
          <w:bCs w:val="false"/>
          <w:i w:val="false"/>
          <w:iCs w:val="false"/>
          <w:color w:val="auto"/>
          <w:sz w:val="24"/>
          <w:szCs w:val="24"/>
          <w:u w:val="none"/>
        </w:rPr>
        <w:t xml:space="preserve">. </w:t>
      </w:r>
      <w:r>
        <w:rPr>
          <w:rFonts w:cs="Times New Roman" w:ascii="Times New Roman" w:hAnsi="Times New Roman"/>
          <w:b w:val="false"/>
          <w:bCs w:val="false"/>
          <w:i w:val="false"/>
          <w:iCs w:val="false"/>
          <w:color w:val="auto"/>
          <w:sz w:val="24"/>
          <w:szCs w:val="24"/>
          <w:u w:val="none"/>
        </w:rPr>
        <w:t>P</w:t>
      </w:r>
      <w:r>
        <w:rPr>
          <w:rFonts w:cs="Times New Roman" w:ascii="Times New Roman" w:hAnsi="Times New Roman"/>
          <w:b w:val="false"/>
          <w:bCs w:val="false"/>
          <w:i w:val="false"/>
          <w:iCs w:val="false"/>
          <w:color w:val="auto"/>
          <w:sz w:val="24"/>
          <w:szCs w:val="24"/>
          <w:u w:val="none"/>
        </w:rPr>
        <w:t>artial RDA showed</w:t>
      </w:r>
      <w:r>
        <w:rPr>
          <w:rFonts w:cs="Times New Roman" w:ascii="Times New Roman" w:hAnsi="Times New Roman"/>
          <w:b w:val="false"/>
          <w:bCs w:val="false"/>
          <w:i w:val="false"/>
          <w:iCs w:val="false"/>
          <w:color w:val="auto"/>
          <w:sz w:val="24"/>
          <w:szCs w:val="24"/>
          <w:u w:val="none"/>
        </w:rPr>
        <w:t xml:space="preserve"> no </w:t>
      </w:r>
      <w:r>
        <w:rPr>
          <w:rFonts w:cs="Times New Roman" w:ascii="Times New Roman" w:hAnsi="Times New Roman"/>
          <w:b w:val="false"/>
          <w:bCs w:val="false"/>
          <w:i w:val="false"/>
          <w:iCs w:val="false"/>
          <w:color w:val="auto"/>
          <w:sz w:val="24"/>
          <w:szCs w:val="24"/>
          <w:u w:val="none"/>
        </w:rPr>
        <w:t xml:space="preserve">effect of predators on herbivore nor AP </w:t>
      </w:r>
      <w:r>
        <w:rPr>
          <w:rFonts w:cs="Times New Roman" w:ascii="Times New Roman" w:hAnsi="Times New Roman"/>
          <w:b w:val="false"/>
          <w:bCs w:val="false"/>
          <w:i w:val="false"/>
          <w:iCs w:val="false"/>
          <w:color w:val="auto"/>
          <w:sz w:val="24"/>
          <w:szCs w:val="24"/>
          <w:u w:val="none"/>
        </w:rPr>
        <w:t xml:space="preserve">community composition </w:t>
      </w:r>
      <w:r>
        <w:rPr>
          <w:rFonts w:cs="Times New Roman" w:ascii="Times New Roman" w:hAnsi="Times New Roman"/>
          <w:b w:val="false"/>
          <w:bCs w:val="false"/>
          <w:i w:val="false"/>
          <w:iCs w:val="false"/>
          <w:color w:val="auto"/>
          <w:sz w:val="24"/>
          <w:szCs w:val="24"/>
          <w:u w:val="none"/>
        </w:rPr>
        <w:t xml:space="preserve">(both biomass- and abundance-based). </w:t>
      </w:r>
      <w:r>
        <w:rPr>
          <w:rFonts w:cs="Times New Roman" w:ascii="Times New Roman" w:hAnsi="Times New Roman"/>
          <w:b w:val="false"/>
          <w:bCs w:val="false"/>
          <w:i w:val="false"/>
          <w:iCs w:val="false"/>
          <w:color w:val="auto"/>
          <w:sz w:val="24"/>
          <w:szCs w:val="24"/>
          <w:u w:val="none"/>
        </w:rPr>
        <w:t>However, w</w:t>
      </w:r>
      <w:r>
        <w:rPr>
          <w:rFonts w:cs="Times New Roman" w:ascii="Times New Roman" w:hAnsi="Times New Roman"/>
          <w:b w:val="false"/>
          <w:bCs w:val="false"/>
          <w:i w:val="false"/>
          <w:iCs w:val="false"/>
          <w:color w:val="auto"/>
          <w:sz w:val="24"/>
          <w:szCs w:val="24"/>
          <w:u w:val="none"/>
        </w:rPr>
        <w:t xml:space="preserve">e found </w:t>
      </w:r>
      <w:r>
        <w:rPr>
          <w:rFonts w:cs="Times New Roman" w:ascii="Times New Roman" w:hAnsi="Times New Roman"/>
          <w:b w:val="false"/>
          <w:bCs w:val="false"/>
          <w:i w:val="false"/>
          <w:iCs w:val="false"/>
          <w:color w:val="auto"/>
          <w:sz w:val="24"/>
          <w:szCs w:val="24"/>
          <w:u w:val="none"/>
        </w:rPr>
        <w:t xml:space="preserve">high </w:t>
      </w:r>
      <w:r>
        <w:rPr>
          <w:rFonts w:cs="Times New Roman" w:ascii="Times New Roman" w:hAnsi="Times New Roman"/>
          <w:b w:val="false"/>
          <w:bCs w:val="false"/>
          <w:i w:val="false"/>
          <w:iCs w:val="false"/>
          <w:color w:val="auto"/>
          <w:sz w:val="24"/>
          <w:szCs w:val="24"/>
          <w:u w:val="none"/>
        </w:rPr>
        <w:t xml:space="preserve">proportion of unconditioned as well as conditioned </w:t>
      </w:r>
      <w:r>
        <w:rPr>
          <w:rFonts w:cs="Times New Roman" w:ascii="Times New Roman" w:hAnsi="Times New Roman"/>
          <w:b w:val="false"/>
          <w:bCs w:val="false"/>
          <w:i w:val="false"/>
          <w:iCs w:val="false"/>
          <w:color w:val="auto"/>
          <w:sz w:val="24"/>
          <w:szCs w:val="24"/>
          <w:u w:val="none"/>
        </w:rPr>
        <w:t xml:space="preserve">(site variation) variance </w:t>
      </w:r>
      <w:commentRangeStart w:id="9"/>
      <w:r>
        <w:rPr>
          <w:rFonts w:cs="Times New Roman" w:ascii="Times New Roman" w:hAnsi="Times New Roman"/>
          <w:b w:val="false"/>
          <w:bCs w:val="false"/>
          <w:i w:val="false"/>
          <w:iCs w:val="false"/>
          <w:color w:val="auto"/>
          <w:sz w:val="24"/>
          <w:szCs w:val="24"/>
          <w:u w:val="none"/>
        </w:rPr>
        <w:t xml:space="preserve"> </w:t>
      </w:r>
      <w:r>
        <w:rPr>
          <w:rFonts w:cs="Times New Roman" w:ascii="Times New Roman" w:hAnsi="Times New Roman"/>
          <w:b w:val="false"/>
          <w:bCs w:val="false"/>
          <w:i w:val="false"/>
          <w:iCs w:val="false"/>
          <w:color w:val="auto"/>
          <w:sz w:val="24"/>
          <w:szCs w:val="24"/>
          <w:u w:val="none"/>
        </w:rPr>
        <w:t>(</w:t>
      </w:r>
      <w:r>
        <w:rPr>
          <w:rFonts w:cs="Times New Roman" w:ascii="Times New Roman" w:hAnsi="Times New Roman"/>
          <w:b/>
          <w:bCs/>
          <w:i w:val="false"/>
          <w:iCs w:val="false"/>
          <w:color w:val="auto"/>
          <w:sz w:val="24"/>
          <w:szCs w:val="24"/>
          <w:highlight w:val="yellow"/>
          <w:u w:val="none"/>
        </w:rPr>
        <w:t xml:space="preserve">Tab. </w:t>
      </w:r>
      <w:r>
        <w:rPr>
          <w:rFonts w:cs="Times New Roman" w:ascii="Times New Roman" w:hAnsi="Times New Roman"/>
          <w:b/>
          <w:bCs/>
          <w:i w:val="false"/>
          <w:iCs w:val="false"/>
          <w:color w:val="auto"/>
          <w:sz w:val="24"/>
          <w:szCs w:val="24"/>
          <w:highlight w:val="yellow"/>
          <w:u w:val="none"/>
        </w:rPr>
        <w:t>X</w:t>
      </w:r>
      <w:r>
        <w:rPr>
          <w:rFonts w:cs="Times New Roman" w:ascii="Times New Roman" w:hAnsi="Times New Roman"/>
          <w:b w:val="false"/>
          <w:bCs w:val="false"/>
          <w:i w:val="false"/>
          <w:iCs w:val="false"/>
          <w:color w:val="auto"/>
          <w:sz w:val="24"/>
          <w:szCs w:val="24"/>
          <w:u w:val="none"/>
        </w:rPr>
        <w:t>)</w:t>
      </w:r>
      <w:r>
        <w:rPr>
          <w:rFonts w:ascii="Times New Roman" w:hAnsi="Times New Roman"/>
        </w:rPr>
      </w:r>
      <w:commentRangeEnd w:id="9"/>
      <w:r>
        <w:commentReference w:id="9"/>
      </w:r>
      <w:r>
        <w:rPr>
          <w:rFonts w:cs="Times New Roman" w:ascii="Times New Roman" w:hAnsi="Times New Roman"/>
          <w:b w:val="false"/>
          <w:bCs w:val="false"/>
          <w:i w:val="false"/>
          <w:iCs w:val="false"/>
          <w:color w:val="auto"/>
          <w:sz w:val="24"/>
          <w:szCs w:val="24"/>
          <w:u w:val="none"/>
        </w:rPr>
        <w:t>.</w:t>
      </w:r>
      <w:r>
        <w:rPr>
          <w:rFonts w:cs="Times New Roman" w:ascii="Times New Roman" w:hAnsi="Times New Roman"/>
          <w:b w:val="false"/>
          <w:bCs w:val="false"/>
          <w:i w:val="false"/>
          <w:iCs w:val="false"/>
          <w:color w:val="auto"/>
          <w:sz w:val="24"/>
          <w:szCs w:val="24"/>
          <w:u w:val="none"/>
        </w:rPr>
        <w:t xml:space="preserve"> </w:t>
      </w:r>
      <w:r>
        <w:rPr>
          <w:rFonts w:cs="Times New Roman" w:ascii="Times New Roman" w:hAnsi="Times New Roman"/>
          <w:b w:val="false"/>
          <w:bCs w:val="false"/>
          <w:i w:val="false"/>
          <w:iCs w:val="false"/>
          <w:color w:val="auto"/>
          <w:sz w:val="24"/>
          <w:szCs w:val="24"/>
          <w:u w:val="none"/>
        </w:rPr>
        <w:t>B</w:t>
      </w:r>
      <w:r>
        <w:rPr>
          <w:rFonts w:cs="Times New Roman" w:ascii="Times New Roman" w:hAnsi="Times New Roman"/>
          <w:b w:val="false"/>
          <w:bCs w:val="false"/>
          <w:i w:val="false"/>
          <w:iCs w:val="false"/>
          <w:color w:val="auto"/>
          <w:sz w:val="24"/>
          <w:szCs w:val="24"/>
          <w:u w:val="none"/>
        </w:rPr>
        <w:t xml:space="preserve">ased on pRDA coordinates </w:t>
      </w:r>
      <w:r>
        <w:rPr>
          <w:rFonts w:cs="Times New Roman" w:ascii="Times New Roman" w:hAnsi="Times New Roman"/>
          <w:b w:val="false"/>
          <w:bCs w:val="false"/>
          <w:i w:val="false"/>
          <w:iCs w:val="false"/>
          <w:color w:val="auto"/>
          <w:sz w:val="24"/>
          <w:szCs w:val="24"/>
          <w:u w:val="none"/>
        </w:rPr>
        <w:t xml:space="preserve">both biomass and abundance of </w:t>
      </w:r>
      <w:r>
        <w:rPr>
          <w:rFonts w:cs="Times New Roman" w:ascii="Times New Roman" w:hAnsi="Times New Roman"/>
          <w:b w:val="false"/>
          <w:bCs w:val="false"/>
          <w:i w:val="false"/>
          <w:iCs w:val="false"/>
          <w:color w:val="auto"/>
          <w:sz w:val="24"/>
          <w:szCs w:val="24"/>
          <w:u w:val="none"/>
        </w:rPr>
        <w:t>C</w:t>
      </w:r>
      <w:r>
        <w:rPr>
          <w:rFonts w:cs="Times New Roman" w:ascii="Times New Roman" w:hAnsi="Times New Roman"/>
          <w:b w:val="false"/>
          <w:bCs w:val="false"/>
          <w:i w:val="false"/>
          <w:iCs w:val="false"/>
          <w:color w:val="auto"/>
          <w:sz w:val="24"/>
          <w:szCs w:val="24"/>
          <w:u w:val="none"/>
        </w:rPr>
        <w:t xml:space="preserve">oleoptera and Hemiptera were </w:t>
      </w:r>
      <w:r>
        <w:rPr>
          <w:rFonts w:cs="Times New Roman" w:ascii="Times New Roman" w:hAnsi="Times New Roman"/>
          <w:b w:val="false"/>
          <w:bCs w:val="false"/>
          <w:i w:val="false"/>
          <w:iCs w:val="false"/>
          <w:color w:val="auto"/>
          <w:sz w:val="24"/>
          <w:szCs w:val="24"/>
          <w:u w:val="none"/>
        </w:rPr>
        <w:t>more often positively</w:t>
      </w:r>
      <w:r>
        <w:rPr>
          <w:rFonts w:cs="Times New Roman" w:ascii="Times New Roman" w:hAnsi="Times New Roman"/>
          <w:b w:val="false"/>
          <w:bCs w:val="false"/>
          <w:i w:val="false"/>
          <w:iCs w:val="false"/>
          <w:color w:val="auto"/>
          <w:sz w:val="24"/>
          <w:szCs w:val="24"/>
          <w:u w:val="none"/>
        </w:rPr>
        <w:t xml:space="preserve">, and Lepidoptera negatively affected by </w:t>
      </w:r>
      <w:r>
        <w:rPr>
          <w:rFonts w:cs="Times New Roman" w:ascii="Times New Roman" w:hAnsi="Times New Roman"/>
          <w:b w:val="false"/>
          <w:bCs w:val="false"/>
          <w:i w:val="false"/>
          <w:iCs w:val="false"/>
          <w:color w:val="auto"/>
          <w:sz w:val="24"/>
          <w:szCs w:val="24"/>
          <w:u w:val="none"/>
        </w:rPr>
        <w:t xml:space="preserve">top </w:t>
      </w:r>
      <w:r>
        <w:rPr>
          <w:rFonts w:cs="Times New Roman" w:ascii="Times New Roman" w:hAnsi="Times New Roman"/>
          <w:b w:val="false"/>
          <w:bCs w:val="false"/>
          <w:i w:val="false"/>
          <w:iCs w:val="false"/>
          <w:color w:val="auto"/>
          <w:sz w:val="24"/>
          <w:szCs w:val="24"/>
          <w:u w:val="none"/>
        </w:rPr>
        <w:t xml:space="preserve">predators </w:t>
      </w:r>
      <w:r>
        <w:rPr>
          <w:rFonts w:cs="Times New Roman" w:ascii="Times New Roman" w:hAnsi="Times New Roman"/>
          <w:b w:val="false"/>
          <w:bCs w:val="false"/>
          <w:i w:val="false"/>
          <w:iCs w:val="false"/>
          <w:color w:val="auto"/>
          <w:sz w:val="24"/>
          <w:szCs w:val="24"/>
          <w:u w:val="none"/>
        </w:rPr>
        <w:t>(</w:t>
      </w:r>
      <w:r>
        <w:rPr>
          <w:rFonts w:cs="Times New Roman" w:ascii="Times New Roman" w:hAnsi="Times New Roman"/>
          <w:b/>
          <w:bCs/>
          <w:i w:val="false"/>
          <w:iCs w:val="false"/>
          <w:color w:val="auto"/>
          <w:sz w:val="24"/>
          <w:szCs w:val="24"/>
          <w:u w:val="none"/>
        </w:rPr>
        <w:t xml:space="preserve">Fig. </w:t>
      </w:r>
      <w:r>
        <w:rPr>
          <w:rFonts w:cs="Times New Roman" w:ascii="Times New Roman" w:hAnsi="Times New Roman"/>
          <w:b/>
          <w:bCs/>
          <w:i w:val="false"/>
          <w:iCs w:val="false"/>
          <w:color w:val="auto"/>
          <w:sz w:val="24"/>
          <w:szCs w:val="24"/>
          <w:u w:val="none"/>
        </w:rPr>
        <w:t>S</w:t>
      </w:r>
      <w:r>
        <w:rPr>
          <w:rFonts w:cs="Times New Roman" w:ascii="Times New Roman" w:hAnsi="Times New Roman"/>
          <w:b/>
          <w:bCs/>
          <w:i w:val="false"/>
          <w:iCs w:val="false"/>
          <w:color w:val="auto"/>
          <w:sz w:val="24"/>
          <w:szCs w:val="24"/>
          <w:u w:val="none"/>
        </w:rPr>
        <w:t>8</w:t>
      </w:r>
      <w:r>
        <w:rPr>
          <w:rFonts w:cs="Times New Roman" w:ascii="Times New Roman" w:hAnsi="Times New Roman"/>
          <w:b w:val="false"/>
          <w:bCs w:val="false"/>
          <w:i w:val="false"/>
          <w:iCs w:val="false"/>
          <w:color w:val="auto"/>
          <w:sz w:val="24"/>
          <w:szCs w:val="24"/>
          <w:u w:val="none"/>
        </w:rPr>
        <w:t>)</w:t>
      </w:r>
      <w:r>
        <w:rPr>
          <w:rFonts w:cs="Times New Roman" w:ascii="Times New Roman" w:hAnsi="Times New Roman"/>
          <w:b w:val="false"/>
          <w:bCs w:val="false"/>
          <w:i w:val="false"/>
          <w:iCs w:val="false"/>
          <w:color w:val="auto"/>
          <w:sz w:val="24"/>
          <w:szCs w:val="24"/>
          <w:u w:val="none"/>
        </w:rPr>
        <w:t xml:space="preserve">. </w:t>
      </w:r>
      <w:r>
        <w:rPr>
          <w:rFonts w:cs="Times New Roman" w:ascii="Times New Roman" w:hAnsi="Times New Roman"/>
          <w:b w:val="false"/>
          <w:bCs w:val="false"/>
          <w:i w:val="false"/>
          <w:iCs w:val="false"/>
          <w:color w:val="auto"/>
          <w:sz w:val="24"/>
          <w:szCs w:val="24"/>
          <w:u w:val="none"/>
        </w:rPr>
        <w:t xml:space="preserve">However, there was no </w:t>
      </w:r>
      <w:r>
        <w:rPr>
          <w:rFonts w:cs="Times New Roman" w:ascii="Times New Roman" w:hAnsi="Times New Roman"/>
          <w:b w:val="false"/>
          <w:bCs w:val="false"/>
          <w:i w:val="false"/>
          <w:iCs w:val="false"/>
          <w:color w:val="auto"/>
          <w:sz w:val="24"/>
          <w:szCs w:val="24"/>
          <w:u w:val="none"/>
        </w:rPr>
        <w:t>general</w:t>
      </w:r>
      <w:r>
        <w:rPr>
          <w:rFonts w:cs="Times New Roman" w:ascii="Times New Roman" w:hAnsi="Times New Roman"/>
          <w:b w:val="false"/>
          <w:bCs w:val="false"/>
          <w:i w:val="false"/>
          <w:iCs w:val="false"/>
          <w:color w:val="auto"/>
          <w:sz w:val="24"/>
          <w:szCs w:val="24"/>
          <w:u w:val="none"/>
        </w:rPr>
        <w:t xml:space="preserve"> difference in LRR </w:t>
      </w:r>
      <w:r>
        <w:rPr>
          <w:rFonts w:cs="Times New Roman" w:ascii="Times New Roman" w:hAnsi="Times New Roman"/>
          <w:b w:val="false"/>
          <w:bCs w:val="false"/>
          <w:i w:val="false"/>
          <w:iCs w:val="false"/>
          <w:color w:val="auto"/>
          <w:sz w:val="24"/>
          <w:szCs w:val="24"/>
          <w:u w:val="none"/>
        </w:rPr>
        <w:t xml:space="preserve">of individual species </w:t>
      </w:r>
      <w:r>
        <w:rPr>
          <w:rFonts w:cs="Times New Roman" w:ascii="Times New Roman" w:hAnsi="Times New Roman"/>
          <w:b w:val="false"/>
          <w:bCs w:val="false"/>
          <w:i w:val="false"/>
          <w:iCs w:val="false"/>
          <w:color w:val="auto"/>
          <w:sz w:val="24"/>
          <w:szCs w:val="24"/>
          <w:u w:val="none"/>
        </w:rPr>
        <w:t>for any order (</w:t>
      </w:r>
      <w:r>
        <w:rPr>
          <w:rFonts w:cs="Times New Roman" w:ascii="Times New Roman" w:hAnsi="Times New Roman"/>
          <w:b/>
          <w:bCs/>
          <w:i w:val="false"/>
          <w:iCs w:val="false"/>
          <w:color w:val="auto"/>
          <w:sz w:val="24"/>
          <w:szCs w:val="24"/>
          <w:u w:val="none"/>
        </w:rPr>
        <w:t>Fig. S</w:t>
      </w:r>
      <w:r>
        <w:rPr>
          <w:rFonts w:cs="Times New Roman" w:ascii="Times New Roman" w:hAnsi="Times New Roman"/>
          <w:b/>
          <w:bCs/>
          <w:i w:val="false"/>
          <w:iCs w:val="false"/>
          <w:color w:val="auto"/>
          <w:sz w:val="24"/>
          <w:szCs w:val="24"/>
          <w:u w:val="none"/>
        </w:rPr>
        <w:t>9</w:t>
      </w:r>
      <w:r>
        <w:rPr>
          <w:rFonts w:cs="Times New Roman" w:ascii="Times New Roman" w:hAnsi="Times New Roman"/>
          <w:b w:val="false"/>
          <w:bCs w:val="false"/>
          <w:i w:val="false"/>
          <w:iCs w:val="false"/>
          <w:color w:val="auto"/>
          <w:sz w:val="24"/>
          <w:szCs w:val="24"/>
          <w:u w:val="none"/>
        </w:rPr>
        <w:t xml:space="preserve">). </w:t>
      </w:r>
      <w:r>
        <w:rPr>
          <w:rFonts w:cs="Times New Roman" w:ascii="Times New Roman" w:hAnsi="Times New Roman"/>
          <w:b w:val="false"/>
          <w:bCs w:val="false"/>
          <w:i w:val="false"/>
          <w:iCs w:val="false"/>
          <w:color w:val="auto"/>
          <w:sz w:val="24"/>
          <w:szCs w:val="24"/>
          <w:u w:val="none"/>
        </w:rPr>
        <w:t xml:space="preserve">In case of AP </w:t>
      </w:r>
      <w:r>
        <w:rPr>
          <w:rFonts w:cs="Times New Roman" w:ascii="Times New Roman" w:hAnsi="Times New Roman"/>
          <w:b w:val="false"/>
          <w:bCs w:val="false"/>
          <w:i w:val="false"/>
          <w:iCs w:val="false"/>
          <w:color w:val="auto"/>
          <w:sz w:val="24"/>
          <w:szCs w:val="24"/>
          <w:u w:val="none"/>
        </w:rPr>
        <w:t>Mant</w:t>
      </w:r>
      <w:r>
        <w:rPr>
          <w:rFonts w:cs="Times New Roman" w:ascii="Times New Roman" w:hAnsi="Times New Roman"/>
          <w:b w:val="false"/>
          <w:bCs w:val="false"/>
          <w:i w:val="false"/>
          <w:iCs w:val="false"/>
          <w:color w:val="auto"/>
          <w:sz w:val="24"/>
          <w:szCs w:val="24"/>
          <w:u w:val="none"/>
        </w:rPr>
        <w:t>odea</w:t>
      </w:r>
      <w:r>
        <w:rPr>
          <w:rFonts w:cs="Times New Roman" w:ascii="Times New Roman" w:hAnsi="Times New Roman"/>
          <w:b w:val="false"/>
          <w:bCs w:val="false"/>
          <w:i w:val="false"/>
          <w:iCs w:val="false"/>
          <w:color w:val="auto"/>
          <w:sz w:val="24"/>
          <w:szCs w:val="24"/>
          <w:u w:val="none"/>
        </w:rPr>
        <w:t xml:space="preserve"> abundance and biomass was negatively affected and the latter effect was marginally significant</w:t>
      </w:r>
      <w:r>
        <w:rPr>
          <w:rFonts w:cs="Times New Roman" w:ascii="Times New Roman" w:hAnsi="Times New Roman"/>
          <w:b w:val="false"/>
          <w:bCs w:val="false"/>
          <w:i w:val="false"/>
          <w:iCs w:val="false"/>
          <w:color w:val="auto"/>
          <w:sz w:val="24"/>
          <w:szCs w:val="24"/>
          <w:u w:val="none"/>
        </w:rPr>
        <w:t xml:space="preserve">. </w:t>
      </w:r>
    </w:p>
    <w:p>
      <w:pPr>
        <w:pStyle w:val="Normal"/>
        <w:spacing w:lineRule="auto" w:line="240"/>
        <w:jc w:val="left"/>
        <w:rPr>
          <w:rFonts w:ascii="Times New Roman" w:hAnsi="Times New Roman"/>
        </w:rPr>
      </w:pPr>
      <w:r>
        <w:rPr>
          <w:rFonts w:cs="Times New Roman" w:ascii="Times New Roman" w:hAnsi="Times New Roman"/>
          <w:b w:val="false"/>
          <w:bCs w:val="false"/>
          <w:i w:val="false"/>
          <w:iCs w:val="false"/>
          <w:color w:val="auto"/>
          <w:sz w:val="24"/>
          <w:szCs w:val="24"/>
          <w:u w:val="none"/>
        </w:rPr>
        <w:tab/>
      </w:r>
      <w:r>
        <w:rPr>
          <w:rFonts w:ascii="Times New Roman" w:hAnsi="Times New Roman"/>
          <w:b w:val="false"/>
          <w:bCs w:val="false"/>
          <w:i w:val="false"/>
          <w:iCs w:val="false"/>
          <w:color w:val="auto"/>
        </w:rPr>
        <w:t>Only in case of Homoptera more specialized species showed an increasingly negative response to predators (</w:t>
      </w:r>
      <w:r>
        <w:rPr>
          <w:rFonts w:ascii="Times New Roman" w:hAnsi="Times New Roman"/>
          <w:b/>
          <w:bCs/>
          <w:i w:val="false"/>
          <w:iCs w:val="false"/>
          <w:color w:val="auto"/>
        </w:rPr>
        <w:t xml:space="preserve">Fig. </w:t>
      </w:r>
      <w:r>
        <w:rPr>
          <w:rFonts w:ascii="Times New Roman" w:hAnsi="Times New Roman"/>
          <w:b/>
          <w:bCs/>
          <w:i w:val="false"/>
          <w:iCs w:val="false"/>
          <w:color w:val="auto"/>
        </w:rPr>
        <w:t>NS</w:t>
      </w:r>
      <w:r>
        <w:rPr>
          <w:rFonts w:ascii="Times New Roman" w:hAnsi="Times New Roman"/>
          <w:b/>
          <w:bCs/>
          <w:i w:val="false"/>
          <w:iCs w:val="false"/>
          <w:color w:val="auto"/>
        </w:rPr>
        <w:t>3</w:t>
      </w:r>
      <w:r>
        <w:rPr>
          <w:rFonts w:ascii="Times New Roman" w:hAnsi="Times New Roman"/>
          <w:b w:val="false"/>
          <w:bCs w:val="false"/>
          <w:i w:val="false"/>
          <w:iCs w:val="false"/>
          <w:color w:val="auto"/>
        </w:rPr>
        <w:t xml:space="preserve">). Otherwise, specialization had no effect on the species’ performance and this lack of correlation prevailed across studied plant species. </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 xml:space="preserve">Among studied network descriptors only modularity </w:t>
      </w:r>
      <w:r>
        <w:rPr>
          <w:rFonts w:cs="Times New Roman" w:ascii="Times New Roman" w:hAnsi="Times New Roman"/>
          <w:b w:val="false"/>
          <w:bCs w:val="false"/>
          <w:i w:val="false"/>
          <w:iCs w:val="false"/>
          <w:color w:val="auto"/>
          <w:sz w:val="24"/>
          <w:szCs w:val="24"/>
        </w:rPr>
        <w:t xml:space="preserve">decreased </w:t>
      </w:r>
      <w:r>
        <w:rPr>
          <w:rFonts w:cs="Times New Roman" w:ascii="Times New Roman" w:hAnsi="Times New Roman"/>
          <w:b w:val="false"/>
          <w:bCs w:val="false"/>
          <w:i w:val="false"/>
          <w:iCs w:val="false"/>
          <w:color w:val="auto"/>
          <w:sz w:val="24"/>
          <w:szCs w:val="24"/>
        </w:rPr>
        <w:t>as a response to predator pressure</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Z</w:t>
      </w:r>
      <w:r>
        <w:rPr>
          <w:rFonts w:cs="Times New Roman" w:ascii="Times New Roman" w:hAnsi="Times New Roman"/>
          <w:b w:val="false"/>
          <w:bCs w:val="false"/>
          <w:i w:val="false"/>
          <w:iCs w:val="false"/>
          <w:color w:val="auto"/>
          <w:sz w:val="24"/>
          <w:szCs w:val="24"/>
        </w:rPr>
        <w:t xml:space="preserve"> = 2.143, </w:t>
      </w:r>
      <w:r>
        <w:rPr>
          <w:rFonts w:cs="Times New Roman" w:ascii="Times New Roman" w:hAnsi="Times New Roman"/>
          <w:b w:val="false"/>
          <w:bCs w:val="false"/>
          <w:i w:val="false"/>
          <w:iCs w:val="false"/>
          <w:color w:val="auto"/>
          <w:sz w:val="24"/>
          <w:szCs w:val="24"/>
        </w:rPr>
        <w:t>P</w:t>
      </w:r>
      <w:r>
        <w:rPr>
          <w:rFonts w:cs="Times New Roman" w:ascii="Times New Roman" w:hAnsi="Times New Roman"/>
          <w:b w:val="false"/>
          <w:bCs w:val="false"/>
          <w:i w:val="false"/>
          <w:iCs w:val="false"/>
          <w:color w:val="auto"/>
          <w:sz w:val="24"/>
          <w:szCs w:val="24"/>
        </w:rPr>
        <w:t xml:space="preserve"> = 0.032, </w:t>
      </w:r>
      <w:r>
        <w:rPr>
          <w:rFonts w:cs="Times New Roman" w:ascii="Times New Roman" w:hAnsi="Times New Roman"/>
          <w:b/>
          <w:bCs/>
          <w:i w:val="false"/>
          <w:iCs w:val="false"/>
          <w:color w:val="auto"/>
          <w:sz w:val="24"/>
          <w:szCs w:val="24"/>
        </w:rPr>
        <w:t xml:space="preserve">Fig. </w:t>
      </w:r>
      <w:r>
        <w:rPr>
          <w:rFonts w:cs="Times New Roman" w:ascii="Times New Roman" w:hAnsi="Times New Roman"/>
          <w:b/>
          <w:bCs/>
          <w:i w:val="false"/>
          <w:iCs w:val="false"/>
          <w:color w:val="auto"/>
          <w:sz w:val="24"/>
          <w:szCs w:val="24"/>
        </w:rPr>
        <w:t>4</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S</w:t>
      </w:r>
      <w:r>
        <w:rPr>
          <w:rFonts w:cs="Times New Roman" w:ascii="Times New Roman" w:hAnsi="Times New Roman"/>
          <w:b w:val="false"/>
          <w:bCs w:val="false"/>
          <w:i w:val="false"/>
          <w:iCs w:val="false"/>
          <w:color w:val="auto"/>
          <w:sz w:val="24"/>
          <w:szCs w:val="24"/>
        </w:rPr>
        <w:t xml:space="preserve">pecies from Coleoptera, Orthoptera and Lepidoptera that were present in both exclosure and control plots had significantly lower specialization </w:t>
      </w:r>
      <w:r>
        <w:rPr>
          <w:rFonts w:cs="Times New Roman" w:ascii="Times New Roman" w:hAnsi="Times New Roman"/>
          <w:b w:val="false"/>
          <w:bCs w:val="false"/>
          <w:i w:val="false"/>
          <w:iCs w:val="false"/>
          <w:color w:val="auto"/>
          <w:sz w:val="24"/>
          <w:szCs w:val="24"/>
        </w:rPr>
        <w:t>and s</w:t>
      </w:r>
      <w:r>
        <w:rPr>
          <w:rFonts w:cs="Times New Roman" w:ascii="Times New Roman" w:hAnsi="Times New Roman"/>
          <w:b w:val="false"/>
          <w:bCs w:val="false"/>
          <w:i w:val="false"/>
          <w:iCs w:val="false"/>
          <w:color w:val="auto"/>
          <w:sz w:val="24"/>
          <w:szCs w:val="24"/>
        </w:rPr>
        <w:t>pecies that were lost or gained in a plot were more specialized, tha</w:t>
      </w:r>
      <w:del w:id="1" w:author="Unknown Author" w:date="2021-02-19T12:48:22Z">
        <w:r>
          <w:rPr>
            <w:rFonts w:cs="Times New Roman" w:ascii="Times New Roman" w:hAnsi="Times New Roman"/>
            <w:b w:val="false"/>
            <w:bCs w:val="false"/>
            <w:i w:val="false"/>
            <w:iCs w:val="false"/>
            <w:color w:val="auto"/>
            <w:sz w:val="24"/>
            <w:szCs w:val="24"/>
          </w:rPr>
          <w:delText>t</w:delText>
        </w:r>
      </w:del>
      <w:r>
        <w:rPr>
          <w:rFonts w:cs="Times New Roman" w:ascii="Times New Roman" w:hAnsi="Times New Roman"/>
          <w:b w:val="false"/>
          <w:bCs w:val="false"/>
          <w:i w:val="false"/>
          <w:iCs w:val="false"/>
          <w:color w:val="auto"/>
          <w:sz w:val="24"/>
          <w:szCs w:val="24"/>
        </w:rPr>
        <w:t>n those that stayed (</w:t>
      </w:r>
      <w:bookmarkStart w:id="160" w:name="__DdeLink__11093_3738093931"/>
      <w:r>
        <w:rPr>
          <w:rFonts w:cs="Times New Roman" w:ascii="Times New Roman" w:hAnsi="Times New Roman"/>
          <w:b/>
          <w:bCs/>
          <w:i w:val="false"/>
          <w:iCs w:val="false"/>
          <w:color w:val="auto"/>
          <w:sz w:val="24"/>
          <w:szCs w:val="24"/>
          <w:u w:val="none"/>
        </w:rPr>
        <w:t>Figure XXX</w:t>
      </w:r>
      <w:bookmarkEnd w:id="160"/>
      <w:r>
        <w:rPr>
          <w:rFonts w:cs="Times New Roman" w:ascii="Times New Roman" w:hAnsi="Times New Roman"/>
          <w:b/>
          <w:bCs/>
          <w:i w:val="false"/>
          <w:iCs w:val="false"/>
          <w:color w:val="auto"/>
          <w:sz w:val="24"/>
          <w:szCs w:val="24"/>
          <w:u w:val="none"/>
        </w:rPr>
        <w:t>_specialization and colonization</w:t>
      </w:r>
      <w:r>
        <w:rPr>
          <w:rFonts w:cs="Times New Roman" w:ascii="Times New Roman" w:hAnsi="Times New Roman"/>
          <w:b/>
          <w:bCs/>
          <w:i w:val="false"/>
          <w:iCs w:val="false"/>
          <w:color w:val="auto"/>
          <w:sz w:val="24"/>
          <w:szCs w:val="24"/>
          <w:u w:val="none"/>
        </w:rPr>
        <w:t>)</w:t>
      </w:r>
      <w:ins w:id="2" w:author="Unknown Author" w:date="2021-02-19T12:50:26Z">
        <w:r>
          <w:rPr>
            <w:rFonts w:cs="Times New Roman" w:ascii="Times New Roman" w:hAnsi="Times New Roman"/>
            <w:b/>
            <w:bCs/>
            <w:i w:val="false"/>
            <w:iCs w:val="false"/>
            <w:color w:val="auto"/>
            <w:sz w:val="24"/>
            <w:szCs w:val="24"/>
            <w:u w:val="none"/>
          </w:rPr>
          <w:commentReference w:id="10"/>
        </w:r>
      </w:ins>
      <w:r>
        <w:rPr>
          <w:rFonts w:cs="Times New Roman" w:ascii="Times New Roman" w:hAnsi="Times New Roman"/>
          <w:b/>
          <w:bCs/>
          <w:i w:val="false"/>
          <w:iCs w:val="false"/>
          <w:color w:val="auto"/>
          <w:sz w:val="24"/>
          <w:szCs w:val="24"/>
          <w:u w:val="none"/>
        </w:rPr>
        <w:t>.</w:t>
      </w:r>
      <w:del w:id="3" w:author="Unknown Author" w:date="2021-02-19T12:50:24Z">
        <w:r>
          <w:rPr>
            <w:rFonts w:cs="Times New Roman" w:ascii="Times New Roman" w:hAnsi="Times New Roman"/>
            <w:b/>
            <w:bCs/>
            <w:i w:val="false"/>
            <w:iCs w:val="false"/>
            <w:color w:val="auto"/>
            <w:sz w:val="24"/>
            <w:szCs w:val="24"/>
            <w:u w:val="none"/>
          </w:rPr>
          <w:delText xml:space="preserve"> </w:delText>
        </w:r>
      </w:del>
      <w:r>
        <w:rPr>
          <w:rFonts w:cs="Times New Roman" w:ascii="Times New Roman" w:hAnsi="Times New Roman"/>
          <w:b/>
          <w:bCs/>
          <w:i w:val="false"/>
          <w:iCs w:val="false"/>
          <w:color w:val="auto"/>
          <w:sz w:val="24"/>
          <w:szCs w:val="24"/>
          <w:u w:val="none"/>
        </w:rPr>
        <w:t>T</w:t>
      </w:r>
      <w:r>
        <w:rPr>
          <w:rFonts w:ascii="Times New Roman" w:hAnsi="Times New Roman"/>
          <w:b w:val="false"/>
          <w:bCs w:val="false"/>
          <w:i w:val="false"/>
          <w:iCs w:val="false"/>
          <w:color w:val="auto"/>
        </w:rPr>
        <w:t>here was no interaction between specialization and predator effect for any herbivore group on any plant (</w:t>
      </w:r>
      <w:r>
        <w:rPr>
          <w:rFonts w:ascii="Times New Roman" w:hAnsi="Times New Roman"/>
          <w:b/>
          <w:bCs/>
          <w:i w:val="false"/>
          <w:iCs w:val="false"/>
          <w:color w:val="auto"/>
        </w:rPr>
        <w:t>Fig. S</w:t>
      </w:r>
      <w:r>
        <w:rPr>
          <w:rFonts w:ascii="Times New Roman" w:hAnsi="Times New Roman"/>
          <w:b/>
          <w:bCs/>
          <w:i w:val="false"/>
          <w:iCs w:val="false"/>
          <w:color w:val="auto"/>
        </w:rPr>
        <w:t>10</w:t>
      </w:r>
      <w:r>
        <w:rPr>
          <w:rFonts w:ascii="Times New Roman" w:hAnsi="Times New Roman"/>
          <w:b w:val="false"/>
          <w:bCs w:val="false"/>
          <w:i w:val="false"/>
          <w:iCs w:val="false"/>
          <w:color w:val="auto"/>
        </w:rPr>
        <w:t xml:space="preserve">). </w:t>
      </w:r>
      <w:r>
        <w:rPr>
          <w:rFonts w:cs="Times New Roman" w:ascii="Times New Roman" w:hAnsi="Times New Roman"/>
          <w:b w:val="false"/>
          <w:bCs w:val="false"/>
          <w:i w:val="false"/>
          <w:iCs w:val="false"/>
          <w:color w:val="auto"/>
          <w:sz w:val="24"/>
          <w:szCs w:val="24"/>
        </w:rPr>
        <w:t xml:space="preserve">We also found that in case of Orthoptera and </w:t>
      </w:r>
      <w:r>
        <w:rPr>
          <w:rFonts w:cs="Times New Roman" w:ascii="Times New Roman" w:hAnsi="Times New Roman"/>
          <w:b w:val="false"/>
          <w:bCs w:val="false"/>
          <w:i w:val="false"/>
          <w:iCs w:val="false"/>
          <w:color w:val="auto"/>
          <w:sz w:val="24"/>
          <w:szCs w:val="24"/>
        </w:rPr>
        <w:t xml:space="preserve">Homoptera </w:t>
      </w:r>
      <w:r>
        <w:rPr>
          <w:rFonts w:cs="Times New Roman" w:ascii="Times New Roman" w:hAnsi="Times New Roman"/>
          <w:b w:val="false"/>
          <w:bCs w:val="false"/>
          <w:i w:val="false"/>
          <w:iCs w:val="false"/>
          <w:color w:val="auto"/>
          <w:sz w:val="24"/>
          <w:szCs w:val="24"/>
        </w:rPr>
        <w:t>l</w:t>
      </w:r>
      <w:r>
        <w:rPr>
          <w:rFonts w:cs="Times New Roman" w:ascii="Times New Roman" w:hAnsi="Times New Roman"/>
          <w:b w:val="false"/>
          <w:bCs w:val="false"/>
          <w:i w:val="false"/>
          <w:iCs w:val="false"/>
          <w:color w:val="auto"/>
          <w:sz w:val="24"/>
          <w:szCs w:val="24"/>
        </w:rPr>
        <w:t xml:space="preserve">arger species </w:t>
      </w:r>
      <w:r>
        <w:rPr>
          <w:rFonts w:cs="Times New Roman" w:ascii="Times New Roman" w:hAnsi="Times New Roman"/>
          <w:b w:val="false"/>
          <w:bCs w:val="false"/>
          <w:i w:val="false"/>
          <w:iCs w:val="false"/>
          <w:color w:val="auto"/>
          <w:sz w:val="24"/>
          <w:szCs w:val="24"/>
        </w:rPr>
        <w:t>experienced weaker top-down effects</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bCs/>
          <w:i w:val="false"/>
          <w:iCs w:val="false"/>
          <w:color w:val="auto"/>
          <w:sz w:val="24"/>
          <w:szCs w:val="24"/>
        </w:rPr>
        <w:t>(Fig. S1</w:t>
      </w:r>
      <w:r>
        <w:rPr>
          <w:rFonts w:cs="Times New Roman" w:ascii="Times New Roman" w:hAnsi="Times New Roman"/>
          <w:b/>
          <w:bCs/>
          <w:i w:val="false"/>
          <w:iCs w:val="false"/>
          <w:color w:val="auto"/>
          <w:sz w:val="24"/>
          <w:szCs w:val="24"/>
        </w:rPr>
        <w:t>1</w:t>
      </w:r>
      <w:r>
        <w:rPr>
          <w:rFonts w:cs="Times New Roman" w:ascii="Times New Roman" w:hAnsi="Times New Roman"/>
          <w:b/>
          <w:bCs/>
          <w:i w:val="false"/>
          <w:iCs w:val="false"/>
          <w:color w:val="auto"/>
          <w:sz w:val="24"/>
          <w:szCs w:val="24"/>
        </w:rPr>
        <w:t>)</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sz w:val="24"/>
          <w:szCs w:val="24"/>
        </w:rPr>
        <w:t xml:space="preserve">There was no </w:t>
      </w:r>
      <w:r>
        <w:rPr>
          <w:rFonts w:cs="Times New Roman" w:ascii="Times New Roman" w:hAnsi="Times New Roman"/>
          <w:b w:val="false"/>
          <w:bCs w:val="false"/>
          <w:sz w:val="24"/>
          <w:szCs w:val="24"/>
        </w:rPr>
        <w:t>consistent shift in diet (change in PDI values) in response to predation</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for any studied herbivore group </w:t>
      </w:r>
      <w:r>
        <w:rPr>
          <w:rFonts w:cs="Times New Roman" w:ascii="Times New Roman" w:hAnsi="Times New Roman"/>
          <w:b w:val="false"/>
          <w:bCs w:val="false"/>
          <w:sz w:val="24"/>
          <w:szCs w:val="24"/>
        </w:rPr>
        <w:t>(</w:t>
      </w:r>
      <w:r>
        <w:rPr>
          <w:rFonts w:cs="Times New Roman" w:ascii="Times New Roman" w:hAnsi="Times New Roman"/>
          <w:b/>
          <w:bCs/>
          <w:sz w:val="24"/>
          <w:szCs w:val="24"/>
        </w:rPr>
        <w:t>Fig. S</w:t>
      </w:r>
      <w:r>
        <w:rPr>
          <w:rFonts w:cs="Times New Roman" w:ascii="Times New Roman" w:hAnsi="Times New Roman"/>
          <w:b/>
          <w:bCs/>
          <w:sz w:val="24"/>
          <w:szCs w:val="24"/>
        </w:rPr>
        <w:t>1</w:t>
      </w:r>
      <w:r>
        <w:rPr>
          <w:rFonts w:cs="Times New Roman" w:ascii="Times New Roman" w:hAnsi="Times New Roman"/>
          <w:b/>
          <w:bCs/>
          <w:sz w:val="24"/>
          <w:szCs w:val="24"/>
        </w:rPr>
        <w:t>2</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Individually, h</w:t>
      </w:r>
      <w:r>
        <w:rPr>
          <w:rFonts w:cs="Times New Roman" w:ascii="Times New Roman" w:hAnsi="Times New Roman"/>
          <w:b w:val="false"/>
          <w:bCs w:val="false"/>
          <w:sz w:val="24"/>
          <w:szCs w:val="24"/>
        </w:rPr>
        <w:t xml:space="preserve">owever, species with higher diet breadth were also </w:t>
      </w:r>
      <w:r>
        <w:rPr>
          <w:rFonts w:cs="Times New Roman" w:ascii="Times New Roman" w:hAnsi="Times New Roman"/>
          <w:b w:val="false"/>
          <w:bCs w:val="false"/>
          <w:sz w:val="24"/>
          <w:szCs w:val="24"/>
        </w:rPr>
        <w:t xml:space="preserve">more willing to shift their </w:t>
      </w:r>
      <w:r>
        <w:rPr>
          <w:rFonts w:cs="Times New Roman" w:ascii="Times New Roman" w:hAnsi="Times New Roman"/>
          <w:b w:val="false"/>
          <w:bCs w:val="false"/>
          <w:sz w:val="24"/>
          <w:szCs w:val="24"/>
        </w:rPr>
        <w:t>diet (</w:t>
      </w:r>
      <w:r>
        <w:rPr>
          <w:rFonts w:cs="Times New Roman" w:ascii="Times New Roman" w:hAnsi="Times New Roman"/>
          <w:b/>
          <w:bCs/>
          <w:sz w:val="24"/>
          <w:szCs w:val="24"/>
        </w:rPr>
        <w:t xml:space="preserve">Fig. </w:t>
      </w:r>
      <w:r>
        <w:rPr>
          <w:rFonts w:cs="Times New Roman" w:ascii="Times New Roman" w:hAnsi="Times New Roman"/>
          <w:b/>
          <w:bCs/>
          <w:sz w:val="24"/>
          <w:szCs w:val="24"/>
        </w:rPr>
        <w:t>NS</w:t>
      </w:r>
      <w:r>
        <w:rPr>
          <w:rFonts w:cs="Times New Roman" w:ascii="Times New Roman" w:hAnsi="Times New Roman"/>
          <w:b/>
          <w:bCs/>
          <w:sz w:val="24"/>
          <w:szCs w:val="24"/>
        </w:rPr>
        <w:t>5</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highlight w:val="yellow"/>
        </w:rPr>
        <w:t>[</w:t>
      </w:r>
      <w:r>
        <w:rPr>
          <w:rFonts w:cs="Times New Roman" w:ascii="Times New Roman" w:hAnsi="Times New Roman"/>
          <w:b w:val="false"/>
          <w:bCs w:val="false"/>
          <w:sz w:val="24"/>
          <w:szCs w:val="24"/>
          <w:highlight w:val="yellow"/>
        </w:rPr>
        <w:t>…</w:t>
      </w:r>
      <w:r>
        <w:rPr>
          <w:rFonts w:cs="Times New Roman" w:ascii="Times New Roman" w:hAnsi="Times New Roman"/>
          <w:b w:val="false"/>
          <w:bCs w:val="false"/>
          <w:sz w:val="24"/>
          <w:szCs w:val="24"/>
          <w:highlight w:val="yellow"/>
        </w:rPr>
        <w:t>]</w:t>
      </w:r>
      <w:r>
        <w:rPr>
          <w:rFonts w:cs="Times New Roman" w:ascii="Times New Roman" w:hAnsi="Times New Roman"/>
          <w:b w:val="false"/>
          <w:bCs w:val="false"/>
          <w:sz w:val="24"/>
          <w:szCs w:val="24"/>
          <w:highlight w:val="yellow"/>
        </w:rPr>
        <w:t xml:space="preserve"> </w:t>
      </w:r>
      <w:r>
        <w:rPr>
          <w:rFonts w:cs="Times New Roman" w:ascii="Times New Roman" w:hAnsi="Times New Roman"/>
          <w:b w:val="false"/>
          <w:bCs w:val="false"/>
          <w:sz w:val="24"/>
          <w:szCs w:val="24"/>
          <w:highlight w:val="yellow"/>
        </w:rPr>
        <w:t>I also present</w:t>
      </w:r>
      <w:r>
        <w:rPr>
          <w:rFonts w:cs="Times New Roman" w:ascii="Times New Roman" w:hAnsi="Times New Roman"/>
          <w:b w:val="false"/>
          <w:bCs w:val="false"/>
          <w:sz w:val="24"/>
          <w:szCs w:val="24"/>
          <w:highlight w:val="yellow"/>
        </w:rPr>
        <w:t xml:space="preserve"> </w:t>
      </w:r>
      <w:r>
        <w:rPr>
          <w:rFonts w:cs="Times New Roman" w:ascii="Times New Roman" w:hAnsi="Times New Roman"/>
          <w:b w:val="false"/>
          <w:bCs w:val="false"/>
          <w:sz w:val="24"/>
          <w:szCs w:val="24"/>
          <w:highlight w:val="yellow"/>
        </w:rPr>
        <w:t>c</w:t>
      </w:r>
      <w:r>
        <w:rPr>
          <w:rFonts w:cs="Times New Roman" w:ascii="Times New Roman" w:hAnsi="Times New Roman"/>
          <w:b w:val="false"/>
          <w:bCs w:val="false"/>
          <w:sz w:val="24"/>
          <w:szCs w:val="24"/>
          <w:highlight w:val="yellow"/>
        </w:rPr>
        <w:t>orrelation</w:t>
      </w:r>
      <w:r>
        <w:rPr>
          <w:rFonts w:cs="Times New Roman" w:ascii="Times New Roman" w:hAnsi="Times New Roman"/>
          <w:b w:val="false"/>
          <w:bCs w:val="false"/>
          <w:sz w:val="24"/>
          <w:szCs w:val="24"/>
          <w:highlight w:val="yellow"/>
        </w:rPr>
        <w:t>s</w:t>
      </w:r>
      <w:r>
        <w:rPr>
          <w:rFonts w:cs="Times New Roman" w:ascii="Times New Roman" w:hAnsi="Times New Roman"/>
          <w:b w:val="false"/>
          <w:bCs w:val="false"/>
          <w:sz w:val="24"/>
          <w:szCs w:val="24"/>
          <w:highlight w:val="yellow"/>
        </w:rPr>
        <w:t xml:space="preserve"> between descriptors </w:t>
      </w:r>
      <w:r>
        <w:rPr>
          <w:rFonts w:cs="Times New Roman" w:ascii="Times New Roman" w:hAnsi="Times New Roman"/>
          <w:b w:val="false"/>
          <w:bCs w:val="false"/>
          <w:sz w:val="24"/>
          <w:szCs w:val="24"/>
          <w:highlight w:val="yellow"/>
        </w:rPr>
        <w:t>Fig. S12</w:t>
      </w:r>
      <w:r>
        <w:rPr>
          <w:rFonts w:cs="Times New Roman" w:ascii="Times New Roman" w:hAnsi="Times New Roman"/>
          <w:b w:val="false"/>
          <w:bCs w:val="false"/>
          <w:sz w:val="24"/>
          <w:szCs w:val="24"/>
          <w:highlight w:val="yellow"/>
        </w:rPr>
        <w:t xml:space="preserve"> </w:t>
      </w:r>
      <w:r>
        <w:rPr>
          <w:rFonts w:cs="Times New Roman" w:ascii="Times New Roman" w:hAnsi="Times New Roman"/>
          <w:b w:val="false"/>
          <w:bCs w:val="false"/>
          <w:sz w:val="24"/>
          <w:szCs w:val="24"/>
          <w:highlight w:val="yellow"/>
        </w:rPr>
        <w:t xml:space="preserve">[…]. </w:t>
      </w:r>
    </w:p>
    <w:p>
      <w:pPr>
        <w:pStyle w:val="Normal"/>
        <w:spacing w:lineRule="auto" w:line="240"/>
        <w:jc w:val="left"/>
        <w:rPr>
          <w:rFonts w:ascii="Times New Roman" w:hAnsi="Times New Roman"/>
        </w:rPr>
      </w:pPr>
      <w:r>
        <w:rPr>
          <w:rFonts w:cs="Times New Roman" w:ascii="Times New Roman" w:hAnsi="Times New Roman"/>
          <w:b w:val="false"/>
          <w:bCs w:val="false"/>
          <w:i w:val="false"/>
          <w:iCs w:val="false"/>
          <w:color w:val="auto"/>
          <w:sz w:val="24"/>
          <w:szCs w:val="24"/>
          <w:highlight w:val="yellow"/>
          <w:u w:val="none"/>
        </w:rPr>
        <w:tab/>
      </w:r>
      <w:r>
        <w:rPr>
          <w:rFonts w:cs="Times New Roman" w:ascii="Times New Roman" w:hAnsi="Times New Roman"/>
          <w:b w:val="false"/>
          <w:bCs w:val="false"/>
          <w:i w:val="false"/>
          <w:iCs w:val="false"/>
          <w:color w:val="auto"/>
          <w:sz w:val="24"/>
          <w:szCs w:val="24"/>
          <w:u w:val="none"/>
        </w:rPr>
        <w:t>H</w:t>
      </w:r>
      <w:r>
        <w:rPr>
          <w:rFonts w:cs="Times New Roman" w:ascii="Times New Roman" w:hAnsi="Times New Roman"/>
          <w:b w:val="false"/>
          <w:bCs w:val="false"/>
          <w:i w:val="false"/>
          <w:iCs w:val="false"/>
          <w:color w:val="auto"/>
          <w:sz w:val="24"/>
          <w:szCs w:val="24"/>
          <w:u w:val="none"/>
        </w:rPr>
        <w:t>igher AP to herbivore ratio was rela</w:t>
      </w:r>
      <w:r>
        <w:rPr>
          <w:rFonts w:cs="Times New Roman" w:ascii="Times New Roman" w:hAnsi="Times New Roman"/>
          <w:b w:val="false"/>
          <w:bCs w:val="false"/>
          <w:i w:val="false"/>
          <w:iCs w:val="false"/>
          <w:color w:val="auto"/>
          <w:sz w:val="24"/>
          <w:szCs w:val="24"/>
          <w:u w:val="none"/>
        </w:rPr>
        <w:t>t</w:t>
      </w:r>
      <w:r>
        <w:rPr>
          <w:rFonts w:cs="Times New Roman" w:ascii="Times New Roman" w:hAnsi="Times New Roman"/>
          <w:b w:val="false"/>
          <w:bCs w:val="false"/>
          <w:i w:val="false"/>
          <w:iCs w:val="false"/>
          <w:color w:val="auto"/>
          <w:sz w:val="24"/>
          <w:szCs w:val="24"/>
          <w:u w:val="none"/>
        </w:rPr>
        <w:t xml:space="preserve">ed to </w:t>
      </w:r>
      <w:r>
        <w:rPr>
          <w:rFonts w:cs="Times New Roman" w:ascii="Times New Roman" w:hAnsi="Times New Roman"/>
          <w:b w:val="false"/>
          <w:bCs w:val="false"/>
          <w:i w:val="false"/>
          <w:iCs w:val="false"/>
          <w:color w:val="auto"/>
          <w:sz w:val="24"/>
          <w:szCs w:val="24"/>
          <w:u w:val="none"/>
        </w:rPr>
        <w:t>low</w:t>
      </w:r>
      <w:r>
        <w:rPr>
          <w:rFonts w:cs="Times New Roman" w:ascii="Times New Roman" w:hAnsi="Times New Roman"/>
          <w:b w:val="false"/>
          <w:bCs w:val="false"/>
          <w:i w:val="false"/>
          <w:iCs w:val="false"/>
          <w:color w:val="auto"/>
          <w:sz w:val="24"/>
          <w:szCs w:val="24"/>
          <w:u w:val="none"/>
        </w:rPr>
        <w:t>er</w:t>
      </w:r>
      <w:r>
        <w:rPr>
          <w:rFonts w:cs="Times New Roman" w:ascii="Times New Roman" w:hAnsi="Times New Roman"/>
          <w:b w:val="false"/>
          <w:bCs w:val="false"/>
          <w:i w:val="false"/>
          <w:iCs w:val="false"/>
          <w:color w:val="auto"/>
          <w:sz w:val="24"/>
          <w:szCs w:val="24"/>
          <w:u w:val="none"/>
        </w:rPr>
        <w:t xml:space="preserve"> cascading effects on plants </w:t>
      </w:r>
      <w:r>
        <w:rPr>
          <w:rFonts w:cs="Times New Roman" w:ascii="Times New Roman" w:hAnsi="Times New Roman"/>
          <w:b w:val="false"/>
          <w:bCs w:val="false"/>
          <w:i w:val="false"/>
          <w:iCs w:val="false"/>
          <w:color w:val="auto"/>
          <w:sz w:val="24"/>
          <w:szCs w:val="24"/>
          <w:u w:val="none"/>
        </w:rPr>
        <w:t>(</w:t>
      </w:r>
      <w:commentRangeStart w:id="11"/>
      <w:r>
        <w:rPr>
          <w:rFonts w:cs="Times New Roman" w:ascii="Times New Roman" w:hAnsi="Times New Roman"/>
          <w:b/>
          <w:bCs/>
          <w:i w:val="false"/>
          <w:iCs w:val="false"/>
          <w:color w:val="auto"/>
          <w:sz w:val="24"/>
          <w:szCs w:val="24"/>
          <w:u w:val="none"/>
        </w:rPr>
        <w:t>Fig.</w:t>
      </w:r>
      <w:r>
        <w:rPr>
          <w:rFonts w:cs="Times New Roman" w:ascii="Times New Roman" w:hAnsi="Times New Roman"/>
          <w:b/>
          <w:bCs/>
          <w:i w:val="false"/>
          <w:iCs w:val="false"/>
          <w:color w:val="auto"/>
          <w:sz w:val="24"/>
          <w:szCs w:val="24"/>
          <w:u w:val="none"/>
        </w:rPr>
        <w:t xml:space="preserve"> S</w:t>
      </w:r>
      <w:r>
        <w:rPr>
          <w:rFonts w:cs="Times New Roman" w:ascii="Times New Roman" w:hAnsi="Times New Roman"/>
          <w:b/>
          <w:bCs/>
          <w:i w:val="false"/>
          <w:iCs w:val="false"/>
          <w:color w:val="auto"/>
          <w:sz w:val="24"/>
          <w:szCs w:val="24"/>
          <w:u w:val="none"/>
        </w:rPr>
        <w:t>7</w:t>
      </w:r>
      <w:r>
        <w:rPr>
          <w:rFonts w:cs="Times New Roman" w:ascii="Times New Roman" w:hAnsi="Times New Roman"/>
          <w:b w:val="false"/>
          <w:bCs w:val="false"/>
          <w:sz w:val="24"/>
          <w:szCs w:val="24"/>
        </w:rPr>
      </w:r>
      <w:commentRangeEnd w:id="11"/>
      <w:r>
        <w:commentReference w:id="11"/>
      </w:r>
      <w:r>
        <w:rPr>
          <w:rFonts w:cs="Times New Roman" w:ascii="Times New Roman" w:hAnsi="Times New Roman"/>
          <w:b w:val="false"/>
          <w:bCs w:val="false"/>
          <w:i w:val="false"/>
          <w:iCs w:val="false"/>
          <w:color w:val="auto"/>
          <w:sz w:val="24"/>
          <w:szCs w:val="24"/>
          <w:u w:val="none"/>
        </w:rPr>
        <w:t>),</w:t>
      </w:r>
      <w:r>
        <w:rPr>
          <w:rFonts w:cs="Times New Roman" w:ascii="Times New Roman" w:hAnsi="Times New Roman"/>
          <w:b w:val="false"/>
          <w:bCs w:val="false"/>
          <w:i w:val="false"/>
          <w:iCs w:val="false"/>
          <w:color w:val="auto"/>
          <w:sz w:val="24"/>
          <w:szCs w:val="24"/>
          <w:u w:val="none"/>
        </w:rPr>
        <w:t xml:space="preserve"> </w:t>
      </w:r>
      <w:r>
        <w:rPr>
          <w:rFonts w:cs="Times New Roman" w:ascii="Times New Roman" w:hAnsi="Times New Roman"/>
          <w:b w:val="false"/>
          <w:bCs w:val="false"/>
          <w:i w:val="false"/>
          <w:iCs w:val="false"/>
          <w:color w:val="auto"/>
          <w:sz w:val="24"/>
          <w:szCs w:val="24"/>
          <w:u w:val="none"/>
        </w:rPr>
        <w:t xml:space="preserve">i.e. </w:t>
      </w:r>
      <w:r>
        <w:rPr>
          <w:rFonts w:cs="Times New Roman" w:ascii="Times New Roman" w:hAnsi="Times New Roman"/>
          <w:b w:val="false"/>
          <w:bCs w:val="false"/>
          <w:i w:val="false"/>
          <w:iCs w:val="false"/>
          <w:color w:val="auto"/>
          <w:sz w:val="24"/>
          <w:szCs w:val="24"/>
          <w:u w:val="none"/>
        </w:rPr>
        <w:t xml:space="preserve">the </w:t>
      </w:r>
      <w:r>
        <w:rPr>
          <w:rFonts w:cs="Times New Roman" w:ascii="Times New Roman" w:hAnsi="Times New Roman"/>
          <w:b w:val="false"/>
          <w:bCs w:val="false"/>
          <w:i w:val="false"/>
          <w:iCs w:val="false"/>
          <w:color w:val="auto"/>
          <w:sz w:val="24"/>
          <w:szCs w:val="24"/>
          <w:u w:val="none"/>
        </w:rPr>
        <w:t>more AP relative</w:t>
      </w:r>
      <w:r>
        <w:rPr>
          <w:rFonts w:cs="Times New Roman" w:ascii="Times New Roman" w:hAnsi="Times New Roman"/>
          <w:b w:val="false"/>
          <w:bCs w:val="false"/>
          <w:i w:val="false"/>
          <w:iCs w:val="false"/>
          <w:color w:val="auto"/>
          <w:sz w:val="24"/>
          <w:szCs w:val="24"/>
          <w:u w:val="none"/>
        </w:rPr>
        <w:t xml:space="preserve"> to herbivores</w:t>
      </w:r>
      <w:r>
        <w:rPr>
          <w:rFonts w:cs="Times New Roman" w:ascii="Times New Roman" w:hAnsi="Times New Roman"/>
          <w:b w:val="false"/>
          <w:bCs w:val="false"/>
          <w:i w:val="false"/>
          <w:iCs w:val="false"/>
          <w:color w:val="auto"/>
          <w:sz w:val="24"/>
          <w:szCs w:val="24"/>
          <w:u w:val="none"/>
        </w:rPr>
        <w:t xml:space="preserve"> more </w:t>
      </w:r>
      <w:r>
        <w:rPr>
          <w:rFonts w:cs="Times New Roman" w:ascii="Times New Roman" w:hAnsi="Times New Roman"/>
          <w:b w:val="false"/>
          <w:bCs w:val="false"/>
          <w:i w:val="false"/>
          <w:iCs w:val="false"/>
          <w:color w:val="auto"/>
          <w:sz w:val="24"/>
          <w:szCs w:val="24"/>
          <w:u w:val="none"/>
        </w:rPr>
        <w:t>LRR values of</w:t>
      </w:r>
      <w:r>
        <w:rPr>
          <w:rFonts w:cs="Times New Roman" w:ascii="Times New Roman" w:hAnsi="Times New Roman"/>
          <w:b w:val="false"/>
          <w:bCs w:val="false"/>
          <w:i w:val="false"/>
          <w:iCs w:val="false"/>
          <w:color w:val="auto"/>
          <w:sz w:val="24"/>
          <w:szCs w:val="24"/>
          <w:u w:val="none"/>
        </w:rPr>
        <w:t xml:space="preserve"> plants</w:t>
      </w:r>
      <w:r>
        <w:rPr>
          <w:rFonts w:cs="Times New Roman" w:ascii="Times New Roman" w:hAnsi="Times New Roman"/>
          <w:b w:val="false"/>
          <w:bCs w:val="false"/>
          <w:i w:val="false"/>
          <w:iCs w:val="false"/>
          <w:color w:val="auto"/>
          <w:sz w:val="24"/>
          <w:szCs w:val="24"/>
          <w:u w:val="none"/>
        </w:rPr>
        <w:t xml:space="preserve"> are near zero</w:t>
      </w:r>
      <w:r>
        <w:rPr>
          <w:rFonts w:cs="Times New Roman" w:ascii="Times New Roman" w:hAnsi="Times New Roman"/>
          <w:b w:val="false"/>
          <w:bCs w:val="false"/>
          <w:i w:val="false"/>
          <w:iCs w:val="false"/>
          <w:color w:val="auto"/>
          <w:sz w:val="24"/>
          <w:szCs w:val="24"/>
          <w:u w:val="none"/>
        </w:rPr>
        <w:t xml:space="preserve">. </w:t>
      </w:r>
      <w:r>
        <w:rPr>
          <w:rFonts w:cs="Times New Roman" w:ascii="Times New Roman" w:hAnsi="Times New Roman"/>
          <w:b w:val="false"/>
          <w:bCs w:val="false"/>
          <w:i w:val="false"/>
          <w:iCs w:val="false"/>
          <w:color w:val="auto"/>
          <w:sz w:val="24"/>
          <w:szCs w:val="24"/>
          <w:u w:val="none"/>
        </w:rPr>
        <w:t xml:space="preserve">However this relationship vanished at the </w:t>
      </w:r>
      <w:commentRangeStart w:id="12"/>
      <w:r>
        <w:rPr>
          <w:rFonts w:cs="Times New Roman" w:ascii="Times New Roman" w:hAnsi="Times New Roman"/>
          <w:b w:val="false"/>
          <w:bCs w:val="false"/>
          <w:i w:val="false"/>
          <w:iCs w:val="false"/>
          <w:color w:val="auto"/>
          <w:sz w:val="24"/>
          <w:szCs w:val="24"/>
          <w:u w:val="none"/>
        </w:rPr>
        <w:t xml:space="preserve">individual </w:t>
      </w:r>
      <w:r>
        <w:rPr>
          <w:rFonts w:cs="Times New Roman" w:ascii="Times New Roman" w:hAnsi="Times New Roman"/>
          <w:b w:val="false"/>
          <w:bCs w:val="false"/>
          <w:i w:val="false"/>
          <w:iCs w:val="false"/>
          <w:color w:val="auto"/>
          <w:sz w:val="24"/>
          <w:szCs w:val="24"/>
          <w:u w:val="none"/>
        </w:rPr>
        <w:t>species</w:t>
      </w:r>
      <w:r>
        <w:rPr>
          <w:rFonts w:cs="Times New Roman" w:ascii="Times New Roman" w:hAnsi="Times New Roman"/>
          <w:b w:val="false"/>
          <w:bCs w:val="false"/>
          <w:i w:val="false"/>
          <w:iCs w:val="false"/>
          <w:color w:val="auto"/>
          <w:sz w:val="24"/>
          <w:szCs w:val="24"/>
          <w:u w:val="none"/>
        </w:rPr>
        <w:t xml:space="preserve"> level</w:t>
      </w:r>
      <w:r>
        <w:rPr>
          <w:rFonts w:cs="Times New Roman" w:ascii="Times New Roman" w:hAnsi="Times New Roman"/>
          <w:b w:val="false"/>
          <w:bCs w:val="false"/>
          <w:sz w:val="24"/>
          <w:szCs w:val="24"/>
        </w:rPr>
      </w:r>
      <w:commentRangeEnd w:id="12"/>
      <w:r>
        <w:commentReference w:id="12"/>
      </w:r>
      <w:r>
        <w:rPr>
          <w:rFonts w:cs="Times New Roman" w:ascii="Times New Roman" w:hAnsi="Times New Roman"/>
          <w:b w:val="false"/>
          <w:bCs w:val="false"/>
          <w:i w:val="false"/>
          <w:iCs w:val="false"/>
          <w:color w:val="auto"/>
          <w:sz w:val="24"/>
          <w:szCs w:val="24"/>
          <w:u w:val="none"/>
        </w:rPr>
        <w:t xml:space="preserve">. </w:t>
      </w:r>
    </w:p>
    <w:p>
      <w:pPr>
        <w:pStyle w:val="Normal"/>
        <w:spacing w:lineRule="auto" w:line="240" w:before="0" w:after="0"/>
        <w:ind w:left="0" w:right="0" w:hanging="0"/>
        <w:jc w:val="left"/>
        <w:rPr>
          <w:rFonts w:ascii="Times New Roman" w:hAnsi="Times New Roman" w:cs="Times New Roman"/>
          <w:b/>
          <w:b/>
          <w:bCs/>
          <w:sz w:val="24"/>
          <w:szCs w:val="24"/>
          <w:highlight w:val="white"/>
        </w:rPr>
      </w:pPr>
      <w:r>
        <w:rPr>
          <w:rFonts w:cs="Times New Roman" w:ascii="Times New Roman" w:hAnsi="Times New Roman"/>
          <w:b/>
          <w:bCs/>
          <w:sz w:val="24"/>
          <w:szCs w:val="24"/>
          <w:highlight w:val="white"/>
        </w:rPr>
      </w:r>
    </w:p>
    <w:p>
      <w:pPr>
        <w:pStyle w:val="Normal"/>
        <w:spacing w:lineRule="auto" w:line="240" w:before="0" w:after="0"/>
        <w:ind w:left="0" w:right="0" w:hanging="0"/>
        <w:jc w:val="left"/>
        <w:rPr>
          <w:rFonts w:ascii="Times New Roman" w:hAnsi="Times New Roman"/>
        </w:rPr>
      </w:pPr>
      <w:r>
        <w:rPr>
          <w:rFonts w:cs="Times New Roman" w:ascii="Times New Roman" w:hAnsi="Times New Roman"/>
          <w:b/>
          <w:bCs/>
          <w:sz w:val="24"/>
          <w:szCs w:val="24"/>
          <w:highlight w:val="white"/>
        </w:rPr>
        <w:t>D</w:t>
      </w:r>
      <w:r>
        <w:rPr>
          <w:rFonts w:cs="Times New Roman" w:ascii="Times New Roman" w:hAnsi="Times New Roman"/>
          <w:b/>
          <w:bCs/>
          <w:sz w:val="24"/>
          <w:szCs w:val="24"/>
          <w:highlight w:val="white"/>
        </w:rPr>
        <w:t>iscussion</w:t>
      </w:r>
      <w:r>
        <w:rPr>
          <w:rFonts w:cs="Times New Roman" w:ascii="Times New Roman" w:hAnsi="Times New Roman"/>
          <w:b w:val="false"/>
          <w:bCs w:val="false"/>
          <w:i w:val="false"/>
          <w:iCs w:val="false"/>
          <w:sz w:val="24"/>
          <w:szCs w:val="24"/>
        </w:rPr>
        <w:t>.</w:t>
      </w:r>
    </w:p>
    <w:p>
      <w:pPr>
        <w:pStyle w:val="Normal"/>
        <w:spacing w:lineRule="auto" w:line="240"/>
        <w:rPr/>
      </w:pPr>
      <w:r>
        <w:rPr>
          <w:rFonts w:cs="Times New Roman" w:ascii="Times New Roman" w:hAnsi="Times New Roman"/>
          <w:b w:val="false"/>
          <w:bCs w:val="false"/>
          <w:i w:val="false"/>
          <w:iCs w:val="false"/>
          <w:color w:val="auto"/>
          <w:sz w:val="24"/>
          <w:szCs w:val="24"/>
          <w:highlight w:val="white"/>
        </w:rPr>
        <w:tab/>
      </w:r>
      <w:r>
        <w:rPr>
          <w:rFonts w:cs="Times New Roman" w:ascii="Times New Roman" w:hAnsi="Times New Roman"/>
          <w:b w:val="false"/>
          <w:bCs w:val="false"/>
          <w:i w:val="false"/>
          <w:iCs w:val="false"/>
          <w:color w:val="auto"/>
          <w:sz w:val="24"/>
          <w:szCs w:val="24"/>
          <w:highlight w:val="white"/>
        </w:rPr>
        <w:t xml:space="preserve">In early stage of tropical forest gap regeneration top-predators </w:t>
      </w:r>
      <w:r>
        <w:rPr>
          <w:rFonts w:cs="Times New Roman" w:ascii="Times New Roman" w:hAnsi="Times New Roman"/>
          <w:b w:val="false"/>
          <w:bCs w:val="false"/>
          <w:i w:val="false"/>
          <w:iCs w:val="false"/>
          <w:color w:val="auto"/>
          <w:sz w:val="24"/>
          <w:szCs w:val="24"/>
          <w:highlight w:val="white"/>
        </w:rPr>
        <w:t>weakly impacted</w:t>
      </w:r>
      <w:r>
        <w:rPr>
          <w:rFonts w:cs="Times New Roman" w:ascii="Times New Roman" w:hAnsi="Times New Roman"/>
          <w:b w:val="false"/>
          <w:bCs w:val="false"/>
          <w:i w:val="false"/>
          <w:iCs w:val="false"/>
          <w:color w:val="auto"/>
          <w:sz w:val="24"/>
          <w:szCs w:val="24"/>
          <w:highlight w:val="white"/>
        </w:rPr>
        <w:t xml:space="preserve"> </w:t>
      </w:r>
      <w:r>
        <w:rPr>
          <w:rFonts w:cs="Times New Roman" w:ascii="Times New Roman" w:hAnsi="Times New Roman"/>
          <w:b w:val="false"/>
          <w:bCs w:val="false"/>
          <w:i w:val="false"/>
          <w:iCs w:val="false"/>
          <w:color w:val="auto"/>
          <w:sz w:val="24"/>
          <w:szCs w:val="24"/>
          <w:highlight w:val="white"/>
        </w:rPr>
        <w:t>a</w:t>
      </w:r>
      <w:r>
        <w:rPr>
          <w:rFonts w:cs="Times New Roman" w:ascii="Times New Roman" w:hAnsi="Times New Roman"/>
          <w:b w:val="false"/>
          <w:bCs w:val="false"/>
          <w:i w:val="false"/>
          <w:iCs w:val="false"/>
          <w:color w:val="auto"/>
          <w:sz w:val="24"/>
          <w:szCs w:val="24"/>
          <w:highlight w:val="white"/>
        </w:rPr>
        <w:t>rthropod communities. Against</w:t>
      </w:r>
      <w:r>
        <w:rPr>
          <w:rFonts w:cs="Times New Roman" w:ascii="Times New Roman" w:hAnsi="Times New Roman"/>
          <w:b w:val="false"/>
          <w:bCs w:val="false"/>
          <w:i w:val="false"/>
          <w:iCs w:val="false"/>
          <w:color w:val="auto"/>
          <w:sz w:val="24"/>
          <w:szCs w:val="24"/>
          <w:highlight w:val="white"/>
        </w:rPr>
        <w:t xml:space="preserve"> our expectations </w:t>
      </w:r>
      <w:r>
        <w:rPr>
          <w:rFonts w:cs="Times New Roman" w:ascii="Times New Roman" w:hAnsi="Times New Roman"/>
          <w:b w:val="false"/>
          <w:bCs w:val="false"/>
          <w:i w:val="false"/>
          <w:iCs w:val="false"/>
          <w:color w:val="auto"/>
          <w:sz w:val="24"/>
          <w:szCs w:val="24"/>
          <w:highlight w:val="white"/>
        </w:rPr>
        <w:t>t</w:t>
      </w:r>
      <w:r>
        <w:rPr>
          <w:rFonts w:cs="Times New Roman" w:ascii="Times New Roman" w:hAnsi="Times New Roman"/>
          <w:b w:val="false"/>
          <w:bCs w:val="false"/>
          <w:i w:val="false"/>
          <w:iCs w:val="false"/>
          <w:sz w:val="24"/>
          <w:szCs w:val="24"/>
        </w:rPr>
        <w:t>op-predators did not reduce herbivore nor AP abundance.</w:t>
      </w:r>
      <w:r>
        <w:rPr>
          <w:rFonts w:cs="Times New Roman" w:ascii="Times New Roman" w:hAnsi="Times New Roman"/>
          <w:b w:val="false"/>
          <w:bCs w:val="false"/>
          <w:i w:val="false"/>
          <w:iCs w:val="false"/>
          <w:sz w:val="24"/>
          <w:szCs w:val="24"/>
        </w:rPr>
        <w:t xml:space="preserve"> F</w:t>
      </w:r>
      <w:r>
        <w:rPr>
          <w:rFonts w:cs="Times New Roman" w:ascii="Times New Roman" w:hAnsi="Times New Roman"/>
          <w:b w:val="false"/>
          <w:bCs w:val="false"/>
          <w:i w:val="false"/>
          <w:iCs w:val="false"/>
          <w:sz w:val="24"/>
          <w:szCs w:val="24"/>
        </w:rPr>
        <w:t xml:space="preserve">or </w:t>
      </w:r>
      <w:r>
        <w:rPr>
          <w:rFonts w:cs="Times New Roman" w:ascii="Times New Roman" w:hAnsi="Times New Roman"/>
          <w:b w:val="false"/>
          <w:bCs w:val="false"/>
          <w:i w:val="false"/>
          <w:iCs w:val="false"/>
          <w:sz w:val="24"/>
          <w:szCs w:val="24"/>
        </w:rPr>
        <w:t xml:space="preserve">arthropod – vertebrate predator </w:t>
      </w:r>
      <w:r>
        <w:rPr>
          <w:rFonts w:cs="Times New Roman" w:ascii="Times New Roman" w:hAnsi="Times New Roman"/>
          <w:b w:val="false"/>
          <w:bCs w:val="false"/>
          <w:i w:val="false"/>
          <w:iCs w:val="false"/>
          <w:sz w:val="24"/>
          <w:szCs w:val="24"/>
        </w:rPr>
        <w:t xml:space="preserve">systems </w:t>
      </w:r>
      <w:r>
        <w:rPr>
          <w:rFonts w:cs="Times New Roman" w:ascii="Times New Roman" w:hAnsi="Times New Roman"/>
          <w:b w:val="false"/>
          <w:bCs w:val="false"/>
          <w:i w:val="false"/>
          <w:iCs w:val="false"/>
          <w:sz w:val="24"/>
          <w:szCs w:val="24"/>
        </w:rPr>
        <w:t xml:space="preserve">it has </w:t>
      </w:r>
      <w:r>
        <w:rPr>
          <w:rFonts w:cs="Times New Roman" w:ascii="Times New Roman" w:hAnsi="Times New Roman"/>
          <w:b w:val="false"/>
          <w:bCs w:val="false"/>
          <w:i w:val="false"/>
          <w:iCs w:val="false"/>
          <w:sz w:val="24"/>
          <w:szCs w:val="24"/>
        </w:rPr>
        <w:t>previously been show</w:t>
      </w:r>
      <w:r>
        <w:rPr>
          <w:rFonts w:cs="Times New Roman" w:ascii="Times New Roman" w:hAnsi="Times New Roman"/>
          <w:b w:val="false"/>
          <w:bCs w:val="false"/>
          <w:i w:val="false"/>
          <w:iCs w:val="false"/>
          <w:sz w:val="24"/>
          <w:szCs w:val="24"/>
        </w:rPr>
        <w:t>n</w:t>
      </w:r>
      <w:r>
        <w:rPr>
          <w:rFonts w:cs="Times New Roman" w:ascii="Times New Roman" w:hAnsi="Times New Roman"/>
          <w:b w:val="false"/>
          <w:bCs w:val="false"/>
          <w:i w:val="false"/>
          <w:iCs w:val="false"/>
          <w:sz w:val="24"/>
          <w:szCs w:val="24"/>
        </w:rPr>
        <w:t xml:space="preserve">, that whenever strong effects on </w:t>
      </w:r>
      <w:r>
        <w:rPr>
          <w:rFonts w:cs="Times New Roman" w:ascii="Times New Roman" w:hAnsi="Times New Roman"/>
          <w:b w:val="false"/>
          <w:bCs w:val="false"/>
          <w:i w:val="false"/>
          <w:iCs w:val="false"/>
          <w:sz w:val="24"/>
          <w:szCs w:val="24"/>
        </w:rPr>
        <w:t>birds</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are present the</w:t>
      </w:r>
      <w:r>
        <w:rPr>
          <w:rFonts w:cs="Times New Roman" w:ascii="Times New Roman" w:hAnsi="Times New Roman"/>
          <w:b w:val="false"/>
          <w:bCs w:val="false"/>
          <w:i w:val="false"/>
          <w:iCs w:val="false"/>
          <w:sz w:val="24"/>
          <w:szCs w:val="24"/>
        </w:rPr>
        <w:t xml:space="preserve"> abundance of </w:t>
      </w:r>
      <w:r>
        <w:rPr>
          <w:rFonts w:cs="Times New Roman" w:ascii="Times New Roman" w:hAnsi="Times New Roman"/>
          <w:b w:val="false"/>
          <w:bCs w:val="false"/>
          <w:i w:val="false"/>
          <w:iCs w:val="false"/>
          <w:sz w:val="24"/>
          <w:szCs w:val="24"/>
        </w:rPr>
        <w:t>both herbivores and AP</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is</w:t>
      </w:r>
      <w:r>
        <w:rPr>
          <w:rFonts w:cs="Times New Roman" w:ascii="Times New Roman" w:hAnsi="Times New Roman"/>
          <w:b w:val="false"/>
          <w:bCs w:val="false"/>
          <w:i w:val="false"/>
          <w:iCs w:val="false"/>
          <w:sz w:val="24"/>
          <w:szCs w:val="24"/>
        </w:rPr>
        <w:t xml:space="preserve"> reduced </w:t>
      </w:r>
      <w:r>
        <w:rPr>
          <w:rFonts w:cs="Times New Roman" w:ascii="Times New Roman" w:hAnsi="Times New Roman"/>
          <w:b w:val="false"/>
          <w:bCs w:val="false"/>
          <w:i w:val="false"/>
          <w:iCs w:val="false"/>
          <w:sz w:val="24"/>
          <w:szCs w:val="24"/>
        </w:rPr>
        <w:t>simultaneously</w:t>
      </w:r>
      <w:r>
        <w:rPr>
          <w:rFonts w:cs="Times New Roman" w:ascii="Times New Roman" w:hAnsi="Times New Roman"/>
          <w:b w:val="false"/>
          <w:bCs w:val="false"/>
          <w:i w:val="false"/>
          <w:iCs w:val="false"/>
          <w:sz w:val="24"/>
          <w:szCs w:val="24"/>
        </w:rPr>
        <w:t xml:space="preserve"> </w:t>
      </w:r>
      <w:bookmarkStart w:id="161" w:name="__UnoMark__18706_532779537"/>
      <w:bookmarkStart w:id="162" w:name="__UnoMark__13946_532779537"/>
      <w:bookmarkStart w:id="163" w:name="__UnoMark__12497_532779537"/>
      <w:r>
        <w:rPr>
          <w:rFonts w:cs="Times New Roman" w:ascii="Times New Roman" w:hAnsi="Times New Roman"/>
          <w:b w:val="false"/>
          <w:bCs w:val="false"/>
          <w:i w:val="false"/>
          <w:iCs w:val="false"/>
          <w:sz w:val="24"/>
          <w:szCs w:val="24"/>
        </w:rPr>
        <w:t>(Mooney et al., 2010)</w:t>
      </w:r>
      <w:bookmarkEnd w:id="161"/>
      <w:bookmarkEnd w:id="162"/>
      <w:bookmarkEnd w:id="163"/>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This is not the case here. </w:t>
      </w:r>
      <w:r>
        <w:rPr>
          <w:rFonts w:cs="Times New Roman" w:ascii="Times New Roman" w:hAnsi="Times New Roman"/>
          <w:b w:val="false"/>
          <w:bCs w:val="false"/>
          <w:i w:val="false"/>
          <w:iCs w:val="false"/>
          <w:sz w:val="24"/>
          <w:szCs w:val="24"/>
        </w:rPr>
        <w:t>It is not unlikely that i</w:t>
      </w:r>
      <w:r>
        <w:rPr>
          <w:rFonts w:cs="Times New Roman" w:ascii="Times New Roman" w:hAnsi="Times New Roman"/>
          <w:b w:val="false"/>
          <w:bCs w:val="false"/>
          <w:i w:val="false"/>
          <w:iCs w:val="false"/>
          <w:sz w:val="24"/>
          <w:szCs w:val="24"/>
        </w:rPr>
        <w:t xml:space="preserve">n our experiment </w:t>
      </w:r>
      <w:r>
        <w:rPr>
          <w:rFonts w:cs="Times New Roman" w:ascii="Times New Roman" w:hAnsi="Times New Roman"/>
          <w:b w:val="false"/>
          <w:bCs w:val="false"/>
          <w:i w:val="false"/>
          <w:iCs w:val="false"/>
          <w:sz w:val="24"/>
          <w:szCs w:val="24"/>
        </w:rPr>
        <w:t>the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top-down </w:t>
      </w:r>
      <w:r>
        <w:rPr>
          <w:rFonts w:cs="Times New Roman" w:ascii="Times New Roman" w:hAnsi="Times New Roman"/>
          <w:b w:val="false"/>
          <w:bCs w:val="false"/>
          <w:i w:val="false"/>
          <w:iCs w:val="false"/>
          <w:sz w:val="24"/>
          <w:szCs w:val="24"/>
        </w:rPr>
        <w:t xml:space="preserve">effects on arthropod abundance </w:t>
      </w:r>
      <w:r>
        <w:rPr>
          <w:rFonts w:cs="Times New Roman" w:ascii="Times New Roman" w:hAnsi="Times New Roman"/>
          <w:b w:val="false"/>
          <w:bCs w:val="false"/>
          <w:i w:val="false"/>
          <w:iCs w:val="false"/>
          <w:sz w:val="24"/>
          <w:szCs w:val="24"/>
        </w:rPr>
        <w:t>could be</w:t>
      </w:r>
      <w:r>
        <w:rPr>
          <w:rFonts w:cs="Times New Roman" w:ascii="Times New Roman" w:hAnsi="Times New Roman"/>
          <w:b w:val="false"/>
          <w:bCs w:val="false"/>
          <w:i w:val="false"/>
          <w:iCs w:val="false"/>
          <w:sz w:val="24"/>
          <w:szCs w:val="24"/>
        </w:rPr>
        <w:t xml:space="preserve"> truly small </w:t>
      </w:r>
      <w:r>
        <w:rPr>
          <w:rFonts w:cs="Times New Roman" w:ascii="Times New Roman" w:hAnsi="Times New Roman"/>
          <w:b w:val="false"/>
          <w:bCs w:val="false"/>
          <w:i w:val="false"/>
          <w:iCs w:val="false"/>
          <w:sz w:val="24"/>
          <w:szCs w:val="24"/>
        </w:rPr>
        <w:t>and rem</w:t>
      </w:r>
      <w:r>
        <w:rPr>
          <w:rFonts w:cs="Times New Roman" w:ascii="Times New Roman" w:hAnsi="Times New Roman"/>
          <w:b w:val="false"/>
          <w:bCs w:val="false"/>
          <w:i w:val="false"/>
          <w:iCs w:val="false"/>
          <w:sz w:val="24"/>
          <w:szCs w:val="24"/>
        </w:rPr>
        <w:t>ain</w:t>
      </w:r>
      <w:r>
        <w:rPr>
          <w:rFonts w:cs="Times New Roman" w:ascii="Times New Roman" w:hAnsi="Times New Roman"/>
          <w:b w:val="false"/>
          <w:bCs w:val="false"/>
          <w:i w:val="false"/>
          <w:iCs w:val="false"/>
          <w:sz w:val="24"/>
          <w:szCs w:val="24"/>
        </w:rPr>
        <w:t xml:space="preserve"> undetected due to a low sa</w:t>
      </w:r>
      <w:r>
        <w:rPr>
          <w:rFonts w:cs="Times New Roman" w:ascii="Times New Roman" w:hAnsi="Times New Roman"/>
          <w:b w:val="false"/>
          <w:bCs w:val="false"/>
          <w:i w:val="false"/>
          <w:iCs w:val="false"/>
          <w:sz w:val="24"/>
          <w:szCs w:val="24"/>
        </w:rPr>
        <w:t>m</w:t>
      </w:r>
      <w:r>
        <w:rPr>
          <w:rFonts w:cs="Times New Roman" w:ascii="Times New Roman" w:hAnsi="Times New Roman"/>
          <w:b w:val="false"/>
          <w:bCs w:val="false"/>
          <w:i w:val="false"/>
          <w:iCs w:val="false"/>
          <w:sz w:val="24"/>
          <w:szCs w:val="24"/>
        </w:rPr>
        <w:t xml:space="preserve">ple size. </w:t>
      </w:r>
      <w:r>
        <w:rPr>
          <w:rFonts w:cs="Times New Roman" w:ascii="Times New Roman" w:hAnsi="Times New Roman"/>
          <w:b w:val="false"/>
          <w:bCs w:val="false"/>
          <w:i w:val="false"/>
          <w:iCs w:val="false"/>
          <w:sz w:val="24"/>
          <w:szCs w:val="24"/>
        </w:rPr>
        <w:t xml:space="preserve">We would, however, expect </w:t>
      </w:r>
      <w:r>
        <w:rPr>
          <w:rFonts w:cs="Times New Roman" w:ascii="Times New Roman" w:hAnsi="Times New Roman"/>
          <w:b w:val="false"/>
          <w:bCs w:val="false"/>
          <w:i w:val="false"/>
          <w:iCs w:val="false"/>
          <w:sz w:val="24"/>
          <w:szCs w:val="24"/>
        </w:rPr>
        <w:t>that the opposite is true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as</w:t>
      </w:r>
      <w:r>
        <w:rPr>
          <w:rFonts w:cs="Times New Roman" w:ascii="Times New Roman" w:hAnsi="Times New Roman"/>
          <w:b w:val="false"/>
          <w:bCs w:val="false"/>
          <w:i w:val="false"/>
          <w:iCs w:val="false"/>
          <w:sz w:val="24"/>
          <w:szCs w:val="24"/>
        </w:rPr>
        <w:t xml:space="preserve"> small scale experiments usually report </w:t>
      </w:r>
      <w:r>
        <w:rPr>
          <w:rFonts w:cs="Times New Roman" w:ascii="Times New Roman" w:hAnsi="Times New Roman"/>
          <w:b w:val="false"/>
          <w:bCs w:val="false"/>
          <w:i w:val="false"/>
          <w:iCs w:val="false"/>
          <w:sz w:val="24"/>
          <w:szCs w:val="24"/>
        </w:rPr>
        <w:t>stronger</w:t>
      </w:r>
      <w:r>
        <w:rPr>
          <w:rFonts w:cs="Times New Roman" w:ascii="Times New Roman" w:hAnsi="Times New Roman"/>
          <w:b w:val="false"/>
          <w:bCs w:val="false"/>
          <w:i w:val="false"/>
          <w:iCs w:val="false"/>
          <w:sz w:val="24"/>
          <w:szCs w:val="24"/>
        </w:rPr>
        <w:t xml:space="preserve"> effects of predators </w:t>
      </w:r>
      <w:bookmarkStart w:id="164" w:name="__UnoMark__18700_532779537"/>
      <w:bookmarkStart w:id="165" w:name="__UnoMark__13940_532779537"/>
      <w:bookmarkStart w:id="166" w:name="__UnoMark__12491_532779537"/>
      <w:r>
        <w:rPr>
          <w:rFonts w:cs="Times New Roman" w:ascii="Times New Roman" w:hAnsi="Times New Roman"/>
          <w:b w:val="false"/>
          <w:bCs w:val="false"/>
          <w:i w:val="false"/>
          <w:iCs w:val="false"/>
          <w:sz w:val="24"/>
          <w:szCs w:val="24"/>
        </w:rPr>
        <w:t>(Bommarco and Banks, 2003)</w:t>
      </w:r>
      <w:bookmarkEnd w:id="164"/>
      <w:bookmarkEnd w:id="165"/>
      <w:bookmarkEnd w:id="166"/>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A</w:t>
      </w:r>
      <w:r>
        <w:rPr>
          <w:rFonts w:cs="Times New Roman" w:ascii="Times New Roman" w:hAnsi="Times New Roman"/>
          <w:b w:val="false"/>
          <w:bCs w:val="false"/>
          <w:i w:val="false"/>
          <w:iCs w:val="false"/>
          <w:sz w:val="24"/>
          <w:szCs w:val="24"/>
        </w:rPr>
        <w:t xml:space="preserve">s noted previously by </w:t>
      </w:r>
      <w:bookmarkStart w:id="167" w:name="__UnoMark__12492_532779537"/>
      <w:bookmarkStart w:id="168" w:name="__UnoMark__13941_532779537"/>
      <w:bookmarkStart w:id="169" w:name="__UnoMark__18701_532779537"/>
      <w:r>
        <w:rPr>
          <w:rFonts w:cs="Times New Roman" w:ascii="Times New Roman" w:hAnsi="Times New Roman"/>
          <w:b w:val="false"/>
          <w:bCs w:val="false"/>
          <w:i w:val="false"/>
          <w:iCs w:val="false"/>
          <w:sz w:val="24"/>
          <w:szCs w:val="24"/>
        </w:rPr>
        <w:t>(Mooney et al., 2010)</w:t>
      </w:r>
      <w:bookmarkEnd w:id="167"/>
      <w:bookmarkEnd w:id="168"/>
      <w:bookmarkEnd w:id="169"/>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detrimental effect of predators</w:t>
      </w:r>
      <w:r>
        <w:rPr>
          <w:rFonts w:cs="Times New Roman" w:ascii="Times New Roman" w:hAnsi="Times New Roman"/>
          <w:b w:val="false"/>
          <w:bCs w:val="false"/>
          <w:i w:val="false"/>
          <w:iCs w:val="false"/>
          <w:sz w:val="24"/>
          <w:szCs w:val="24"/>
        </w:rPr>
        <w:t xml:space="preserve"> on </w:t>
      </w:r>
      <w:r>
        <w:rPr>
          <w:rFonts w:cs="Times New Roman" w:ascii="Times New Roman" w:hAnsi="Times New Roman"/>
          <w:b w:val="false"/>
          <w:bCs w:val="false"/>
          <w:i w:val="false"/>
          <w:iCs w:val="false"/>
          <w:sz w:val="24"/>
          <w:szCs w:val="24"/>
        </w:rPr>
        <w:t xml:space="preserve">their prey </w:t>
      </w:r>
      <w:r>
        <w:rPr>
          <w:rFonts w:cs="Times New Roman" w:ascii="Times New Roman" w:hAnsi="Times New Roman"/>
          <w:b w:val="false"/>
          <w:bCs w:val="false"/>
          <w:i w:val="false"/>
          <w:iCs w:val="false"/>
          <w:sz w:val="24"/>
          <w:szCs w:val="24"/>
        </w:rPr>
        <w:t xml:space="preserve">abundance </w:t>
      </w:r>
      <w:r>
        <w:rPr>
          <w:rFonts w:cs="Times New Roman" w:ascii="Times New Roman" w:hAnsi="Times New Roman"/>
          <w:b w:val="false"/>
          <w:bCs w:val="false"/>
          <w:i w:val="false"/>
          <w:iCs w:val="false"/>
          <w:sz w:val="24"/>
          <w:szCs w:val="24"/>
        </w:rPr>
        <w:t xml:space="preserve">can </w:t>
      </w:r>
      <w:r>
        <w:rPr>
          <w:rFonts w:cs="Times New Roman" w:ascii="Times New Roman" w:hAnsi="Times New Roman"/>
          <w:b w:val="false"/>
          <w:bCs w:val="false"/>
          <w:i w:val="false"/>
          <w:iCs w:val="false"/>
          <w:sz w:val="24"/>
          <w:szCs w:val="24"/>
        </w:rPr>
        <w:t>be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compensated by</w:t>
      </w:r>
      <w:r>
        <w:rPr>
          <w:rFonts w:cs="Times New Roman" w:ascii="Times New Roman" w:hAnsi="Times New Roman"/>
          <w:b w:val="false"/>
          <w:bCs w:val="false"/>
          <w:i w:val="false"/>
          <w:iCs w:val="false"/>
          <w:sz w:val="24"/>
          <w:szCs w:val="24"/>
        </w:rPr>
        <w:t xml:space="preserve"> a continuous </w:t>
      </w:r>
      <w:r>
        <w:rPr>
          <w:rFonts w:cs="Times New Roman" w:ascii="Times New Roman" w:hAnsi="Times New Roman"/>
          <w:b w:val="false"/>
          <w:bCs w:val="false"/>
          <w:i w:val="false"/>
          <w:iCs w:val="false"/>
          <w:sz w:val="24"/>
          <w:szCs w:val="24"/>
        </w:rPr>
        <w:t xml:space="preserve">influx of </w:t>
      </w:r>
      <w:r>
        <w:rPr>
          <w:rFonts w:cs="Times New Roman" w:ascii="Times New Roman" w:hAnsi="Times New Roman"/>
          <w:b w:val="false"/>
          <w:bCs w:val="false"/>
          <w:i w:val="false"/>
          <w:iCs w:val="false"/>
          <w:sz w:val="24"/>
          <w:szCs w:val="24"/>
        </w:rPr>
        <w:t xml:space="preserve">allochthonous </w:t>
      </w:r>
      <w:r>
        <w:rPr>
          <w:rFonts w:cs="Times New Roman" w:ascii="Times New Roman" w:hAnsi="Times New Roman"/>
          <w:b w:val="false"/>
          <w:bCs w:val="false"/>
          <w:i w:val="false"/>
          <w:iCs w:val="false"/>
          <w:sz w:val="24"/>
          <w:szCs w:val="24"/>
        </w:rPr>
        <w:t>herbivores from surrounding primary forest matrix.</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Under strong predatory pressure c</w:t>
      </w:r>
      <w:r>
        <w:rPr>
          <w:rFonts w:cs="Times New Roman" w:ascii="Times New Roman" w:hAnsi="Times New Roman"/>
          <w:b w:val="false"/>
          <w:bCs w:val="false"/>
          <w:i w:val="false"/>
          <w:iCs w:val="false"/>
          <w:sz w:val="24"/>
          <w:szCs w:val="24"/>
        </w:rPr>
        <w:t xml:space="preserve">onstant </w:t>
      </w:r>
      <w:r>
        <w:rPr>
          <w:rFonts w:cs="Times New Roman" w:ascii="Times New Roman" w:hAnsi="Times New Roman"/>
          <w:b w:val="false"/>
          <w:bCs w:val="false"/>
          <w:i w:val="false"/>
          <w:iCs w:val="false"/>
          <w:sz w:val="24"/>
          <w:szCs w:val="24"/>
        </w:rPr>
        <w:t>influx of indivduals</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would require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equal</w:t>
      </w:r>
      <w:r>
        <w:rPr>
          <w:rFonts w:cs="Times New Roman" w:ascii="Times New Roman" w:hAnsi="Times New Roman"/>
          <w:b w:val="false"/>
          <w:bCs w:val="false"/>
          <w:i w:val="false"/>
          <w:iCs w:val="false"/>
          <w:sz w:val="24"/>
          <w:szCs w:val="24"/>
        </w:rPr>
        <w:t xml:space="preserve"> colonization success for all arthropod group and </w:t>
      </w:r>
      <w:r>
        <w:rPr>
          <w:rFonts w:cs="Times New Roman" w:ascii="Times New Roman" w:hAnsi="Times New Roman"/>
          <w:b w:val="false"/>
          <w:bCs w:val="false"/>
          <w:i w:val="false"/>
          <w:iCs w:val="false"/>
          <w:sz w:val="24"/>
          <w:szCs w:val="24"/>
        </w:rPr>
        <w:t>for the</w:t>
      </w:r>
      <w:r>
        <w:rPr>
          <w:rFonts w:cs="Times New Roman" w:ascii="Times New Roman" w:hAnsi="Times New Roman"/>
          <w:b w:val="false"/>
          <w:bCs w:val="false"/>
          <w:i w:val="false"/>
          <w:iCs w:val="false"/>
          <w:sz w:val="24"/>
          <w:szCs w:val="24"/>
        </w:rPr>
        <w:t xml:space="preserve"> vertebrate predator </w:t>
      </w:r>
      <w:r>
        <w:rPr>
          <w:rFonts w:cs="Times New Roman" w:ascii="Times New Roman" w:hAnsi="Times New Roman"/>
          <w:b w:val="false"/>
          <w:bCs w:val="false"/>
          <w:i w:val="false"/>
          <w:iCs w:val="false"/>
          <w:sz w:val="24"/>
          <w:szCs w:val="24"/>
        </w:rPr>
        <w:t>effects</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to be</w:t>
      </w:r>
      <w:r>
        <w:rPr>
          <w:rFonts w:cs="Times New Roman" w:ascii="Times New Roman" w:hAnsi="Times New Roman"/>
          <w:b w:val="false"/>
          <w:bCs w:val="false"/>
          <w:i w:val="false"/>
          <w:iCs w:val="false"/>
          <w:sz w:val="24"/>
          <w:szCs w:val="24"/>
        </w:rPr>
        <w:t xml:space="preserve"> density independent. </w:t>
      </w:r>
      <w:r>
        <w:rPr>
          <w:rFonts w:cs="Times New Roman" w:ascii="Times New Roman" w:hAnsi="Times New Roman"/>
          <w:b w:val="false"/>
          <w:bCs w:val="false"/>
          <w:i w:val="false"/>
          <w:iCs w:val="false"/>
          <w:sz w:val="24"/>
          <w:szCs w:val="24"/>
        </w:rPr>
        <w:t>Whether the second condition has previously been reported</w:t>
      </w:r>
      <w:r>
        <w:rPr>
          <w:rFonts w:cs="Times New Roman" w:ascii="Times New Roman" w:hAnsi="Times New Roman"/>
          <w:b w:val="false"/>
          <w:bCs w:val="false"/>
          <w:i w:val="false"/>
          <w:iCs w:val="false"/>
          <w:sz w:val="24"/>
          <w:szCs w:val="24"/>
        </w:rPr>
        <w:t xml:space="preserve"> for bats</w:t>
      </w:r>
      <w:r>
        <w:rPr>
          <w:rFonts w:cs="Times New Roman" w:ascii="Times New Roman" w:hAnsi="Times New Roman"/>
          <w:b w:val="false"/>
          <w:bCs w:val="false"/>
          <w:i w:val="false"/>
          <w:iCs w:val="false"/>
          <w:sz w:val="24"/>
          <w:szCs w:val="24"/>
        </w:rPr>
        <w:t xml:space="preserve"> </w:t>
      </w:r>
      <w:bookmarkStart w:id="170" w:name="__UnoMark__13942_532779537"/>
      <w:bookmarkStart w:id="171" w:name="__UnoMark__12493_532779537"/>
      <w:bookmarkStart w:id="172" w:name="__UnoMark__18702_532779537"/>
      <w:r>
        <w:rPr>
          <w:rFonts w:cs="Times New Roman" w:ascii="Times New Roman" w:hAnsi="Times New Roman"/>
          <w:b w:val="false"/>
          <w:bCs w:val="false"/>
          <w:i w:val="false"/>
          <w:iCs w:val="false"/>
          <w:sz w:val="24"/>
          <w:szCs w:val="24"/>
        </w:rPr>
        <w:t>(Wray et al., n.d.)</w:t>
      </w:r>
      <w:bookmarkEnd w:id="170"/>
      <w:bookmarkEnd w:id="171"/>
      <w:bookmarkEnd w:id="172"/>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equal colonization success seem to be less likely </w:t>
      </w:r>
      <w:bookmarkStart w:id="173" w:name="__UnoMark__18703_532779537"/>
      <w:bookmarkStart w:id="174" w:name="__UnoMark__13943_532779537"/>
      <w:bookmarkStart w:id="175" w:name="__UnoMark__12494_532779537"/>
      <w:r>
        <w:rPr>
          <w:rFonts w:cs="Times New Roman" w:ascii="Times New Roman" w:hAnsi="Times New Roman"/>
          <w:b w:val="false"/>
          <w:bCs w:val="false"/>
          <w:i w:val="false"/>
          <w:iCs w:val="false"/>
          <w:sz w:val="24"/>
          <w:szCs w:val="24"/>
        </w:rPr>
        <w:t>(Steyn et al., 2016)</w:t>
      </w:r>
      <w:bookmarkEnd w:id="173"/>
      <w:bookmarkEnd w:id="174"/>
      <w:bookmarkEnd w:id="175"/>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which suggest that the effect of predators are at most weak.</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We expected</w:t>
      </w:r>
      <w:r>
        <w:rPr>
          <w:rFonts w:cs="Times New Roman" w:ascii="Times New Roman" w:hAnsi="Times New Roman"/>
          <w:b w:val="false"/>
          <w:bCs w:val="false"/>
          <w:i w:val="false"/>
          <w:iCs w:val="false"/>
          <w:sz w:val="24"/>
          <w:szCs w:val="24"/>
        </w:rPr>
        <w:t xml:space="preserve"> that </w:t>
      </w:r>
      <w:r>
        <w:rPr>
          <w:rFonts w:cs="Times New Roman" w:ascii="Times New Roman" w:hAnsi="Times New Roman"/>
          <w:b w:val="false"/>
          <w:bCs w:val="false"/>
          <w:i w:val="false"/>
          <w:iCs w:val="false"/>
          <w:sz w:val="24"/>
          <w:szCs w:val="24"/>
        </w:rPr>
        <w:t xml:space="preserve">the </w:t>
      </w:r>
      <w:r>
        <w:rPr>
          <w:rFonts w:cs="Times New Roman" w:ascii="Times New Roman" w:hAnsi="Times New Roman"/>
          <w:b w:val="false"/>
          <w:bCs w:val="false"/>
          <w:i w:val="false"/>
          <w:iCs w:val="false"/>
          <w:sz w:val="24"/>
          <w:szCs w:val="24"/>
        </w:rPr>
        <w:t>l</w:t>
      </w:r>
      <w:r>
        <w:rPr>
          <w:rFonts w:cs="Times New Roman" w:ascii="Times New Roman" w:hAnsi="Times New Roman"/>
          <w:b w:val="false"/>
          <w:bCs w:val="false"/>
          <w:i w:val="false"/>
          <w:iCs w:val="false"/>
          <w:sz w:val="24"/>
          <w:szCs w:val="24"/>
        </w:rPr>
        <w:t xml:space="preserve">ack of top-down and cascading effects reported earlier for this system might be also due to some </w:t>
      </w:r>
      <w:r>
        <w:rPr>
          <w:rFonts w:cs="Times New Roman" w:ascii="Times New Roman" w:hAnsi="Times New Roman"/>
          <w:b w:val="false"/>
          <w:bCs w:val="false"/>
          <w:i w:val="false"/>
          <w:iCs w:val="false"/>
          <w:sz w:val="24"/>
          <w:szCs w:val="24"/>
        </w:rPr>
        <w:t xml:space="preserve">type of </w:t>
      </w:r>
      <w:r>
        <w:rPr>
          <w:rFonts w:cs="Times New Roman" w:ascii="Times New Roman" w:hAnsi="Times New Roman"/>
          <w:b w:val="false"/>
          <w:bCs w:val="false"/>
          <w:i w:val="false"/>
          <w:iCs w:val="false"/>
          <w:sz w:val="24"/>
          <w:szCs w:val="24"/>
        </w:rPr>
        <w:t>compensati</w:t>
      </w:r>
      <w:r>
        <w:rPr>
          <w:rFonts w:cs="Times New Roman" w:ascii="Times New Roman" w:hAnsi="Times New Roman"/>
          <w:b w:val="false"/>
          <w:bCs w:val="false"/>
          <w:i w:val="false"/>
          <w:iCs w:val="false"/>
          <w:sz w:val="24"/>
          <w:szCs w:val="24"/>
        </w:rPr>
        <w:t>on</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within</w:t>
      </w:r>
      <w:r>
        <w:rPr>
          <w:rFonts w:cs="Times New Roman" w:ascii="Times New Roman" w:hAnsi="Times New Roman"/>
          <w:b w:val="false"/>
          <w:bCs w:val="false"/>
          <w:i w:val="false"/>
          <w:iCs w:val="false"/>
          <w:sz w:val="24"/>
          <w:szCs w:val="24"/>
        </w:rPr>
        <w:t xml:space="preserve"> the arthropod community, </w:t>
      </w:r>
      <w:r>
        <w:rPr>
          <w:rFonts w:cs="Times New Roman" w:ascii="Times New Roman" w:hAnsi="Times New Roman"/>
          <w:b w:val="false"/>
          <w:bCs w:val="false"/>
          <w:i w:val="false"/>
          <w:iCs w:val="false"/>
          <w:sz w:val="24"/>
          <w:szCs w:val="24"/>
        </w:rPr>
        <w:t>whether by different trophic guilds (AP and herbivores), orders, or specialists</w:t>
      </w:r>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Some h</w:t>
      </w:r>
      <w:r>
        <w:rPr>
          <w:rFonts w:cs="Times New Roman" w:ascii="Times New Roman" w:hAnsi="Times New Roman"/>
          <w:b w:val="false"/>
          <w:bCs w:val="false"/>
          <w:i w:val="false"/>
          <w:iCs w:val="false"/>
          <w:sz w:val="24"/>
          <w:szCs w:val="24"/>
        </w:rPr>
        <w:t>erbivor</w:t>
      </w:r>
      <w:r>
        <w:rPr>
          <w:rFonts w:cs="Times New Roman" w:ascii="Times New Roman" w:hAnsi="Times New Roman"/>
          <w:b w:val="false"/>
          <w:bCs w:val="false"/>
          <w:i w:val="false"/>
          <w:iCs w:val="false"/>
          <w:sz w:val="24"/>
          <w:szCs w:val="24"/>
        </w:rPr>
        <w:t>e</w:t>
      </w:r>
      <w:r>
        <w:rPr>
          <w:rFonts w:cs="Times New Roman" w:ascii="Times New Roman" w:hAnsi="Times New Roman"/>
          <w:b w:val="false"/>
          <w:bCs w:val="false"/>
          <w:i w:val="false"/>
          <w:iCs w:val="false"/>
          <w:sz w:val="24"/>
          <w:szCs w:val="24"/>
        </w:rPr>
        <w:t xml:space="preserve">s </w:t>
      </w:r>
      <w:r>
        <w:rPr>
          <w:rFonts w:cs="Times New Roman" w:ascii="Times New Roman" w:hAnsi="Times New Roman"/>
          <w:b w:val="false"/>
          <w:bCs w:val="false"/>
          <w:i w:val="false"/>
          <w:iCs w:val="false"/>
          <w:sz w:val="24"/>
          <w:szCs w:val="24"/>
        </w:rPr>
        <w:t xml:space="preserve">which </w:t>
      </w:r>
      <w:r>
        <w:rPr>
          <w:rFonts w:cs="Times New Roman" w:ascii="Times New Roman" w:hAnsi="Times New Roman"/>
          <w:b w:val="false"/>
          <w:bCs w:val="false"/>
          <w:i w:val="false"/>
          <w:iCs w:val="false"/>
          <w:sz w:val="24"/>
          <w:szCs w:val="24"/>
        </w:rPr>
        <w:t>e</w:t>
      </w:r>
      <w:r>
        <w:rPr>
          <w:rFonts w:cs="Times New Roman" w:ascii="Times New Roman" w:hAnsi="Times New Roman"/>
          <w:b w:val="false"/>
          <w:bCs w:val="false"/>
          <w:i w:val="false"/>
          <w:iCs w:val="false"/>
          <w:sz w:val="24"/>
          <w:szCs w:val="24"/>
        </w:rPr>
        <w:t xml:space="preserve">ither because of smaller size or utilization of EFS </w:t>
      </w:r>
      <w:r>
        <w:rPr>
          <w:rFonts w:cs="Times New Roman" w:ascii="Times New Roman" w:hAnsi="Times New Roman"/>
          <w:b w:val="false"/>
          <w:bCs w:val="false"/>
          <w:i w:val="false"/>
          <w:iCs w:val="false"/>
          <w:sz w:val="24"/>
          <w:szCs w:val="24"/>
        </w:rPr>
        <w:t>are less vulnerable to predation</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should be able to easily fill niches </w:t>
      </w:r>
      <w:r>
        <w:rPr>
          <w:rFonts w:cs="Times New Roman" w:ascii="Times New Roman" w:hAnsi="Times New Roman"/>
          <w:b w:val="false"/>
          <w:bCs w:val="false"/>
          <w:i w:val="false"/>
          <w:iCs w:val="false"/>
          <w:sz w:val="24"/>
          <w:szCs w:val="24"/>
        </w:rPr>
        <w:t xml:space="preserve">emptied at the cost of </w:t>
      </w:r>
      <w:r>
        <w:rPr>
          <w:rFonts w:cs="Times New Roman" w:ascii="Times New Roman" w:hAnsi="Times New Roman"/>
          <w:b w:val="false"/>
          <w:bCs w:val="false"/>
          <w:i w:val="false"/>
          <w:iCs w:val="false"/>
          <w:sz w:val="24"/>
          <w:szCs w:val="24"/>
        </w:rPr>
        <w:t>more vulnerable prey.</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However, we did not detect any </w:t>
      </w:r>
      <w:r>
        <w:rPr>
          <w:rFonts w:cs="Times New Roman" w:ascii="Times New Roman" w:hAnsi="Times New Roman"/>
          <w:b w:val="false"/>
          <w:bCs w:val="false"/>
          <w:i w:val="false"/>
          <w:iCs w:val="false"/>
          <w:sz w:val="24"/>
          <w:szCs w:val="24"/>
        </w:rPr>
        <w:t xml:space="preserve">significant </w:t>
      </w:r>
      <w:r>
        <w:rPr>
          <w:rFonts w:cs="Times New Roman" w:ascii="Times New Roman" w:hAnsi="Times New Roman"/>
          <w:b w:val="false"/>
          <w:bCs w:val="false"/>
          <w:i w:val="false"/>
          <w:iCs w:val="false"/>
          <w:sz w:val="24"/>
          <w:szCs w:val="24"/>
        </w:rPr>
        <w:t xml:space="preserve">shift in the community composition, </w:t>
      </w:r>
      <w:r>
        <w:rPr>
          <w:rFonts w:cs="Times New Roman" w:ascii="Times New Roman" w:hAnsi="Times New Roman"/>
          <w:b w:val="false"/>
          <w:bCs w:val="false"/>
          <w:i w:val="false"/>
          <w:iCs w:val="false"/>
          <w:sz w:val="24"/>
          <w:szCs w:val="24"/>
        </w:rPr>
        <w:t xml:space="preserve">which excludes compensatory colonization by herbivores. </w:t>
      </w:r>
      <w:r>
        <w:rPr>
          <w:rFonts w:cs="Times New Roman" w:ascii="Times New Roman" w:hAnsi="Times New Roman"/>
          <w:b w:val="false"/>
          <w:bCs w:val="false"/>
          <w:i w:val="false"/>
          <w:iCs w:val="false"/>
          <w:sz w:val="24"/>
          <w:szCs w:val="24"/>
        </w:rPr>
        <w:t xml:space="preserve">Moreover, we </w:t>
      </w:r>
      <w:r>
        <w:rPr>
          <w:rFonts w:cs="Times New Roman" w:ascii="Times New Roman" w:hAnsi="Times New Roman"/>
          <w:b w:val="false"/>
          <w:bCs w:val="false"/>
          <w:i w:val="false"/>
          <w:iCs w:val="false"/>
          <w:sz w:val="24"/>
          <w:szCs w:val="24"/>
        </w:rPr>
        <w:t>found</w:t>
      </w:r>
      <w:r>
        <w:rPr>
          <w:rFonts w:cs="Times New Roman" w:ascii="Times New Roman" w:hAnsi="Times New Roman"/>
          <w:b w:val="false"/>
          <w:bCs w:val="false"/>
          <w:i w:val="false"/>
          <w:iCs w:val="false"/>
          <w:sz w:val="24"/>
          <w:szCs w:val="24"/>
        </w:rPr>
        <w:t xml:space="preserve"> only positive </w:t>
      </w:r>
      <w:r>
        <w:rPr>
          <w:rFonts w:cs="Times New Roman" w:ascii="Times New Roman" w:hAnsi="Times New Roman"/>
          <w:b w:val="false"/>
          <w:bCs w:val="false"/>
          <w:i w:val="false"/>
          <w:iCs w:val="false"/>
          <w:sz w:val="24"/>
          <w:szCs w:val="24"/>
        </w:rPr>
        <w:t xml:space="preserve">or no </w:t>
      </w:r>
      <w:r>
        <w:rPr>
          <w:rFonts w:cs="Times New Roman" w:ascii="Times New Roman" w:hAnsi="Times New Roman"/>
          <w:b w:val="false"/>
          <w:bCs w:val="false"/>
          <w:i w:val="false"/>
          <w:iCs w:val="false"/>
          <w:sz w:val="24"/>
          <w:szCs w:val="24"/>
        </w:rPr>
        <w:t xml:space="preserve">correlation between LRR of AP and herbivores </w:t>
      </w:r>
      <w:r>
        <w:rPr>
          <w:rFonts w:cs="Times New Roman" w:ascii="Times New Roman" w:hAnsi="Times New Roman"/>
          <w:b w:val="false"/>
          <w:bCs w:val="false"/>
          <w:i w:val="false"/>
          <w:iCs w:val="false"/>
          <w:sz w:val="24"/>
          <w:szCs w:val="24"/>
        </w:rPr>
        <w:t>and never significantly negative either between herbivores and AP nor between any orders within and between each guild</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While this cannot be </w:t>
      </w:r>
      <w:r>
        <w:rPr>
          <w:rFonts w:cs="Times New Roman" w:ascii="Times New Roman" w:hAnsi="Times New Roman"/>
          <w:b w:val="false"/>
          <w:bCs w:val="false"/>
          <w:i w:val="false"/>
          <w:iCs w:val="false"/>
          <w:sz w:val="24"/>
          <w:szCs w:val="24"/>
        </w:rPr>
        <w:t>considered</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to be</w:t>
      </w:r>
      <w:r>
        <w:rPr>
          <w:rFonts w:cs="Times New Roman" w:ascii="Times New Roman" w:hAnsi="Times New Roman"/>
          <w:b w:val="false"/>
          <w:bCs w:val="false"/>
          <w:i w:val="false"/>
          <w:iCs w:val="false"/>
          <w:sz w:val="24"/>
          <w:szCs w:val="24"/>
        </w:rPr>
        <w:t xml:space="preserve"> a hard evidence for a bottom-up regulation it </w:t>
      </w:r>
      <w:r>
        <w:rPr>
          <w:rFonts w:cs="Times New Roman" w:ascii="Times New Roman" w:hAnsi="Times New Roman"/>
          <w:b w:val="false"/>
          <w:bCs w:val="false"/>
          <w:i w:val="false"/>
          <w:iCs w:val="false"/>
          <w:sz w:val="24"/>
          <w:szCs w:val="24"/>
        </w:rPr>
        <w:t>allows</w:t>
      </w:r>
      <w:r>
        <w:rPr>
          <w:rFonts w:cs="Times New Roman" w:ascii="Times New Roman" w:hAnsi="Times New Roman"/>
          <w:b w:val="false"/>
          <w:bCs w:val="false"/>
          <w:i w:val="false"/>
          <w:iCs w:val="false"/>
          <w:sz w:val="24"/>
          <w:szCs w:val="24"/>
        </w:rPr>
        <w:t xml:space="preserve"> at least </w:t>
      </w:r>
      <w:r>
        <w:rPr>
          <w:rFonts w:cs="Times New Roman" w:ascii="Times New Roman" w:hAnsi="Times New Roman"/>
          <w:b w:val="false"/>
          <w:bCs w:val="false"/>
          <w:i w:val="false"/>
          <w:iCs w:val="false"/>
          <w:sz w:val="24"/>
          <w:szCs w:val="24"/>
        </w:rPr>
        <w:t xml:space="preserve">to </w:t>
      </w:r>
      <w:r>
        <w:rPr>
          <w:rFonts w:cs="Times New Roman" w:ascii="Times New Roman" w:hAnsi="Times New Roman"/>
          <w:b w:val="false"/>
          <w:bCs w:val="false"/>
          <w:i w:val="false"/>
          <w:iCs w:val="false"/>
          <w:sz w:val="24"/>
          <w:szCs w:val="24"/>
        </w:rPr>
        <w:t xml:space="preserve">exclude strong competition and/or top-down control. </w:t>
      </w:r>
      <w:r>
        <w:rPr>
          <w:rFonts w:cs="Times New Roman" w:ascii="Times New Roman" w:hAnsi="Times New Roman"/>
          <w:b w:val="false"/>
          <w:bCs w:val="false"/>
          <w:i w:val="false"/>
          <w:iCs w:val="false"/>
          <w:sz w:val="24"/>
          <w:szCs w:val="24"/>
        </w:rPr>
        <w:t>Similar c</w:t>
      </w:r>
      <w:r>
        <w:rPr>
          <w:rFonts w:cs="Times New Roman" w:ascii="Times New Roman" w:hAnsi="Times New Roman"/>
          <w:b w:val="false"/>
          <w:bCs w:val="false"/>
          <w:i w:val="false"/>
          <w:iCs w:val="false"/>
          <w:sz w:val="24"/>
          <w:szCs w:val="24"/>
        </w:rPr>
        <w:t xml:space="preserve">orrleation </w:t>
      </w:r>
      <w:r>
        <w:rPr>
          <w:rFonts w:cs="Times New Roman" w:ascii="Times New Roman" w:hAnsi="Times New Roman"/>
          <w:b w:val="false"/>
          <w:bCs w:val="false"/>
          <w:i w:val="false"/>
          <w:iCs w:val="false"/>
          <w:sz w:val="24"/>
          <w:szCs w:val="24"/>
        </w:rPr>
        <w:t>patterns have been reprorted rec</w:t>
      </w:r>
      <w:r>
        <w:rPr>
          <w:rFonts w:cs="Times New Roman" w:ascii="Times New Roman" w:hAnsi="Times New Roman"/>
          <w:b w:val="false"/>
          <w:bCs w:val="false"/>
          <w:i w:val="false"/>
          <w:iCs w:val="false"/>
          <w:sz w:val="24"/>
          <w:szCs w:val="24"/>
        </w:rPr>
        <w:t>e</w:t>
      </w:r>
      <w:r>
        <w:rPr>
          <w:rFonts w:cs="Times New Roman" w:ascii="Times New Roman" w:hAnsi="Times New Roman"/>
          <w:b w:val="false"/>
          <w:bCs w:val="false"/>
          <w:i w:val="false"/>
          <w:iCs w:val="false"/>
          <w:sz w:val="24"/>
          <w:szCs w:val="24"/>
        </w:rPr>
        <w:t xml:space="preserve">ntly </w:t>
      </w:r>
      <w:r>
        <w:rPr>
          <w:rFonts w:cs="Times New Roman" w:ascii="Times New Roman" w:hAnsi="Times New Roman"/>
          <w:b w:val="false"/>
          <w:bCs w:val="false"/>
          <w:i w:val="false"/>
          <w:iCs w:val="false"/>
          <w:sz w:val="24"/>
          <w:szCs w:val="24"/>
        </w:rPr>
        <w:t xml:space="preserve">from secondary tropical forest </w:t>
      </w:r>
      <w:bookmarkStart w:id="176" w:name="__UnoMark__18705_532779537"/>
      <w:bookmarkStart w:id="177" w:name="__UnoMark__13945_532779537"/>
      <w:bookmarkStart w:id="178" w:name="__UnoMark__12496_532779537"/>
      <w:r>
        <w:rPr>
          <w:rFonts w:cs="Times New Roman" w:ascii="Times New Roman" w:hAnsi="Times New Roman"/>
          <w:b w:val="false"/>
          <w:bCs w:val="false"/>
          <w:i w:val="false"/>
          <w:iCs w:val="false"/>
          <w:sz w:val="24"/>
          <w:szCs w:val="24"/>
        </w:rPr>
        <w:t>(Mottl et al., 2020)</w:t>
      </w:r>
      <w:bookmarkEnd w:id="176"/>
      <w:bookmarkEnd w:id="177"/>
      <w:bookmarkEnd w:id="178"/>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Compensation by specialists should be evident under strong predatry pressure </w:t>
      </w:r>
      <w:bookmarkStart w:id="179" w:name="__UnoMark__18704_532779537"/>
      <w:bookmarkStart w:id="180" w:name="__UnoMark__13944_532779537"/>
      <w:bookmarkStart w:id="181" w:name="__UnoMark__12495_532779537"/>
      <w:r>
        <w:rPr>
          <w:rFonts w:cs="Times New Roman" w:ascii="Times New Roman" w:hAnsi="Times New Roman"/>
          <w:b w:val="false"/>
          <w:bCs w:val="false"/>
          <w:i w:val="false"/>
          <w:iCs w:val="false"/>
          <w:sz w:val="24"/>
          <w:szCs w:val="24"/>
        </w:rPr>
        <w:t>(Bosc et al., 2018; Mooney et al., 2012; Singer et al., 2014)</w:t>
      </w:r>
      <w:bookmarkEnd w:id="179"/>
      <w:bookmarkEnd w:id="180"/>
      <w:bookmarkEnd w:id="181"/>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In contrasts </w:t>
      </w:r>
      <w:r>
        <w:rPr>
          <w:rFonts w:cs="Times New Roman" w:ascii="Times New Roman" w:hAnsi="Times New Roman"/>
          <w:b w:val="false"/>
          <w:bCs w:val="false"/>
          <w:i w:val="false"/>
          <w:iCs w:val="false"/>
          <w:sz w:val="24"/>
          <w:szCs w:val="24"/>
        </w:rPr>
        <w:t>to our</w:t>
      </w:r>
      <w:r>
        <w:rPr>
          <w:rFonts w:cs="Times New Roman" w:ascii="Times New Roman" w:hAnsi="Times New Roman"/>
          <w:b w:val="false"/>
          <w:bCs w:val="false"/>
          <w:i w:val="false"/>
          <w:iCs w:val="false"/>
          <w:sz w:val="24"/>
          <w:szCs w:val="24"/>
        </w:rPr>
        <w:t xml:space="preserve"> expectations </w:t>
      </w:r>
      <w:r>
        <w:rPr>
          <w:rFonts w:cs="Times New Roman" w:ascii="Times New Roman" w:hAnsi="Times New Roman"/>
          <w:b w:val="false"/>
          <w:bCs w:val="false"/>
          <w:i w:val="false"/>
          <w:iCs w:val="false"/>
          <w:sz w:val="24"/>
          <w:szCs w:val="24"/>
        </w:rPr>
        <w:t xml:space="preserve">specialists did not perform better than generalists, </w:t>
      </w:r>
      <w:r>
        <w:rPr>
          <w:rFonts w:cs="Times New Roman" w:ascii="Times New Roman" w:hAnsi="Times New Roman"/>
          <w:b w:val="false"/>
          <w:bCs w:val="false"/>
          <w:i w:val="false"/>
          <w:iCs w:val="false"/>
          <w:sz w:val="24"/>
          <w:szCs w:val="24"/>
        </w:rPr>
        <w:t xml:space="preserve">with an exception of </w:t>
      </w:r>
      <w:r>
        <w:rPr>
          <w:rFonts w:cs="Times New Roman" w:ascii="Times New Roman" w:hAnsi="Times New Roman"/>
          <w:b w:val="false"/>
          <w:bCs w:val="false"/>
          <w:i w:val="false"/>
          <w:iCs w:val="false"/>
          <w:sz w:val="24"/>
          <w:szCs w:val="24"/>
        </w:rPr>
        <w:t>Homoptera</w:t>
      </w:r>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val="false"/>
          <w:iCs w:val="false"/>
          <w:sz w:val="24"/>
          <w:szCs w:val="24"/>
        </w:rPr>
        <w:t xml:space="preserve"> Under specific circumstances i.e. high plant quality and specialization of tropical food webs, it </w:t>
      </w:r>
      <w:r>
        <w:rPr>
          <w:rFonts w:cs="Times New Roman" w:ascii="Times New Roman" w:hAnsi="Times New Roman"/>
          <w:b w:val="false"/>
          <w:bCs w:val="false"/>
          <w:i w:val="false"/>
          <w:iCs w:val="false"/>
          <w:sz w:val="24"/>
          <w:szCs w:val="24"/>
        </w:rPr>
        <w:t>would</w:t>
      </w:r>
      <w:r>
        <w:rPr>
          <w:rFonts w:cs="Times New Roman" w:ascii="Times New Roman" w:hAnsi="Times New Roman"/>
          <w:b w:val="false"/>
          <w:bCs w:val="false"/>
          <w:i w:val="false"/>
          <w:iCs w:val="false"/>
          <w:sz w:val="24"/>
          <w:szCs w:val="24"/>
        </w:rPr>
        <w:t xml:space="preserve"> be consistent with predictions of the TTI. However, in the light of </w:t>
      </w:r>
      <w:r>
        <w:rPr>
          <w:rFonts w:cs="Times New Roman" w:ascii="Times New Roman" w:hAnsi="Times New Roman"/>
          <w:b w:val="false"/>
          <w:bCs w:val="false"/>
          <w:i w:val="false"/>
          <w:iCs w:val="false"/>
          <w:sz w:val="24"/>
          <w:szCs w:val="24"/>
        </w:rPr>
        <w:t xml:space="preserve">the </w:t>
      </w:r>
      <w:r>
        <w:rPr>
          <w:rFonts w:cs="Times New Roman" w:ascii="Times New Roman" w:hAnsi="Times New Roman"/>
          <w:b w:val="false"/>
          <w:bCs w:val="false"/>
          <w:i w:val="false"/>
          <w:iCs w:val="false"/>
          <w:sz w:val="24"/>
          <w:szCs w:val="24"/>
        </w:rPr>
        <w:t xml:space="preserve">lack of general effect on the abundance, community composition and limited effect on arthropod biomass, the most plausible explanation is simply a low predatory pressure in forest gaps. </w:t>
      </w:r>
      <w:r>
        <w:rPr>
          <w:rFonts w:cs="Times New Roman" w:ascii="Times New Roman" w:hAnsi="Times New Roman"/>
          <w:b w:val="false"/>
          <w:bCs w:val="false"/>
          <w:i w:val="false"/>
          <w:iCs w:val="false"/>
          <w:color w:val="auto"/>
          <w:sz w:val="24"/>
          <w:szCs w:val="24"/>
          <w:highlight w:val="white"/>
          <w:lang w:val="en-GB"/>
        </w:rPr>
        <w:t xml:space="preserve">We also </w:t>
      </w:r>
      <w:r>
        <w:rPr>
          <w:rFonts w:cs="Times New Roman" w:ascii="Times New Roman" w:hAnsi="Times New Roman"/>
          <w:b w:val="false"/>
          <w:bCs w:val="false"/>
          <w:i w:val="false"/>
          <w:iCs w:val="false"/>
          <w:color w:val="auto"/>
          <w:sz w:val="24"/>
          <w:szCs w:val="24"/>
          <w:highlight w:val="white"/>
          <w:lang w:val="en-GB"/>
        </w:rPr>
        <w:t>did not find a strong</w:t>
      </w:r>
      <w:r>
        <w:rPr>
          <w:rFonts w:cs="Times New Roman" w:ascii="Times New Roman" w:hAnsi="Times New Roman"/>
          <w:b w:val="false"/>
          <w:bCs w:val="false"/>
          <w:i w:val="false"/>
          <w:iCs w:val="false"/>
          <w:color w:val="auto"/>
          <w:sz w:val="24"/>
          <w:szCs w:val="24"/>
          <w:highlight w:val="white"/>
          <w:lang w:val="en-GB"/>
        </w:rPr>
        <w:t xml:space="preserve"> support for </w:t>
      </w:r>
      <w:r>
        <w:rPr>
          <w:rFonts w:cs="Times New Roman" w:ascii="Times New Roman" w:hAnsi="Times New Roman"/>
          <w:b w:val="false"/>
          <w:bCs w:val="false"/>
          <w:i w:val="false"/>
          <w:iCs w:val="false"/>
          <w:color w:val="auto"/>
          <w:sz w:val="24"/>
          <w:szCs w:val="24"/>
          <w:highlight w:val="white"/>
          <w:lang w:val="en-GB"/>
        </w:rPr>
        <w:t xml:space="preserve">predators induced </w:t>
      </w:r>
      <w:r>
        <w:rPr>
          <w:rFonts w:cs="Times New Roman" w:ascii="Times New Roman" w:hAnsi="Times New Roman"/>
          <w:b w:val="false"/>
          <w:bCs w:val="false"/>
          <w:i w:val="false"/>
          <w:iCs w:val="false"/>
          <w:color w:val="auto"/>
          <w:sz w:val="24"/>
          <w:szCs w:val="24"/>
          <w:highlight w:val="white"/>
          <w:lang w:val="en-GB"/>
        </w:rPr>
        <w:t>c</w:t>
      </w:r>
      <w:r>
        <w:rPr>
          <w:rFonts w:cs="Times New Roman" w:ascii="Times New Roman" w:hAnsi="Times New Roman"/>
          <w:b w:val="false"/>
          <w:bCs w:val="false"/>
          <w:i w:val="false"/>
          <w:iCs w:val="false"/>
          <w:color w:val="auto"/>
          <w:sz w:val="24"/>
          <w:szCs w:val="24"/>
          <w:highlight w:val="white"/>
          <w:lang w:val="en-GB"/>
        </w:rPr>
        <w:t xml:space="preserve">hange in diet that would allow generalists to avoid predation. </w:t>
      </w:r>
      <w:r>
        <w:rPr>
          <w:rFonts w:cs="Times New Roman" w:ascii="Times New Roman" w:hAnsi="Times New Roman"/>
          <w:b w:val="false"/>
          <w:bCs w:val="false"/>
          <w:i w:val="false"/>
          <w:iCs w:val="false"/>
          <w:color w:val="auto"/>
          <w:sz w:val="24"/>
          <w:szCs w:val="24"/>
          <w:u w:val="none"/>
          <w:lang w:val="en-GB"/>
        </w:rPr>
        <w:t xml:space="preserve">Again </w:t>
      </w:r>
      <w:r>
        <w:rPr>
          <w:rFonts w:cs="Times New Roman" w:ascii="Times New Roman" w:hAnsi="Times New Roman"/>
          <w:b w:val="false"/>
          <w:bCs w:val="false"/>
          <w:i w:val="false"/>
          <w:iCs w:val="false"/>
          <w:color w:val="auto"/>
          <w:sz w:val="24"/>
          <w:szCs w:val="24"/>
          <w:u w:val="none"/>
          <w:lang w:val="en-GB"/>
        </w:rPr>
        <w:t>this</w:t>
      </w:r>
      <w:r>
        <w:rPr>
          <w:rFonts w:cs="Times New Roman" w:ascii="Times New Roman" w:hAnsi="Times New Roman"/>
          <w:b w:val="false"/>
          <w:bCs w:val="false"/>
          <w:i w:val="false"/>
          <w:iCs w:val="false"/>
          <w:color w:val="auto"/>
          <w:sz w:val="24"/>
          <w:szCs w:val="24"/>
          <w:u w:val="none"/>
          <w:lang w:val="en-GB"/>
        </w:rPr>
        <w:t xml:space="preserve"> g</w:t>
      </w:r>
      <w:r>
        <w:rPr>
          <w:rFonts w:cs="Times New Roman" w:ascii="Times New Roman" w:hAnsi="Times New Roman"/>
          <w:b w:val="false"/>
          <w:bCs w:val="false"/>
          <w:i w:val="false"/>
          <w:iCs w:val="false"/>
          <w:color w:val="auto"/>
          <w:sz w:val="24"/>
          <w:szCs w:val="24"/>
          <w:u w:val="none"/>
          <w:lang w:val="en-GB"/>
        </w:rPr>
        <w:t>eneral l</w:t>
      </w:r>
      <w:r>
        <w:rPr>
          <w:rFonts w:cs="Times New Roman" w:ascii="Times New Roman" w:hAnsi="Times New Roman"/>
          <w:b w:val="false"/>
          <w:bCs w:val="false"/>
          <w:i w:val="false"/>
          <w:iCs w:val="false"/>
          <w:color w:val="auto"/>
          <w:sz w:val="24"/>
          <w:szCs w:val="24"/>
          <w:u w:val="none"/>
          <w:lang w:val="en-GB"/>
        </w:rPr>
        <w:t xml:space="preserve">ack of a strong predator avoidance behaviour </w:t>
      </w:r>
      <w:r>
        <w:rPr>
          <w:rFonts w:cs="Times New Roman" w:ascii="Times New Roman" w:hAnsi="Times New Roman"/>
          <w:b w:val="false"/>
          <w:bCs w:val="false"/>
          <w:i w:val="false"/>
          <w:iCs w:val="false"/>
          <w:color w:val="auto"/>
          <w:sz w:val="24"/>
          <w:szCs w:val="24"/>
          <w:u w:val="none"/>
          <w:lang w:val="en-GB"/>
        </w:rPr>
        <w:t>is</w:t>
      </w:r>
      <w:r>
        <w:rPr>
          <w:rFonts w:cs="Times New Roman" w:ascii="Times New Roman" w:hAnsi="Times New Roman"/>
          <w:b w:val="false"/>
          <w:bCs w:val="false"/>
          <w:i w:val="false"/>
          <w:iCs w:val="false"/>
          <w:color w:val="auto"/>
          <w:sz w:val="24"/>
          <w:szCs w:val="24"/>
          <w:u w:val="none"/>
          <w:lang w:val="en-GB"/>
        </w:rPr>
        <w:t xml:space="preserve"> indicative of </w:t>
      </w:r>
      <w:r>
        <w:rPr>
          <w:rFonts w:cs="Times New Roman" w:ascii="Times New Roman" w:hAnsi="Times New Roman"/>
          <w:b w:val="false"/>
          <w:bCs w:val="false"/>
          <w:i w:val="false"/>
          <w:iCs w:val="false"/>
          <w:color w:val="auto"/>
          <w:sz w:val="24"/>
          <w:szCs w:val="24"/>
          <w:u w:val="none"/>
          <w:lang w:val="en-GB"/>
        </w:rPr>
        <w:t>a weak</w:t>
      </w:r>
      <w:r>
        <w:rPr>
          <w:rFonts w:cs="Times New Roman" w:ascii="Times New Roman" w:hAnsi="Times New Roman"/>
          <w:b w:val="false"/>
          <w:bCs w:val="false"/>
          <w:i w:val="false"/>
          <w:iCs w:val="false"/>
          <w:color w:val="auto"/>
          <w:sz w:val="24"/>
          <w:szCs w:val="24"/>
          <w:u w:val="none"/>
          <w:lang w:val="en-GB"/>
        </w:rPr>
        <w:t xml:space="preserve"> predatory pressure</w:t>
      </w:r>
      <w:r>
        <w:rPr>
          <w:rFonts w:cs="Times New Roman" w:ascii="Times New Roman" w:hAnsi="Times New Roman"/>
          <w:b w:val="false"/>
          <w:bCs w:val="false"/>
          <w:i w:val="false"/>
          <w:iCs w:val="false"/>
          <w:color w:val="auto"/>
          <w:sz w:val="24"/>
          <w:szCs w:val="24"/>
          <w:u w:val="none"/>
          <w:lang w:val="en-GB"/>
        </w:rPr>
        <w:t xml:space="preserve"> </w:t>
      </w:r>
      <w:bookmarkStart w:id="182" w:name="__UnoMark__12498_532779537"/>
      <w:bookmarkStart w:id="183" w:name="__UnoMark__13948_532779537"/>
      <w:bookmarkStart w:id="184" w:name="__UnoMark__18708_532779537"/>
      <w:r>
        <w:rPr>
          <w:rFonts w:cs="Times New Roman" w:ascii="Times New Roman" w:hAnsi="Times New Roman"/>
          <w:b w:val="false"/>
          <w:bCs w:val="false"/>
          <w:i w:val="false"/>
          <w:iCs w:val="false"/>
          <w:color w:val="auto"/>
          <w:sz w:val="24"/>
          <w:szCs w:val="24"/>
          <w:u w:val="none"/>
          <w:lang w:val="en-GB"/>
        </w:rPr>
        <w:t>(Belgrad and Griffen, 2016)</w:t>
      </w:r>
      <w:bookmarkEnd w:id="182"/>
      <w:bookmarkEnd w:id="183"/>
      <w:bookmarkEnd w:id="184"/>
      <w:r>
        <w:rPr>
          <w:rFonts w:cs="Times New Roman" w:ascii="Times New Roman" w:hAnsi="Times New Roman"/>
          <w:b w:val="false"/>
          <w:bCs w:val="false"/>
          <w:i w:val="false"/>
          <w:iCs w:val="false"/>
          <w:color w:val="auto"/>
          <w:sz w:val="24"/>
          <w:szCs w:val="24"/>
          <w:u w:val="none"/>
          <w:lang w:val="en-GB"/>
        </w:rPr>
        <w:t>.</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highlight w:val="white"/>
          <w:lang w:val="en-GB"/>
        </w:rPr>
        <w:t xml:space="preserve"> </w:t>
      </w:r>
      <w:r>
        <w:rPr>
          <w:rFonts w:cs="Times New Roman" w:ascii="Times New Roman" w:hAnsi="Times New Roman"/>
          <w:b w:val="false"/>
          <w:bCs w:val="false"/>
          <w:i w:val="false"/>
          <w:iCs w:val="false"/>
          <w:color w:val="auto"/>
          <w:sz w:val="24"/>
          <w:szCs w:val="24"/>
          <w:lang w:val="en-GB"/>
        </w:rPr>
        <w:t>I</w:t>
      </w:r>
      <w:r>
        <w:rPr>
          <w:rFonts w:cs="Times New Roman" w:ascii="Times New Roman" w:hAnsi="Times New Roman"/>
          <w:b w:val="false"/>
          <w:bCs w:val="false"/>
          <w:i w:val="false"/>
          <w:iCs w:val="false"/>
          <w:color w:val="auto"/>
          <w:sz w:val="24"/>
          <w:szCs w:val="24"/>
          <w:lang w:val="en-GB"/>
        </w:rPr>
        <w:t xml:space="preserve">nstead </w:t>
      </w:r>
      <w:r>
        <w:rPr>
          <w:rFonts w:cs="Times New Roman" w:ascii="Times New Roman" w:hAnsi="Times New Roman"/>
          <w:b w:val="false"/>
          <w:bCs w:val="false"/>
          <w:i w:val="false"/>
          <w:iCs w:val="false"/>
          <w:color w:val="auto"/>
          <w:sz w:val="24"/>
          <w:szCs w:val="24"/>
          <w:lang w:val="en-GB"/>
        </w:rPr>
        <w:t>of showing significant response to exclosure</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arthropods</w:t>
      </w:r>
      <w:r>
        <w:rPr>
          <w:rFonts w:cs="Times New Roman" w:ascii="Times New Roman" w:hAnsi="Times New Roman"/>
          <w:b w:val="false"/>
          <w:bCs w:val="false"/>
          <w:i w:val="false"/>
          <w:iCs w:val="false"/>
          <w:color w:val="auto"/>
          <w:sz w:val="24"/>
          <w:szCs w:val="24"/>
          <w:lang w:val="en-GB"/>
        </w:rPr>
        <w:t xml:space="preserve"> </w:t>
      </w:r>
      <w:r>
        <w:rPr>
          <w:rFonts w:cs="Times New Roman" w:ascii="Times New Roman" w:hAnsi="Times New Roman"/>
          <w:b w:val="false"/>
          <w:bCs w:val="false"/>
          <w:i w:val="false"/>
          <w:iCs w:val="false"/>
          <w:color w:val="auto"/>
          <w:sz w:val="24"/>
          <w:szCs w:val="24"/>
          <w:lang w:val="en-GB"/>
        </w:rPr>
        <w:t>(both herbivorous and predaceous)</w:t>
      </w:r>
      <w:r>
        <w:rPr>
          <w:rFonts w:cs="Times New Roman" w:ascii="Times New Roman" w:hAnsi="Times New Roman"/>
          <w:b w:val="false"/>
          <w:bCs w:val="false"/>
          <w:i w:val="false"/>
          <w:iCs w:val="false"/>
          <w:color w:val="auto"/>
          <w:sz w:val="24"/>
          <w:szCs w:val="24"/>
          <w:lang w:val="en-GB"/>
        </w:rPr>
        <w:t xml:space="preserve"> tracked changes in plant biomass, </w:t>
      </w:r>
      <w:r>
        <w:rPr>
          <w:rFonts w:cs="Times New Roman" w:ascii="Times New Roman" w:hAnsi="Times New Roman"/>
          <w:b w:val="false"/>
          <w:bCs w:val="false"/>
          <w:i w:val="false"/>
          <w:iCs w:val="false"/>
          <w:color w:val="auto"/>
          <w:sz w:val="24"/>
          <w:szCs w:val="24"/>
          <w:lang w:val="en-GB"/>
        </w:rPr>
        <w:t>although</w:t>
      </w:r>
      <w:r>
        <w:rPr>
          <w:rFonts w:cs="Times New Roman" w:ascii="Times New Roman" w:hAnsi="Times New Roman"/>
          <w:b w:val="false"/>
          <w:bCs w:val="false"/>
          <w:i w:val="false"/>
          <w:iCs w:val="false"/>
          <w:color w:val="auto"/>
          <w:sz w:val="24"/>
          <w:szCs w:val="24"/>
          <w:lang w:val="en-GB"/>
        </w:rPr>
        <w:t xml:space="preserve"> with variable strength. At least for Orthoptera, Hemiptera and Coleoptera this </w:t>
      </w:r>
      <w:r>
        <w:rPr>
          <w:rFonts w:cs="Times New Roman" w:ascii="Times New Roman" w:hAnsi="Times New Roman"/>
          <w:b w:val="false"/>
          <w:bCs w:val="false"/>
          <w:i w:val="false"/>
          <w:iCs w:val="false"/>
          <w:color w:val="auto"/>
          <w:sz w:val="24"/>
          <w:szCs w:val="24"/>
          <w:lang w:val="en-GB"/>
        </w:rPr>
        <w:t>is</w:t>
      </w:r>
      <w:r>
        <w:rPr>
          <w:rFonts w:cs="Times New Roman" w:ascii="Times New Roman" w:hAnsi="Times New Roman"/>
          <w:b w:val="false"/>
          <w:bCs w:val="false"/>
          <w:i w:val="false"/>
          <w:iCs w:val="false"/>
          <w:color w:val="auto"/>
          <w:sz w:val="24"/>
          <w:szCs w:val="24"/>
          <w:lang w:val="en-GB"/>
        </w:rPr>
        <w:t xml:space="preserve"> suggestive of </w:t>
      </w:r>
      <w:r>
        <w:rPr>
          <w:rFonts w:cs="Times New Roman" w:ascii="Times New Roman" w:hAnsi="Times New Roman"/>
          <w:b w:val="false"/>
          <w:bCs w:val="false"/>
          <w:i w:val="false"/>
          <w:iCs w:val="false"/>
          <w:color w:val="auto"/>
          <w:sz w:val="24"/>
          <w:szCs w:val="24"/>
          <w:lang w:val="en-GB"/>
        </w:rPr>
        <w:t xml:space="preserve">a </w:t>
      </w:r>
      <w:r>
        <w:rPr>
          <w:rFonts w:cs="Times New Roman" w:ascii="Times New Roman" w:hAnsi="Times New Roman"/>
          <w:b w:val="false"/>
          <w:bCs w:val="false"/>
          <w:i w:val="false"/>
          <w:iCs w:val="false"/>
          <w:color w:val="auto"/>
          <w:sz w:val="24"/>
          <w:szCs w:val="24"/>
          <w:lang w:val="en-GB"/>
        </w:rPr>
        <w:t xml:space="preserve">bottom-up control by plant biomass </w:t>
      </w:r>
      <w:bookmarkStart w:id="185" w:name="__UnoMark__13949_532779537"/>
      <w:bookmarkStart w:id="186" w:name="__UnoMark__18709_532779537"/>
      <w:bookmarkStart w:id="187" w:name="__UnoMark__12499_532779537"/>
      <w:r>
        <w:rPr>
          <w:rFonts w:cs="Times New Roman" w:ascii="Times New Roman" w:hAnsi="Times New Roman"/>
          <w:b w:val="false"/>
          <w:bCs w:val="false"/>
          <w:i w:val="false"/>
          <w:iCs w:val="false"/>
          <w:color w:val="auto"/>
          <w:sz w:val="24"/>
          <w:szCs w:val="24"/>
          <w:lang w:val="en-GB"/>
        </w:rPr>
        <w:t>(Welti et al., 2020)</w:t>
      </w:r>
      <w:bookmarkEnd w:id="185"/>
      <w:bookmarkEnd w:id="186"/>
      <w:bookmarkEnd w:id="187"/>
      <w:r>
        <w:rPr>
          <w:rFonts w:cs="Times New Roman" w:ascii="Times New Roman" w:hAnsi="Times New Roman"/>
          <w:b w:val="false"/>
          <w:bCs w:val="false"/>
          <w:i w:val="false"/>
          <w:iCs w:val="false"/>
          <w:color w:val="auto"/>
          <w:sz w:val="24"/>
          <w:szCs w:val="24"/>
          <w:lang w:val="en-GB"/>
        </w:rPr>
        <w:t>.</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Strong positive correlation of arthropod abundance and biomass with plant biomass</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is</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in concert with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a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previous hypothesis, stating that disturbed forest will favour insect herbivory. Due to changes in vegetation a shift in bottom-up control mechanism through plant secondary metabolites to bottom-up controll through plant abundance may occur, which would lead to herbivore proliferation </w:t>
      </w:r>
      <w:bookmarkStart w:id="188" w:name="__UnoMark__18710_532779537"/>
      <w:bookmarkStart w:id="189" w:name="__UnoMark__12500_532779537"/>
      <w:bookmarkStart w:id="190" w:name="__UnoMark__13950_532779537"/>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(Morante‐Filho et al., 2016)</w:t>
      </w:r>
      <w:bookmarkEnd w:id="188"/>
      <w:bookmarkEnd w:id="189"/>
      <w:bookmarkEnd w:id="190"/>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w:t>
      </w:r>
      <w:r>
        <w:rPr>
          <w:rFonts w:cs="Times New Roman" w:ascii="Times New Roman" w:hAnsi="Times New Roman"/>
          <w:b w:val="false"/>
          <w:bCs w:val="false"/>
          <w:i w:val="false"/>
          <w:iCs w:val="false"/>
          <w:sz w:val="24"/>
          <w:szCs w:val="24"/>
        </w:rPr>
        <w:t>L</w:t>
      </w:r>
      <w:r>
        <w:rPr>
          <w:rFonts w:cs="Times New Roman" w:ascii="Times New Roman" w:hAnsi="Times New Roman"/>
          <w:b w:val="false"/>
          <w:bCs w:val="false"/>
          <w:i w:val="false"/>
          <w:iCs w:val="false"/>
          <w:sz w:val="24"/>
          <w:szCs w:val="24"/>
        </w:rPr>
        <w:t xml:space="preserve">imited role </w:t>
      </w:r>
      <w:r>
        <w:rPr>
          <w:rFonts w:cs="Times New Roman" w:ascii="Times New Roman" w:hAnsi="Times New Roman"/>
          <w:b w:val="false"/>
          <w:bCs w:val="false"/>
          <w:i w:val="false"/>
          <w:iCs w:val="false"/>
          <w:sz w:val="24"/>
          <w:szCs w:val="24"/>
        </w:rPr>
        <w:t>of top predators</w:t>
      </w:r>
      <w:r>
        <w:rPr>
          <w:rFonts w:cs="Times New Roman" w:ascii="Times New Roman" w:hAnsi="Times New Roman"/>
          <w:b w:val="false"/>
          <w:bCs w:val="false"/>
          <w:i w:val="false"/>
          <w:iCs w:val="false"/>
          <w:sz w:val="24"/>
          <w:szCs w:val="24"/>
        </w:rPr>
        <w:t xml:space="preserve"> in gap succession is further supported by a</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recent findings from</w:t>
      </w:r>
      <w:r>
        <w:rPr>
          <w:rFonts w:cs="Times New Roman" w:ascii="Times New Roman" w:hAnsi="Times New Roman"/>
          <w:b w:val="false"/>
          <w:bCs w:val="false"/>
          <w:i w:val="false"/>
          <w:iCs w:val="false"/>
          <w:sz w:val="24"/>
          <w:szCs w:val="24"/>
        </w:rPr>
        <w:t xml:space="preserve"> tropical forest in </w:t>
      </w:r>
      <w:r>
        <w:rPr>
          <w:rFonts w:cs="Times New Roman" w:ascii="Times New Roman" w:hAnsi="Times New Roman"/>
          <w:b w:val="false"/>
          <w:bCs w:val="false"/>
          <w:i w:val="false"/>
          <w:iCs w:val="false"/>
          <w:sz w:val="24"/>
          <w:szCs w:val="24"/>
        </w:rPr>
        <w:t>B</w:t>
      </w:r>
      <w:r>
        <w:rPr>
          <w:rFonts w:cs="Times New Roman" w:ascii="Times New Roman" w:hAnsi="Times New Roman"/>
          <w:b w:val="false"/>
          <w:bCs w:val="false"/>
          <w:i w:val="false"/>
          <w:iCs w:val="false"/>
          <w:sz w:val="24"/>
          <w:szCs w:val="24"/>
        </w:rPr>
        <w:t xml:space="preserve">razil </w:t>
      </w:r>
      <w:r>
        <w:rPr>
          <w:rFonts w:cs="Times New Roman" w:ascii="Times New Roman" w:hAnsi="Times New Roman"/>
          <w:b w:val="false"/>
          <w:bCs w:val="false"/>
          <w:i w:val="false"/>
          <w:iCs w:val="false"/>
          <w:sz w:val="24"/>
          <w:szCs w:val="24"/>
        </w:rPr>
        <w:t>wher</w:t>
      </w:r>
      <w:r>
        <w:rPr>
          <w:rFonts w:cs="Times New Roman" w:ascii="Times New Roman" w:hAnsi="Times New Roman"/>
          <w:b w:val="false"/>
          <w:bCs w:val="false"/>
          <w:i w:val="false"/>
          <w:iCs w:val="false"/>
          <w:sz w:val="24"/>
          <w:szCs w:val="24"/>
        </w:rPr>
        <w:t>e</w:t>
      </w:r>
      <w:r>
        <w:rPr>
          <w:rFonts w:cs="Times New Roman" w:ascii="Times New Roman" w:hAnsi="Times New Roman"/>
          <w:b w:val="false"/>
          <w:bCs w:val="false"/>
          <w:i w:val="false"/>
          <w:iCs w:val="false"/>
          <w:sz w:val="24"/>
          <w:szCs w:val="24"/>
        </w:rPr>
        <w:t xml:space="preserve"> similar limited top down effect of vertebrate predator removal </w:t>
      </w:r>
      <w:r>
        <w:rPr>
          <w:rFonts w:cs="Times New Roman" w:ascii="Times New Roman" w:hAnsi="Times New Roman"/>
          <w:b w:val="false"/>
          <w:bCs w:val="false"/>
          <w:i w:val="false"/>
          <w:iCs w:val="false"/>
          <w:sz w:val="24"/>
          <w:szCs w:val="24"/>
        </w:rPr>
        <w:t xml:space="preserve">on </w:t>
      </w:r>
      <w:r>
        <w:rPr>
          <w:rFonts w:cs="Times New Roman" w:ascii="Times New Roman" w:hAnsi="Times New Roman"/>
          <w:b w:val="false"/>
          <w:bCs w:val="false"/>
          <w:i w:val="false"/>
          <w:iCs w:val="false"/>
          <w:sz w:val="24"/>
          <w:szCs w:val="24"/>
        </w:rPr>
        <w:t>arthropod</w:t>
      </w:r>
      <w:r>
        <w:rPr>
          <w:rFonts w:cs="Times New Roman" w:ascii="Times New Roman" w:hAnsi="Times New Roman"/>
          <w:b w:val="false"/>
          <w:bCs w:val="false"/>
          <w:i w:val="false"/>
          <w:iCs w:val="false"/>
          <w:sz w:val="24"/>
          <w:szCs w:val="24"/>
        </w:rPr>
        <w:t xml:space="preserve"> abundance </w:t>
      </w:r>
      <w:r>
        <w:rPr>
          <w:rFonts w:cs="Times New Roman" w:ascii="Times New Roman" w:hAnsi="Times New Roman"/>
          <w:b w:val="false"/>
          <w:bCs w:val="false"/>
          <w:i w:val="false"/>
          <w:iCs w:val="false"/>
          <w:sz w:val="24"/>
          <w:szCs w:val="24"/>
        </w:rPr>
        <w:t>and no indirect</w:t>
      </w:r>
      <w:r>
        <w:rPr>
          <w:rFonts w:cs="Times New Roman" w:ascii="Times New Roman" w:hAnsi="Times New Roman"/>
          <w:b w:val="false"/>
          <w:bCs w:val="false"/>
          <w:i w:val="false"/>
          <w:iCs w:val="false"/>
          <w:sz w:val="24"/>
          <w:szCs w:val="24"/>
        </w:rPr>
        <w:t xml:space="preserve"> effect on plants</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was found</w:t>
      </w:r>
      <w:r>
        <w:rPr>
          <w:rFonts w:cs="Times New Roman" w:ascii="Times New Roman" w:hAnsi="Times New Roman"/>
          <w:b w:val="false"/>
          <w:bCs w:val="false"/>
          <w:i w:val="false"/>
          <w:iCs w:val="false"/>
          <w:sz w:val="24"/>
          <w:szCs w:val="24"/>
        </w:rPr>
        <w:t xml:space="preserve"> in the forest </w:t>
      </w:r>
      <w:r>
        <w:rPr>
          <w:rFonts w:cs="Times New Roman" w:ascii="Times New Roman" w:hAnsi="Times New Roman"/>
          <w:b w:val="false"/>
          <w:bCs w:val="false"/>
          <w:i w:val="false"/>
          <w:iCs w:val="false"/>
          <w:sz w:val="24"/>
          <w:szCs w:val="24"/>
        </w:rPr>
        <w:t>edge</w:t>
      </w:r>
      <w:r>
        <w:rPr>
          <w:rFonts w:cs="Times New Roman" w:ascii="Times New Roman" w:hAnsi="Times New Roman"/>
          <w:b w:val="false"/>
          <w:bCs w:val="false"/>
          <w:i w:val="false"/>
          <w:iCs w:val="false"/>
          <w:sz w:val="24"/>
          <w:szCs w:val="24"/>
        </w:rPr>
        <w:t xml:space="preserve"> </w:t>
      </w:r>
      <w:bookmarkStart w:id="191" w:name="__UnoMark__12501_532779537"/>
      <w:bookmarkStart w:id="192" w:name="__UnoMark__13951_532779537"/>
      <w:bookmarkStart w:id="193" w:name="__UnoMark__18711_532779537"/>
      <w:r>
        <w:rPr>
          <w:rFonts w:cs="Times New Roman" w:ascii="Times New Roman" w:hAnsi="Times New Roman"/>
          <w:b w:val="false"/>
          <w:bCs w:val="false"/>
          <w:i w:val="false"/>
          <w:iCs w:val="false"/>
          <w:sz w:val="24"/>
          <w:szCs w:val="24"/>
        </w:rPr>
        <w:t>(Harrison and Banks-Leite, 2020)</w:t>
      </w:r>
      <w:bookmarkEnd w:id="191"/>
      <w:bookmarkEnd w:id="192"/>
      <w:bookmarkEnd w:id="193"/>
      <w:r>
        <w:rPr>
          <w:rFonts w:cs="Times New Roman" w:ascii="Times New Roman" w:hAnsi="Times New Roman"/>
          <w:b w:val="false"/>
          <w:bCs w:val="false"/>
          <w:i w:val="false"/>
          <w:iCs w:val="false"/>
          <w:sz w:val="24"/>
          <w:szCs w:val="24"/>
        </w:rPr>
        <w:t xml:space="preserve">. </w:t>
      </w:r>
      <w:r>
        <w:rPr>
          <w:rFonts w:cs="Times New Roman" w:ascii="Liberation Serif" w:hAnsi="Liberation Serif"/>
          <w:b w:val="false"/>
          <w:bCs w:val="false"/>
          <w:i w:val="false"/>
          <w:iCs w:val="false"/>
          <w:strike w:val="false"/>
          <w:dstrike w:val="false"/>
          <w:outline w:val="false"/>
          <w:shadow w:val="false"/>
          <w:color w:val="auto"/>
          <w:spacing w:val="0"/>
          <w:kern w:val="2"/>
          <w:sz w:val="24"/>
          <w:szCs w:val="24"/>
          <w:u w:val="none"/>
          <w:em w:val="none"/>
        </w:rPr>
        <w:t xml:space="preserve">It is worth noting that we also found similar community composition in our experiment with </w:t>
      </w:r>
      <w:r>
        <w:rPr>
          <w:rFonts w:cs="Times New Roman" w:ascii="Liberation Serif" w:hAnsi="Liberation Serif"/>
          <w:b w:val="false"/>
          <w:bCs w:val="false"/>
          <w:i w:val="false"/>
          <w:iCs w:val="false"/>
          <w:strike w:val="false"/>
          <w:dstrike w:val="false"/>
          <w:outline w:val="false"/>
          <w:shadow w:val="false"/>
          <w:color w:val="auto"/>
          <w:spacing w:val="0"/>
          <w:kern w:val="2"/>
          <w:sz w:val="24"/>
          <w:szCs w:val="24"/>
          <w:u w:val="none"/>
          <w:em w:val="none"/>
        </w:rPr>
        <w:t>a</w:t>
      </w:r>
      <w:r>
        <w:rPr>
          <w:rFonts w:cs="Times New Roman" w:ascii="Liberation Serif" w:hAnsi="Liberation Serif"/>
          <w:b w:val="false"/>
          <w:bCs w:val="false"/>
          <w:i w:val="false"/>
          <w:iCs w:val="false"/>
          <w:strike w:val="false"/>
          <w:dstrike w:val="false"/>
          <w:outline w:val="false"/>
          <w:shadow w:val="false"/>
          <w:color w:val="auto"/>
          <w:spacing w:val="0"/>
          <w:kern w:val="2"/>
          <w:sz w:val="24"/>
          <w:szCs w:val="24"/>
          <w:u w:val="none"/>
          <w:em w:val="none"/>
        </w:rPr>
        <w:t xml:space="preserve"> dominan</w:t>
      </w:r>
      <w:r>
        <w:rPr>
          <w:rFonts w:cs="Times New Roman" w:ascii="Liberation Serif" w:hAnsi="Liberation Serif"/>
          <w:b w:val="false"/>
          <w:bCs w:val="false"/>
          <w:i w:val="false"/>
          <w:iCs w:val="false"/>
          <w:strike w:val="false"/>
          <w:dstrike w:val="false"/>
          <w:outline w:val="false"/>
          <w:shadow w:val="false"/>
          <w:color w:val="auto"/>
          <w:spacing w:val="0"/>
          <w:kern w:val="2"/>
          <w:sz w:val="24"/>
          <w:szCs w:val="24"/>
          <w:u w:val="none"/>
          <w:em w:val="none"/>
        </w:rPr>
        <w:t>t role</w:t>
      </w:r>
      <w:r>
        <w:rPr>
          <w:rFonts w:cs="Times New Roman" w:ascii="Liberation Serif" w:hAnsi="Liberation Serif"/>
          <w:b w:val="false"/>
          <w:bCs w:val="false"/>
          <w:i w:val="false"/>
          <w:iCs w:val="false"/>
          <w:strike w:val="false"/>
          <w:dstrike w:val="false"/>
          <w:outline w:val="false"/>
          <w:shadow w:val="false"/>
          <w:color w:val="auto"/>
          <w:spacing w:val="0"/>
          <w:kern w:val="2"/>
          <w:sz w:val="24"/>
          <w:szCs w:val="24"/>
          <w:u w:val="none"/>
          <w:em w:val="none"/>
        </w:rPr>
        <w:t xml:space="preserve"> of Coleoptera, Hemiptera, Lepidoptera, and Orthoptera. </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rPr>
        <w:t>T</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rPr>
        <w:t>h</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rPr>
        <w:t xml:space="preserve">is lack of effect was attributed to </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rPr>
        <w:t>deterioration of insectivore community</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rPr>
        <w:t xml:space="preserve"> </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rPr>
        <w:t>near the forest edge.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Similar reduced foraging might be true for forest gaps </w:t>
      </w:r>
      <w:r>
        <w:rPr>
          <w:rFonts w:cs="Times New Roman" w:ascii="Times New Roman" w:hAnsi="Times New Roman"/>
          <w:b w:val="false"/>
          <w:bCs w:val="false"/>
          <w:i w:val="false"/>
          <w:iCs w:val="false"/>
          <w:sz w:val="24"/>
          <w:szCs w:val="24"/>
        </w:rPr>
        <w:t xml:space="preserve">as these may pose barriers for some birds </w:t>
      </w:r>
      <w:bookmarkStart w:id="194" w:name="__UnoMark__18724_532779537"/>
      <w:bookmarkStart w:id="195" w:name="__UnoMark__13963_532779537"/>
      <w:bookmarkStart w:id="196" w:name="__UnoMark__12508_532779537"/>
      <w:r>
        <w:rPr>
          <w:rFonts w:cs="Times New Roman" w:ascii="Times New Roman" w:hAnsi="Times New Roman"/>
          <w:b w:val="false"/>
          <w:bCs w:val="false"/>
          <w:i w:val="false"/>
          <w:iCs w:val="false"/>
          <w:sz w:val="24"/>
          <w:szCs w:val="24"/>
        </w:rPr>
        <w:t>(Robertson and Radford, 2009)</w:t>
      </w:r>
      <w:bookmarkEnd w:id="194"/>
      <w:bookmarkEnd w:id="195"/>
      <w:bookmarkEnd w:id="196"/>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In conclusion,</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during early succession of </w:t>
      </w:r>
      <w:r>
        <w:rPr>
          <w:rFonts w:cs="Times New Roman" w:ascii="Times New Roman" w:hAnsi="Times New Roman"/>
          <w:b w:val="false"/>
          <w:bCs w:val="false"/>
          <w:i w:val="false"/>
          <w:iCs w:val="false"/>
          <w:color w:val="auto"/>
          <w:sz w:val="24"/>
          <w:szCs w:val="24"/>
          <w:u w:val="none"/>
          <w:lang w:val="en-GB"/>
        </w:rPr>
        <w:t>tropical forest gaps</w:t>
      </w:r>
      <w:r>
        <w:rPr>
          <w:rFonts w:cs="Times New Roman" w:ascii="Times New Roman" w:hAnsi="Times New Roman"/>
          <w:b w:val="false"/>
          <w:bCs w:val="false"/>
          <w:i w:val="false"/>
          <w:iCs w:val="false"/>
          <w:color w:val="auto"/>
          <w:sz w:val="24"/>
          <w:szCs w:val="24"/>
          <w:u w:val="none"/>
          <w:lang w:val="en-GB"/>
        </w:rPr>
        <w:t xml:space="preserve"> the</w:t>
      </w:r>
      <w:r>
        <w:rPr>
          <w:rFonts w:cs="Times New Roman" w:ascii="Times New Roman" w:hAnsi="Times New Roman"/>
          <w:b w:val="false"/>
          <w:bCs w:val="false"/>
          <w:i w:val="false"/>
          <w:iCs w:val="false"/>
          <w:color w:val="auto"/>
          <w:sz w:val="24"/>
          <w:szCs w:val="24"/>
          <w:u w:val="none"/>
          <w:lang w:val="en-GB"/>
        </w:rPr>
        <w:t xml:space="preserve"> effects of </w:t>
      </w:r>
      <w:r>
        <w:rPr>
          <w:rFonts w:cs="Times New Roman" w:ascii="Times New Roman" w:hAnsi="Times New Roman"/>
          <w:b w:val="false"/>
          <w:bCs w:val="false"/>
          <w:i w:val="false"/>
          <w:iCs w:val="false"/>
          <w:color w:val="auto"/>
          <w:sz w:val="24"/>
          <w:szCs w:val="24"/>
          <w:u w:val="none"/>
          <w:lang w:val="en-GB"/>
        </w:rPr>
        <w:t>birds, bats and ants</w:t>
      </w:r>
      <w:r>
        <w:rPr>
          <w:rFonts w:cs="Times New Roman" w:ascii="Times New Roman" w:hAnsi="Times New Roman"/>
          <w:b w:val="false"/>
          <w:bCs w:val="false"/>
          <w:i w:val="false"/>
          <w:iCs w:val="false"/>
          <w:color w:val="auto"/>
          <w:sz w:val="24"/>
          <w:szCs w:val="24"/>
          <w:u w:val="none"/>
          <w:lang w:val="en-GB"/>
        </w:rPr>
        <w:t xml:space="preserve"> are limited </w:t>
      </w:r>
      <w:r>
        <w:rPr>
          <w:rFonts w:cs="Times New Roman" w:ascii="Times New Roman" w:hAnsi="Times New Roman"/>
          <w:b w:val="false"/>
          <w:bCs w:val="false"/>
          <w:i w:val="false"/>
          <w:iCs w:val="false"/>
          <w:color w:val="auto"/>
          <w:sz w:val="24"/>
          <w:szCs w:val="24"/>
          <w:u w:val="none"/>
          <w:lang w:val="en-GB"/>
        </w:rPr>
        <w:t>and</w:t>
      </w:r>
      <w:r>
        <w:rPr>
          <w:rFonts w:cs="Times New Roman" w:ascii="Times New Roman" w:hAnsi="Times New Roman"/>
          <w:b w:val="false"/>
          <w:bCs w:val="false"/>
          <w:i w:val="false"/>
          <w:iCs w:val="false"/>
          <w:color w:val="auto"/>
          <w:sz w:val="24"/>
          <w:szCs w:val="24"/>
          <w:u w:val="none"/>
          <w:lang w:val="en-GB"/>
        </w:rPr>
        <w:t xml:space="preserve"> herbivores and AP </w:t>
      </w:r>
      <w:r>
        <w:rPr>
          <w:rFonts w:cs="Times New Roman" w:ascii="Times New Roman" w:hAnsi="Times New Roman"/>
          <w:b w:val="false"/>
          <w:bCs w:val="false"/>
          <w:i w:val="false"/>
          <w:iCs w:val="false"/>
          <w:color w:val="auto"/>
          <w:sz w:val="24"/>
          <w:szCs w:val="24"/>
          <w:u w:val="none"/>
          <w:lang w:val="en-GB"/>
        </w:rPr>
        <w:t xml:space="preserve">respond mainly to changes in </w:t>
      </w:r>
      <w:r>
        <w:rPr>
          <w:rFonts w:cs="Times New Roman" w:ascii="Times New Roman" w:hAnsi="Times New Roman"/>
          <w:b w:val="false"/>
          <w:bCs w:val="false"/>
          <w:i w:val="false"/>
          <w:iCs w:val="false"/>
          <w:color w:val="auto"/>
          <w:sz w:val="24"/>
          <w:szCs w:val="24"/>
          <w:u w:val="none"/>
          <w:lang w:val="en-GB"/>
        </w:rPr>
        <w:t xml:space="preserve">vegetation </w:t>
      </w:r>
      <w:r>
        <w:rPr>
          <w:rFonts w:cs="Times New Roman" w:ascii="Times New Roman" w:hAnsi="Times New Roman"/>
          <w:b w:val="false"/>
          <w:bCs w:val="false"/>
          <w:i w:val="false"/>
          <w:iCs w:val="false"/>
          <w:color w:val="auto"/>
          <w:sz w:val="24"/>
          <w:szCs w:val="24"/>
          <w:u w:val="none"/>
          <w:lang w:val="en-GB"/>
        </w:rPr>
        <w:t>quantity.</w:t>
      </w:r>
    </w:p>
    <w:p>
      <w:pPr>
        <w:pStyle w:val="Normal"/>
        <w:rPr/>
      </w:pPr>
      <w:r>
        <w:rPr>
          <w:rFonts w:cs="Times New Roman" w:ascii="Times New Roman" w:hAnsi="Times New Roman"/>
          <w:b w:val="false"/>
          <w:bCs w:val="false"/>
          <w:i w:val="false"/>
          <w:iCs w:val="false"/>
          <w:sz w:val="24"/>
          <w:szCs w:val="24"/>
        </w:rPr>
        <w:tab/>
      </w:r>
      <w:r>
        <w:rPr>
          <w:rFonts w:cs="Times New Roman" w:ascii="Times New Roman" w:hAnsi="Times New Roman"/>
          <w:b w:val="false"/>
          <w:bCs w:val="false"/>
          <w:i w:val="false"/>
          <w:iCs w:val="false"/>
          <w:sz w:val="24"/>
          <w:szCs w:val="24"/>
        </w:rPr>
        <w:t xml:space="preserve">Arthropod community </w:t>
      </w:r>
      <w:r>
        <w:rPr>
          <w:rFonts w:cs="Times New Roman" w:ascii="Times New Roman" w:hAnsi="Times New Roman"/>
          <w:b w:val="false"/>
          <w:bCs w:val="false"/>
          <w:i w:val="false"/>
          <w:iCs w:val="false"/>
          <w:sz w:val="24"/>
          <w:szCs w:val="24"/>
        </w:rPr>
        <w:t xml:space="preserve">showed some </w:t>
      </w:r>
      <w:r>
        <w:rPr>
          <w:rFonts w:cs="Times New Roman" w:ascii="Times New Roman" w:hAnsi="Times New Roman"/>
          <w:b w:val="false"/>
          <w:bCs w:val="false"/>
          <w:i w:val="false"/>
          <w:iCs w:val="false"/>
          <w:sz w:val="24"/>
          <w:szCs w:val="24"/>
        </w:rPr>
        <w:t xml:space="preserve">limited </w:t>
      </w:r>
      <w:r>
        <w:rPr>
          <w:rFonts w:cs="Times New Roman" w:ascii="Times New Roman" w:hAnsi="Times New Roman"/>
          <w:b w:val="false"/>
          <w:bCs w:val="false"/>
          <w:i w:val="false"/>
          <w:iCs w:val="false"/>
          <w:sz w:val="24"/>
          <w:szCs w:val="24"/>
        </w:rPr>
        <w:t xml:space="preserve">directional response </w:t>
      </w:r>
      <w:r>
        <w:rPr>
          <w:rFonts w:cs="Times New Roman" w:ascii="Times New Roman" w:hAnsi="Times New Roman"/>
          <w:b w:val="false"/>
          <w:bCs w:val="false"/>
          <w:i w:val="false"/>
          <w:iCs w:val="false"/>
          <w:sz w:val="24"/>
          <w:szCs w:val="24"/>
        </w:rPr>
        <w:t xml:space="preserve">to the exclosure including biomass increase, diversity and network modularity redution, and size shifts towards larger species of Orthoptera and Aranea. </w:t>
      </w:r>
      <w:r>
        <w:rPr>
          <w:rFonts w:cs="Times New Roman" w:ascii="Times New Roman" w:hAnsi="Times New Roman"/>
          <w:b w:val="false"/>
          <w:bCs w:val="false"/>
          <w:i w:val="false"/>
          <w:iCs w:val="false"/>
          <w:sz w:val="24"/>
          <w:szCs w:val="24"/>
        </w:rPr>
        <w:t>Despite no effect on abundance w</w:t>
      </w:r>
      <w:r>
        <w:rPr>
          <w:rFonts w:cs="Times New Roman" w:ascii="Times New Roman" w:hAnsi="Times New Roman"/>
          <w:b w:val="false"/>
          <w:bCs w:val="false"/>
          <w:i w:val="false"/>
          <w:iCs w:val="false"/>
          <w:sz w:val="24"/>
          <w:szCs w:val="24"/>
        </w:rPr>
        <w:t xml:space="preserve">e found </w:t>
      </w:r>
      <w:r>
        <w:rPr>
          <w:rFonts w:cs="Times New Roman" w:ascii="Times New Roman" w:hAnsi="Times New Roman"/>
          <w:b w:val="false"/>
          <w:bCs w:val="false"/>
          <w:i w:val="false"/>
          <w:iCs w:val="false"/>
          <w:sz w:val="24"/>
          <w:szCs w:val="24"/>
        </w:rPr>
        <w:t>that top-predators removal resulted in</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higher</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herbivore and AP</w:t>
      </w:r>
      <w:r>
        <w:rPr>
          <w:rFonts w:cs="Times New Roman" w:ascii="Times New Roman" w:hAnsi="Times New Roman"/>
          <w:b w:val="false"/>
          <w:bCs w:val="false"/>
          <w:i w:val="false"/>
          <w:iCs w:val="false"/>
          <w:sz w:val="24"/>
          <w:szCs w:val="24"/>
        </w:rPr>
        <w:t xml:space="preserve"> biomass. </w:t>
      </w:r>
      <w:r>
        <w:rPr>
          <w:rFonts w:cs="Times New Roman" w:ascii="Times New Roman" w:hAnsi="Times New Roman"/>
          <w:b w:val="false"/>
          <w:bCs w:val="false"/>
          <w:i w:val="false"/>
          <w:iCs w:val="false"/>
          <w:sz w:val="24"/>
          <w:szCs w:val="24"/>
        </w:rPr>
        <w:t>Moreover, w</w:t>
      </w:r>
      <w:r>
        <w:rPr>
          <w:rFonts w:cs="Times New Roman" w:ascii="Times New Roman" w:hAnsi="Times New Roman"/>
          <w:b w:val="false"/>
          <w:bCs w:val="false"/>
          <w:i w:val="false"/>
          <w:iCs w:val="false"/>
          <w:sz w:val="24"/>
          <w:szCs w:val="24"/>
        </w:rPr>
        <w:t xml:space="preserve">e found shifts in species size distributions for Aranea and Orthoptera, possibly released from primary predator pressure. </w:t>
      </w:r>
      <w:r>
        <w:rPr>
          <w:rFonts w:cs="Times New Roman" w:ascii="Times New Roman" w:hAnsi="Times New Roman"/>
          <w:b w:val="false"/>
          <w:bCs w:val="false"/>
          <w:i w:val="false"/>
          <w:iCs w:val="false"/>
          <w:sz w:val="24"/>
          <w:szCs w:val="24"/>
        </w:rPr>
        <w:t>U</w:t>
      </w:r>
      <w:r>
        <w:rPr>
          <w:rFonts w:cs="Times New Roman" w:ascii="Times New Roman" w:hAnsi="Times New Roman"/>
          <w:b w:val="false"/>
          <w:bCs w:val="false"/>
          <w:i w:val="false"/>
          <w:iCs w:val="false"/>
          <w:sz w:val="24"/>
          <w:szCs w:val="24"/>
        </w:rPr>
        <w:t>nder ab</w:t>
      </w:r>
      <w:r>
        <w:rPr>
          <w:rFonts w:cs="Times New Roman" w:ascii="Times New Roman" w:hAnsi="Times New Roman"/>
          <w:b w:val="false"/>
          <w:bCs w:val="false"/>
          <w:i w:val="false"/>
          <w:iCs w:val="false"/>
          <w:sz w:val="24"/>
          <w:szCs w:val="24"/>
        </w:rPr>
        <w:t xml:space="preserve">undance limit enforced by </w:t>
      </w:r>
      <w:r>
        <w:rPr>
          <w:rFonts w:cs="Times New Roman" w:ascii="Times New Roman" w:hAnsi="Times New Roman"/>
          <w:b w:val="false"/>
          <w:bCs w:val="false"/>
          <w:i w:val="false"/>
          <w:iCs w:val="false"/>
          <w:sz w:val="24"/>
          <w:szCs w:val="24"/>
        </w:rPr>
        <w:t>an</w:t>
      </w:r>
      <w:r>
        <w:rPr>
          <w:rFonts w:cs="Times New Roman" w:ascii="Times New Roman" w:hAnsi="Times New Roman"/>
          <w:b w:val="false"/>
          <w:bCs w:val="false"/>
          <w:i w:val="false"/>
          <w:iCs w:val="false"/>
          <w:sz w:val="24"/>
          <w:szCs w:val="24"/>
        </w:rPr>
        <w:t xml:space="preserve"> available </w:t>
      </w:r>
      <w:r>
        <w:rPr>
          <w:rFonts w:cs="Times New Roman" w:ascii="Times New Roman" w:hAnsi="Times New Roman"/>
          <w:b w:val="false"/>
          <w:bCs w:val="false"/>
          <w:i w:val="false"/>
          <w:iCs w:val="false"/>
          <w:sz w:val="24"/>
          <w:szCs w:val="24"/>
        </w:rPr>
        <w:t xml:space="preserve">high quality </w:t>
      </w:r>
      <w:r>
        <w:rPr>
          <w:rFonts w:cs="Times New Roman" w:ascii="Times New Roman" w:hAnsi="Times New Roman"/>
          <w:b w:val="false"/>
          <w:bCs w:val="false"/>
          <w:i w:val="false"/>
          <w:iCs w:val="false"/>
          <w:sz w:val="24"/>
          <w:szCs w:val="24"/>
        </w:rPr>
        <w:t xml:space="preserve">plant biomass we should see compensating effect of herbivore body size/mass shifts within the community </w:t>
      </w:r>
      <w:bookmarkStart w:id="197" w:name="__UnoMark__18707_532779537"/>
      <w:bookmarkStart w:id="198" w:name="__UnoMark__13947_532779537"/>
      <w:bookmarkStart w:id="199" w:name="__UnoMark__12427_532779537"/>
      <w:bookmarkStart w:id="200" w:name="__UnoMark__9842_532779537"/>
      <w:r>
        <w:rPr>
          <w:rFonts w:cs="Times New Roman" w:ascii="Times New Roman" w:hAnsi="Times New Roman"/>
          <w:b w:val="false"/>
          <w:bCs w:val="false"/>
          <w:i w:val="false"/>
          <w:iCs w:val="false"/>
          <w:sz w:val="24"/>
          <w:szCs w:val="24"/>
        </w:rPr>
        <w:t>(Ritchie and Johnson, 2009)</w:t>
      </w:r>
      <w:bookmarkEnd w:id="197"/>
      <w:bookmarkEnd w:id="198"/>
      <w:bookmarkEnd w:id="199"/>
      <w:bookmarkEnd w:id="200"/>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as b</w:t>
      </w:r>
      <w:r>
        <w:rPr>
          <w:rFonts w:cs="Times New Roman" w:ascii="Times New Roman" w:hAnsi="Times New Roman"/>
          <w:b w:val="false"/>
          <w:bCs w:val="false"/>
          <w:i w:val="false"/>
          <w:iCs w:val="false"/>
          <w:sz w:val="24"/>
          <w:szCs w:val="24"/>
        </w:rPr>
        <w:t xml:space="preserve">irds </w:t>
      </w:r>
      <w:r>
        <w:rPr>
          <w:rFonts w:cs="Times New Roman" w:ascii="Times New Roman" w:hAnsi="Times New Roman"/>
          <w:b w:val="false"/>
          <w:bCs w:val="false"/>
          <w:i w:val="false"/>
          <w:iCs w:val="false"/>
          <w:sz w:val="24"/>
          <w:szCs w:val="24"/>
        </w:rPr>
        <w:t>are known</w:t>
      </w:r>
      <w:r>
        <w:rPr>
          <w:rFonts w:cs="Times New Roman" w:ascii="Times New Roman" w:hAnsi="Times New Roman"/>
          <w:b w:val="false"/>
          <w:bCs w:val="false"/>
          <w:i w:val="false"/>
          <w:iCs w:val="false"/>
          <w:sz w:val="24"/>
          <w:szCs w:val="24"/>
        </w:rPr>
        <w:t xml:space="preserve"> to prey on lager herbivores </w:t>
      </w:r>
      <w:bookmarkStart w:id="201" w:name="__UnoMark__9850_532779537"/>
      <w:bookmarkStart w:id="202" w:name="__UnoMark__18712_532779537"/>
      <w:bookmarkStart w:id="203" w:name="__UnoMark__13952_532779537"/>
      <w:bookmarkStart w:id="204" w:name="__UnoMark__12432_532779537"/>
      <w:r>
        <w:rPr>
          <w:rFonts w:cs="Times New Roman" w:ascii="Times New Roman" w:hAnsi="Times New Roman"/>
          <w:b w:val="false"/>
          <w:bCs w:val="false"/>
          <w:i w:val="false"/>
          <w:iCs w:val="false"/>
          <w:sz w:val="24"/>
          <w:szCs w:val="24"/>
        </w:rPr>
        <w:t>(Singer et al., 2017)</w:t>
      </w:r>
      <w:bookmarkEnd w:id="201"/>
      <w:bookmarkEnd w:id="202"/>
      <w:bookmarkEnd w:id="203"/>
      <w:bookmarkEnd w:id="204"/>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T</w:t>
      </w:r>
      <w:r>
        <w:rPr>
          <w:rFonts w:cs="Times New Roman" w:ascii="Times New Roman" w:hAnsi="Times New Roman"/>
          <w:b w:val="false"/>
          <w:bCs w:val="false"/>
          <w:i w:val="false"/>
          <w:iCs w:val="false"/>
          <w:sz w:val="24"/>
          <w:szCs w:val="24"/>
        </w:rPr>
        <w:t xml:space="preserve">his preference of top predators can explain increase in biomass </w:t>
      </w:r>
      <w:r>
        <w:rPr>
          <w:rFonts w:cs="Times New Roman" w:ascii="Times New Roman" w:hAnsi="Times New Roman"/>
          <w:b w:val="false"/>
          <w:bCs w:val="false"/>
          <w:i w:val="false"/>
          <w:iCs w:val="false"/>
          <w:sz w:val="24"/>
          <w:szCs w:val="24"/>
        </w:rPr>
        <w:t>coupled with</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a </w:t>
      </w:r>
      <w:r>
        <w:rPr>
          <w:rFonts w:cs="Times New Roman" w:ascii="Times New Roman" w:hAnsi="Times New Roman"/>
          <w:b w:val="false"/>
          <w:bCs w:val="false"/>
          <w:i w:val="false"/>
          <w:iCs w:val="false"/>
          <w:sz w:val="24"/>
          <w:szCs w:val="24"/>
        </w:rPr>
        <w:t>lack of the</w:t>
      </w:r>
      <w:r>
        <w:rPr>
          <w:rFonts w:cs="Times New Roman" w:ascii="Times New Roman" w:hAnsi="Times New Roman"/>
          <w:b w:val="false"/>
          <w:bCs w:val="false"/>
          <w:i w:val="false"/>
          <w:iCs w:val="false"/>
          <w:sz w:val="24"/>
          <w:szCs w:val="24"/>
        </w:rPr>
        <w:t xml:space="preserve"> effect on abundance of herbivores and AP. </w:t>
      </w:r>
      <w:r>
        <w:rPr>
          <w:rFonts w:cs="Times New Roman" w:ascii="Times New Roman" w:hAnsi="Times New Roman"/>
          <w:b w:val="false"/>
          <w:bCs w:val="false"/>
          <w:i w:val="false"/>
          <w:iCs w:val="false"/>
          <w:sz w:val="24"/>
          <w:szCs w:val="24"/>
        </w:rPr>
        <w:t xml:space="preserve">Additional effects of exclosures can bee seen in the specialization pattern </w:t>
      </w:r>
      <w:r>
        <w:rPr>
          <w:rFonts w:cs="Times New Roman" w:ascii="Times New Roman" w:hAnsi="Times New Roman"/>
          <w:b w:val="false"/>
          <w:bCs w:val="false"/>
          <w:i w:val="false"/>
          <w:iCs w:val="false"/>
          <w:sz w:val="24"/>
          <w:szCs w:val="24"/>
        </w:rPr>
        <w:t>of</w:t>
      </w:r>
      <w:r>
        <w:rPr>
          <w:rFonts w:cs="Times New Roman" w:ascii="Times New Roman" w:hAnsi="Times New Roman"/>
          <w:b w:val="false"/>
          <w:bCs w:val="false"/>
          <w:i w:val="false"/>
          <w:iCs w:val="false"/>
          <w:sz w:val="24"/>
          <w:szCs w:val="24"/>
        </w:rPr>
        <w:t xml:space="preserve"> putative interaciton networks between plants and herbivores. </w:t>
      </w:r>
      <w:r>
        <w:rPr>
          <w:rFonts w:cs="Times New Roman" w:ascii="Times New Roman" w:hAnsi="Times New Roman"/>
          <w:b w:val="false"/>
          <w:bCs w:val="false"/>
          <w:i w:val="false"/>
          <w:iCs w:val="false"/>
          <w:color w:val="auto"/>
          <w:sz w:val="24"/>
          <w:szCs w:val="24"/>
          <w:u w:val="none"/>
          <w:lang w:val="en-GB"/>
        </w:rPr>
        <w:t>A</w:t>
      </w:r>
      <w:r>
        <w:rPr>
          <w:rFonts w:cs="Times New Roman" w:ascii="Times New Roman" w:hAnsi="Times New Roman"/>
          <w:b w:val="false"/>
          <w:bCs w:val="false"/>
          <w:i w:val="false"/>
          <w:iCs w:val="false"/>
          <w:color w:val="auto"/>
          <w:sz w:val="24"/>
          <w:szCs w:val="24"/>
          <w:u w:val="none"/>
          <w:lang w:val="en-GB"/>
        </w:rPr>
        <w:t xml:space="preserve">gainst our expectations, </w:t>
      </w:r>
      <w:r>
        <w:rPr>
          <w:rFonts w:cs="Times New Roman" w:ascii="Times New Roman" w:hAnsi="Times New Roman"/>
          <w:b w:val="false"/>
          <w:bCs w:val="false"/>
          <w:i w:val="false"/>
          <w:iCs w:val="false"/>
          <w:color w:val="auto"/>
          <w:sz w:val="24"/>
          <w:szCs w:val="24"/>
          <w:u w:val="none"/>
          <w:lang w:val="en-GB"/>
        </w:rPr>
        <w:t>m</w:t>
      </w:r>
      <w:r>
        <w:rPr>
          <w:rFonts w:cs="Times New Roman" w:ascii="Times New Roman" w:hAnsi="Times New Roman"/>
          <w:b w:val="false"/>
          <w:bCs w:val="false"/>
          <w:i w:val="false"/>
          <w:iCs w:val="false"/>
          <w:color w:val="auto"/>
          <w:sz w:val="24"/>
          <w:szCs w:val="24"/>
          <w:u w:val="none"/>
          <w:lang w:val="en-GB"/>
        </w:rPr>
        <w:t xml:space="preserve">odularity </w:t>
      </w:r>
      <w:r>
        <w:rPr>
          <w:rFonts w:cs="Times New Roman" w:ascii="Times New Roman" w:hAnsi="Times New Roman"/>
          <w:b w:val="false"/>
          <w:bCs w:val="false"/>
          <w:i w:val="false"/>
          <w:iCs w:val="false"/>
          <w:color w:val="auto"/>
          <w:sz w:val="24"/>
          <w:szCs w:val="24"/>
          <w:u w:val="none"/>
          <w:lang w:val="en-GB"/>
        </w:rPr>
        <w:t>decreased</w:t>
      </w:r>
      <w:r>
        <w:rPr>
          <w:rFonts w:cs="Times New Roman" w:ascii="Times New Roman" w:hAnsi="Times New Roman"/>
          <w:b w:val="false"/>
          <w:bCs w:val="false"/>
          <w:i w:val="false"/>
          <w:iCs w:val="false"/>
          <w:color w:val="auto"/>
          <w:sz w:val="24"/>
          <w:szCs w:val="24"/>
          <w:u w:val="none"/>
          <w:lang w:val="en-GB"/>
        </w:rPr>
        <w:t xml:space="preserve"> in the presence of predators </w:t>
      </w:r>
      <w:r>
        <w:rPr>
          <w:rFonts w:cs="Times New Roman" w:ascii="Times New Roman" w:hAnsi="Times New Roman"/>
          <w:b w:val="false"/>
          <w:bCs w:val="false"/>
          <w:i w:val="false"/>
          <w:iCs w:val="false"/>
          <w:color w:val="auto"/>
          <w:sz w:val="24"/>
          <w:szCs w:val="24"/>
          <w:u w:val="none"/>
          <w:lang w:val="en-GB"/>
        </w:rPr>
        <w:t xml:space="preserve">with no effect on specialization </w:t>
      </w:r>
      <w:r>
        <w:rPr>
          <w:rFonts w:cs="Times New Roman" w:ascii="Times New Roman" w:hAnsi="Times New Roman"/>
          <w:b w:val="false"/>
          <w:bCs w:val="false"/>
          <w:i w:val="false"/>
          <w:iCs w:val="false"/>
          <w:color w:val="auto"/>
          <w:sz w:val="24"/>
          <w:szCs w:val="24"/>
          <w:u w:val="none"/>
          <w:lang w:val="en-GB"/>
        </w:rPr>
        <w:t xml:space="preserve">or any </w:t>
      </w:r>
      <w:r>
        <w:rPr>
          <w:rFonts w:cs="Times New Roman" w:ascii="Times New Roman" w:hAnsi="Times New Roman"/>
          <w:b w:val="false"/>
          <w:bCs w:val="false"/>
          <w:i w:val="false"/>
          <w:iCs w:val="false"/>
          <w:color w:val="auto"/>
          <w:sz w:val="24"/>
          <w:szCs w:val="24"/>
          <w:u w:val="none"/>
          <w:lang w:val="en-GB"/>
        </w:rPr>
        <w:t xml:space="preserve">other </w:t>
      </w:r>
      <w:r>
        <w:rPr>
          <w:rFonts w:cs="Times New Roman" w:ascii="Times New Roman" w:hAnsi="Times New Roman"/>
          <w:b w:val="false"/>
          <w:bCs w:val="false"/>
          <w:i w:val="false"/>
          <w:iCs w:val="false"/>
          <w:color w:val="auto"/>
          <w:sz w:val="24"/>
          <w:szCs w:val="24"/>
          <w:u w:val="none"/>
          <w:lang w:val="en-GB"/>
        </w:rPr>
        <w:t xml:space="preserve">network </w:t>
      </w:r>
      <w:r>
        <w:rPr>
          <w:rFonts w:cs="Times New Roman" w:ascii="Times New Roman" w:hAnsi="Times New Roman"/>
          <w:b w:val="false"/>
          <w:bCs w:val="false"/>
          <w:i w:val="false"/>
          <w:iCs w:val="false"/>
          <w:color w:val="auto"/>
          <w:sz w:val="24"/>
          <w:szCs w:val="24"/>
          <w:u w:val="none"/>
          <w:lang w:val="en-GB"/>
        </w:rPr>
        <w:t>descriptor</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This effect was indep</w:t>
      </w:r>
      <w:r>
        <w:rPr>
          <w:rFonts w:cs="Times New Roman" w:ascii="Times New Roman" w:hAnsi="Times New Roman"/>
          <w:b w:val="false"/>
          <w:bCs w:val="false"/>
          <w:i w:val="false"/>
          <w:iCs w:val="false"/>
          <w:color w:val="auto"/>
          <w:sz w:val="24"/>
          <w:szCs w:val="24"/>
          <w:u w:val="none"/>
          <w:lang w:val="en-GB"/>
        </w:rPr>
        <w:t>e</w:t>
      </w:r>
      <w:r>
        <w:rPr>
          <w:rFonts w:cs="Times New Roman" w:ascii="Times New Roman" w:hAnsi="Times New Roman"/>
          <w:b w:val="false"/>
          <w:bCs w:val="false"/>
          <w:i w:val="false"/>
          <w:iCs w:val="false"/>
          <w:color w:val="auto"/>
          <w:sz w:val="24"/>
          <w:szCs w:val="24"/>
          <w:u w:val="none"/>
          <w:lang w:val="en-GB"/>
        </w:rPr>
        <w:t xml:space="preserve">ndent of the general network specialization. </w:t>
      </w:r>
      <w:r>
        <w:rPr>
          <w:rFonts w:cs="Times New Roman" w:ascii="Times New Roman" w:hAnsi="Times New Roman"/>
          <w:b w:val="false"/>
          <w:bCs w:val="false"/>
          <w:i w:val="false"/>
          <w:iCs w:val="false"/>
          <w:color w:val="auto"/>
          <w:sz w:val="24"/>
          <w:szCs w:val="24"/>
          <w:u w:val="none"/>
          <w:lang w:val="en-GB"/>
        </w:rPr>
        <w:t>T</w:t>
      </w:r>
      <w:r>
        <w:rPr>
          <w:rFonts w:cs="Times New Roman" w:ascii="Times New Roman" w:hAnsi="Times New Roman"/>
          <w:b w:val="false"/>
          <w:bCs w:val="false"/>
          <w:i w:val="false"/>
          <w:iCs w:val="false"/>
          <w:color w:val="auto"/>
          <w:sz w:val="24"/>
          <w:szCs w:val="24"/>
          <w:u w:val="none"/>
          <w:lang w:val="en-GB"/>
        </w:rPr>
        <w:t xml:space="preserve">his </w:t>
      </w:r>
      <w:r>
        <w:rPr>
          <w:rFonts w:cs="Times New Roman" w:ascii="Times New Roman" w:hAnsi="Times New Roman"/>
          <w:b w:val="false"/>
          <w:bCs w:val="false"/>
          <w:i w:val="false"/>
          <w:iCs w:val="false"/>
          <w:color w:val="auto"/>
          <w:sz w:val="24"/>
          <w:szCs w:val="24"/>
          <w:u w:val="none"/>
          <w:lang w:val="en-GB"/>
        </w:rPr>
        <w:t>might</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suggest that</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in tropical forest gaps </w:t>
      </w:r>
      <w:r>
        <w:rPr>
          <w:rFonts w:cs="Times New Roman" w:ascii="Times New Roman" w:hAnsi="Times New Roman"/>
          <w:b w:val="false"/>
          <w:bCs w:val="false"/>
          <w:i w:val="false"/>
          <w:iCs w:val="false"/>
          <w:color w:val="auto"/>
          <w:sz w:val="24"/>
          <w:szCs w:val="24"/>
          <w:u w:val="none"/>
          <w:lang w:val="en-GB"/>
        </w:rPr>
        <w:t>EFS</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is </w:t>
      </w:r>
      <w:r>
        <w:rPr>
          <w:rFonts w:cs="Times New Roman" w:ascii="Times New Roman" w:hAnsi="Times New Roman"/>
          <w:b w:val="false"/>
          <w:bCs w:val="false"/>
          <w:i w:val="false"/>
          <w:iCs w:val="false"/>
          <w:color w:val="auto"/>
          <w:sz w:val="24"/>
          <w:szCs w:val="24"/>
          <w:u w:val="none"/>
          <w:lang w:val="en-GB"/>
        </w:rPr>
        <w:t>unlikely</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as it was previously shown to be</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doubtful</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for </w:t>
      </w:r>
      <w:r>
        <w:rPr>
          <w:rFonts w:cs="Times New Roman" w:ascii="Times New Roman" w:hAnsi="Times New Roman"/>
          <w:b w:val="false"/>
          <w:bCs w:val="false"/>
          <w:i/>
          <w:iCs/>
          <w:color w:val="auto"/>
          <w:sz w:val="24"/>
          <w:szCs w:val="24"/>
          <w:u w:val="none"/>
          <w:lang w:val="en-GB"/>
        </w:rPr>
        <w:t>Ficus</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species </w:t>
      </w:r>
      <w:r>
        <w:rPr>
          <w:rFonts w:cs="Times New Roman" w:ascii="Times New Roman" w:hAnsi="Times New Roman"/>
          <w:b w:val="false"/>
          <w:bCs w:val="false"/>
          <w:i w:val="false"/>
          <w:iCs w:val="false"/>
          <w:color w:val="auto"/>
          <w:sz w:val="24"/>
          <w:szCs w:val="24"/>
          <w:u w:val="none"/>
          <w:lang w:val="en-GB"/>
        </w:rPr>
        <w:t xml:space="preserve">in Papua New Guinea </w:t>
      </w:r>
      <w:bookmarkStart w:id="205" w:name="__UnoMark__18717_532779537"/>
      <w:bookmarkStart w:id="206" w:name="__UnoMark__13957_532779537"/>
      <w:bookmarkStart w:id="207" w:name="__UnoMark__12433_532779537"/>
      <w:bookmarkStart w:id="208" w:name="__UnoMark__9845_532779537"/>
      <w:r>
        <w:rPr>
          <w:rFonts w:cs="Times New Roman" w:ascii="Times New Roman" w:hAnsi="Times New Roman"/>
          <w:b w:val="false"/>
          <w:bCs w:val="false"/>
          <w:i w:val="false"/>
          <w:iCs w:val="false"/>
          <w:color w:val="auto"/>
          <w:sz w:val="24"/>
          <w:szCs w:val="24"/>
          <w:u w:val="none"/>
          <w:lang w:val="en-GB"/>
        </w:rPr>
        <w:t>(Novotny et al., 1999)</w:t>
      </w:r>
      <w:bookmarkEnd w:id="205"/>
      <w:bookmarkEnd w:id="206"/>
      <w:bookmarkEnd w:id="207"/>
      <w:bookmarkEnd w:id="208"/>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I</w:t>
      </w:r>
      <w:r>
        <w:rPr>
          <w:rFonts w:cs="Times New Roman" w:ascii="Times New Roman" w:hAnsi="Times New Roman"/>
          <w:b w:val="false"/>
          <w:bCs w:val="false"/>
          <w:i w:val="false"/>
          <w:iCs w:val="false"/>
          <w:color w:val="auto"/>
          <w:sz w:val="24"/>
          <w:szCs w:val="24"/>
          <w:u w:val="none"/>
          <w:lang w:val="en-GB"/>
        </w:rPr>
        <w:t xml:space="preserve">t </w:t>
      </w:r>
      <w:r>
        <w:rPr>
          <w:rFonts w:cs="Times New Roman" w:ascii="Times New Roman" w:hAnsi="Times New Roman"/>
          <w:b w:val="false"/>
          <w:bCs w:val="false"/>
          <w:i w:val="false"/>
          <w:iCs w:val="false"/>
          <w:color w:val="auto"/>
          <w:sz w:val="24"/>
          <w:szCs w:val="24"/>
          <w:u w:val="none"/>
          <w:lang w:val="en-GB"/>
        </w:rPr>
        <w:t>is puzzling why</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least specialize herbivores (or ones that utilize broader habitat ranges)</w:t>
      </w:r>
      <w:r>
        <w:rPr>
          <w:rFonts w:cs="Times New Roman" w:ascii="Times New Roman" w:hAnsi="Times New Roman"/>
          <w:b w:val="false"/>
          <w:bCs w:val="false"/>
          <w:i w:val="false"/>
          <w:iCs w:val="false"/>
          <w:color w:val="auto"/>
          <w:sz w:val="24"/>
          <w:szCs w:val="24"/>
          <w:u w:val="none"/>
          <w:lang w:val="en-GB"/>
        </w:rPr>
        <w:t xml:space="preserve"> increase </w:t>
      </w:r>
      <w:r>
        <w:rPr>
          <w:rFonts w:cs="Times New Roman" w:ascii="Times New Roman" w:hAnsi="Times New Roman"/>
          <w:b w:val="false"/>
          <w:bCs w:val="false"/>
          <w:i w:val="false"/>
          <w:iCs w:val="false"/>
          <w:color w:val="auto"/>
          <w:sz w:val="24"/>
          <w:szCs w:val="24"/>
          <w:u w:val="none"/>
          <w:lang w:val="en-GB"/>
        </w:rPr>
        <w:t xml:space="preserve">in abundance </w:t>
      </w:r>
      <w:r>
        <w:rPr>
          <w:rFonts w:cs="Times New Roman" w:ascii="Times New Roman" w:hAnsi="Times New Roman"/>
          <w:b w:val="false"/>
          <w:bCs w:val="false"/>
          <w:i w:val="false"/>
          <w:iCs w:val="false"/>
          <w:color w:val="auto"/>
          <w:sz w:val="24"/>
          <w:szCs w:val="24"/>
          <w:u w:val="none"/>
          <w:lang w:val="en-GB"/>
        </w:rPr>
        <w:t xml:space="preserve">in the presence of predators. </w:t>
      </w:r>
      <w:r>
        <w:rPr>
          <w:rFonts w:cs="Times New Roman" w:ascii="Times New Roman" w:hAnsi="Times New Roman"/>
          <w:b w:val="false"/>
          <w:bCs w:val="false"/>
          <w:i w:val="false"/>
          <w:iCs w:val="false"/>
          <w:color w:val="auto"/>
          <w:sz w:val="24"/>
          <w:szCs w:val="24"/>
          <w:u w:val="none"/>
          <w:lang w:val="en-GB"/>
        </w:rPr>
        <w:t xml:space="preserve">It is possible that by decreasing abundance through utilization of broader host plants generalists are able to avoid </w:t>
      </w:r>
      <w:r>
        <w:rPr>
          <w:rFonts w:cs="Times New Roman" w:ascii="Times New Roman" w:hAnsi="Times New Roman"/>
          <w:b w:val="false"/>
          <w:bCs w:val="false"/>
          <w:i w:val="false"/>
          <w:iCs w:val="false"/>
          <w:color w:val="auto"/>
          <w:sz w:val="24"/>
          <w:szCs w:val="24"/>
          <w:u w:val="none"/>
          <w:lang w:val="en-GB"/>
        </w:rPr>
        <w:t xml:space="preserve">density dependent </w:t>
      </w:r>
      <w:r>
        <w:rPr>
          <w:rFonts w:cs="Times New Roman" w:ascii="Times New Roman" w:hAnsi="Times New Roman"/>
          <w:b w:val="false"/>
          <w:bCs w:val="false"/>
          <w:i w:val="false"/>
          <w:iCs w:val="false"/>
          <w:color w:val="auto"/>
          <w:sz w:val="24"/>
          <w:szCs w:val="24"/>
          <w:u w:val="none"/>
          <w:lang w:val="en-GB"/>
        </w:rPr>
        <w:t xml:space="preserve">predation </w:t>
      </w:r>
      <w:bookmarkStart w:id="209" w:name="__UnoMark__18714_532779537"/>
      <w:bookmarkStart w:id="210" w:name="__UnoMark__13954_532779537"/>
      <w:bookmarkStart w:id="211" w:name="__UnoMark__13496_532779537"/>
      <w:bookmarkEnd w:id="211"/>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(Abdala</w:t>
      </w:r>
      <w:r>
        <w:rPr>
          <w:b w:val="false"/>
          <w:i w:val="false"/>
          <w:caps w:val="false"/>
          <w:smallCaps w:val="false"/>
          <w:position w:val="0"/>
          <w:sz w:val="24"/>
          <w:u w:val="none"/>
          <w:vertAlign w:val="baseline"/>
        </w:rPr>
        <w:t>‐Roberts et al., 2019)</w:t>
      </w:r>
      <w:bookmarkEnd w:id="209"/>
      <w:bookmarkEnd w:id="210"/>
      <w:r>
        <w:rPr>
          <w:rFonts w:cs="Times New Roman" w:ascii="Times New Roman" w:hAnsi="Times New Roman"/>
          <w:b w:val="false"/>
          <w:bCs w:val="false"/>
          <w:i w:val="false"/>
          <w:iCs w:val="false"/>
          <w:color w:val="auto"/>
          <w:sz w:val="24"/>
          <w:szCs w:val="24"/>
          <w:u w:val="none"/>
          <w:lang w:val="en-GB"/>
        </w:rPr>
        <w:t>.</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This </w:t>
      </w:r>
      <w:r>
        <w:rPr>
          <w:rFonts w:cs="Times New Roman" w:ascii="Times New Roman" w:hAnsi="Times New Roman"/>
          <w:b w:val="false"/>
          <w:bCs w:val="false"/>
          <w:i w:val="false"/>
          <w:iCs w:val="false"/>
          <w:color w:val="auto"/>
          <w:sz w:val="24"/>
          <w:szCs w:val="24"/>
          <w:u w:val="none"/>
          <w:lang w:val="en-GB"/>
        </w:rPr>
        <w:t>could</w:t>
      </w:r>
      <w:r>
        <w:rPr>
          <w:rFonts w:cs="Times New Roman" w:ascii="Times New Roman" w:hAnsi="Times New Roman"/>
          <w:b w:val="false"/>
          <w:bCs w:val="false"/>
          <w:i w:val="false"/>
          <w:iCs w:val="false"/>
          <w:color w:val="auto"/>
          <w:sz w:val="24"/>
          <w:szCs w:val="24"/>
          <w:u w:val="none"/>
          <w:lang w:val="en-GB"/>
        </w:rPr>
        <w:t xml:space="preserve"> be supported </w:t>
      </w:r>
      <w:r>
        <w:rPr>
          <w:rFonts w:cs="Times New Roman" w:ascii="Times New Roman" w:hAnsi="Times New Roman"/>
          <w:b w:val="false"/>
          <w:bCs w:val="false"/>
          <w:i w:val="false"/>
          <w:iCs w:val="false"/>
          <w:color w:val="auto"/>
          <w:sz w:val="24"/>
          <w:szCs w:val="24"/>
          <w:u w:val="none"/>
          <w:lang w:val="en-GB"/>
        </w:rPr>
        <w:t>by our finding</w:t>
      </w:r>
      <w:r>
        <w:rPr>
          <w:rFonts w:cs="Times New Roman" w:ascii="Times New Roman" w:hAnsi="Times New Roman"/>
          <w:b w:val="false"/>
          <w:bCs w:val="false"/>
          <w:i w:val="false"/>
          <w:iCs w:val="false"/>
          <w:color w:val="auto"/>
          <w:sz w:val="24"/>
          <w:szCs w:val="24"/>
          <w:u w:val="none"/>
          <w:lang w:val="en-GB"/>
        </w:rPr>
        <w:t>s</w:t>
      </w:r>
      <w:r>
        <w:rPr>
          <w:rFonts w:cs="Times New Roman" w:ascii="Times New Roman" w:hAnsi="Times New Roman"/>
          <w:b w:val="false"/>
          <w:bCs w:val="false"/>
          <w:i w:val="false"/>
          <w:iCs w:val="false"/>
          <w:color w:val="auto"/>
          <w:sz w:val="24"/>
          <w:szCs w:val="24"/>
          <w:u w:val="none"/>
          <w:lang w:val="en-GB"/>
        </w:rPr>
        <w:t xml:space="preserve"> that generalists were </w:t>
      </w:r>
      <w:r>
        <w:rPr>
          <w:rFonts w:cs="Times New Roman" w:ascii="Times New Roman" w:hAnsi="Times New Roman"/>
          <w:b w:val="false"/>
          <w:bCs w:val="false"/>
          <w:i w:val="false"/>
          <w:iCs w:val="false"/>
          <w:color w:val="auto"/>
          <w:sz w:val="24"/>
          <w:szCs w:val="24"/>
          <w:u w:val="none"/>
          <w:lang w:val="en-GB"/>
        </w:rPr>
        <w:t>more flexible in their diet choice</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Thus, </w:t>
      </w:r>
      <w:r>
        <w:rPr>
          <w:rFonts w:cs="Times New Roman" w:ascii="Times New Roman" w:hAnsi="Times New Roman"/>
          <w:b w:val="false"/>
          <w:bCs w:val="false"/>
          <w:i w:val="false"/>
          <w:iCs w:val="false"/>
          <w:color w:val="auto"/>
          <w:sz w:val="24"/>
          <w:szCs w:val="24"/>
          <w:u w:val="none"/>
          <w:lang w:val="en-GB"/>
        </w:rPr>
        <w:t xml:space="preserve">similarly to a recent study </w:t>
      </w:r>
      <w:bookmarkStart w:id="212" w:name="__UnoMark__18723_532779537"/>
      <w:bookmarkStart w:id="213" w:name="__UnoMark__13962_532779537"/>
      <w:r>
        <w:rPr>
          <w:rFonts w:cs="Times New Roman" w:ascii="Times New Roman" w:hAnsi="Times New Roman"/>
          <w:b w:val="false"/>
          <w:bCs w:val="false"/>
          <w:i w:val="false"/>
          <w:iCs w:val="false"/>
          <w:color w:val="auto"/>
          <w:sz w:val="24"/>
          <w:szCs w:val="24"/>
          <w:u w:val="none"/>
          <w:lang w:val="en-GB"/>
        </w:rPr>
        <w:t>(Robinson and Strauss, 2020)</w:t>
      </w:r>
      <w:bookmarkEnd w:id="212"/>
      <w:bookmarkEnd w:id="213"/>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d</w:t>
      </w:r>
      <w:r>
        <w:rPr>
          <w:rFonts w:cs="Times New Roman" w:ascii="Times New Roman" w:hAnsi="Times New Roman"/>
          <w:b w:val="false"/>
          <w:bCs w:val="false"/>
          <w:i w:val="false"/>
          <w:iCs w:val="false"/>
          <w:color w:val="auto"/>
          <w:sz w:val="24"/>
          <w:szCs w:val="24"/>
          <w:u w:val="none"/>
          <w:lang w:val="en-GB"/>
        </w:rPr>
        <w:t>iet modif</w:t>
      </w:r>
      <w:r>
        <w:rPr>
          <w:rFonts w:cs="Times New Roman" w:ascii="Times New Roman" w:hAnsi="Times New Roman"/>
          <w:b w:val="false"/>
          <w:bCs w:val="false"/>
          <w:i w:val="false"/>
          <w:iCs w:val="false"/>
          <w:color w:val="auto"/>
          <w:sz w:val="24"/>
          <w:szCs w:val="24"/>
          <w:u w:val="none"/>
          <w:lang w:val="en-GB"/>
        </w:rPr>
        <w:t xml:space="preserve">ication by generalists, </w:t>
      </w:r>
      <w:r>
        <w:rPr>
          <w:rFonts w:cs="Times New Roman" w:ascii="Times New Roman" w:hAnsi="Times New Roman"/>
          <w:b w:val="false"/>
          <w:bCs w:val="false"/>
          <w:i w:val="false"/>
          <w:iCs w:val="false"/>
          <w:color w:val="auto"/>
          <w:sz w:val="24"/>
          <w:szCs w:val="24"/>
          <w:u w:val="none"/>
          <w:lang w:val="en-GB"/>
        </w:rPr>
        <w:t>and not changes in community composition,</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generates</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a community response to a biotic and abiotic factors and be </w:t>
      </w:r>
      <w:r>
        <w:rPr>
          <w:rFonts w:cs="Times New Roman" w:ascii="Times New Roman" w:hAnsi="Times New Roman"/>
          <w:b w:val="false"/>
          <w:bCs w:val="false"/>
          <w:i w:val="false"/>
          <w:iCs w:val="false"/>
          <w:color w:val="auto"/>
          <w:sz w:val="24"/>
          <w:szCs w:val="24"/>
          <w:u w:val="none"/>
          <w:lang w:val="en-GB"/>
        </w:rPr>
        <w:t>responsible for the network stability</w:t>
      </w:r>
      <w:bookmarkStart w:id="214" w:name="__UnoMark__12428_532779537"/>
      <w:bookmarkStart w:id="215" w:name="__UnoMark__9846_532779537"/>
      <w:bookmarkEnd w:id="214"/>
      <w:bookmarkEnd w:id="215"/>
      <w:r>
        <w:rPr>
          <w:rFonts w:cs="Times New Roman" w:ascii="Times New Roman" w:hAnsi="Times New Roman"/>
          <w:b w:val="false"/>
          <w:bCs w:val="false"/>
          <w:i w:val="false"/>
          <w:iCs w:val="false"/>
          <w:color w:val="auto"/>
          <w:sz w:val="24"/>
          <w:szCs w:val="24"/>
          <w:highlight w:val="white"/>
          <w:u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However, this pattern in modularity </w:t>
      </w:r>
      <w:r>
        <w:rPr>
          <w:rFonts w:cs="Times New Roman" w:ascii="Times New Roman" w:hAnsi="Times New Roman"/>
          <w:b w:val="false"/>
          <w:bCs w:val="false"/>
          <w:i w:val="false"/>
          <w:iCs w:val="false"/>
          <w:color w:val="auto"/>
          <w:sz w:val="24"/>
          <w:szCs w:val="24"/>
          <w:u w:val="none"/>
          <w:lang w:val="en-GB"/>
        </w:rPr>
        <w:t xml:space="preserve">might be </w:t>
      </w:r>
      <w:r>
        <w:rPr>
          <w:rFonts w:cs="Times New Roman" w:ascii="Times New Roman" w:hAnsi="Times New Roman"/>
          <w:b w:val="false"/>
          <w:bCs w:val="false"/>
          <w:i w:val="false"/>
          <w:iCs w:val="false"/>
          <w:color w:val="auto"/>
          <w:sz w:val="24"/>
          <w:szCs w:val="24"/>
          <w:u w:val="none"/>
          <w:lang w:val="en-GB"/>
        </w:rPr>
        <w:t>mainly</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caused by</w:t>
      </w:r>
      <w:r>
        <w:rPr>
          <w:rFonts w:cs="Times New Roman" w:ascii="Times New Roman" w:hAnsi="Times New Roman"/>
          <w:b w:val="false"/>
          <w:bCs w:val="false"/>
          <w:i w:val="false"/>
          <w:iCs w:val="false"/>
          <w:color w:val="auto"/>
          <w:sz w:val="24"/>
          <w:szCs w:val="24"/>
          <w:u w:val="none"/>
          <w:lang w:val="en-GB"/>
        </w:rPr>
        <w:t xml:space="preserve"> increase</w:t>
      </w:r>
      <w:r>
        <w:rPr>
          <w:rFonts w:cs="Times New Roman" w:ascii="Times New Roman" w:hAnsi="Times New Roman"/>
          <w:b w:val="false"/>
          <w:bCs w:val="false"/>
          <w:i w:val="false"/>
          <w:iCs w:val="false"/>
          <w:color w:val="auto"/>
          <w:sz w:val="24"/>
          <w:szCs w:val="24"/>
          <w:u w:val="none"/>
          <w:lang w:val="en-GB"/>
        </w:rPr>
        <w:t>d</w:t>
      </w:r>
      <w:r>
        <w:rPr>
          <w:rFonts w:cs="Times New Roman" w:ascii="Times New Roman" w:hAnsi="Times New Roman"/>
          <w:b w:val="false"/>
          <w:bCs w:val="false"/>
          <w:i w:val="false"/>
          <w:iCs w:val="false"/>
          <w:color w:val="auto"/>
          <w:sz w:val="24"/>
          <w:szCs w:val="24"/>
          <w:u w:val="none"/>
          <w:lang w:val="en-GB"/>
        </w:rPr>
        <w:t xml:space="preserve"> colonization </w:t>
      </w:r>
      <w:r>
        <w:rPr>
          <w:rFonts w:cs="Times New Roman" w:ascii="Times New Roman" w:hAnsi="Times New Roman"/>
          <w:b w:val="false"/>
          <w:bCs w:val="false"/>
          <w:i w:val="false"/>
          <w:iCs w:val="false"/>
          <w:color w:val="auto"/>
          <w:sz w:val="24"/>
          <w:szCs w:val="24"/>
          <w:u w:val="none"/>
          <w:lang w:val="en-GB"/>
        </w:rPr>
        <w:t>of exclosure plots</w:t>
      </w:r>
      <w:r>
        <w:rPr>
          <w:rFonts w:cs="Times New Roman" w:ascii="Times New Roman" w:hAnsi="Times New Roman"/>
          <w:b w:val="false"/>
          <w:bCs w:val="false"/>
          <w:i w:val="false"/>
          <w:iCs w:val="false"/>
          <w:color w:val="auto"/>
          <w:sz w:val="24"/>
          <w:szCs w:val="24"/>
          <w:u w:val="none"/>
          <w:lang w:val="en-GB"/>
        </w:rPr>
        <w:t xml:space="preserve"> by species </w:t>
      </w:r>
      <w:r>
        <w:rPr>
          <w:rFonts w:cs="Times New Roman" w:ascii="Times New Roman" w:hAnsi="Times New Roman"/>
          <w:b w:val="false"/>
          <w:bCs w:val="false"/>
          <w:i w:val="false"/>
          <w:iCs w:val="false"/>
          <w:color w:val="auto"/>
          <w:sz w:val="24"/>
          <w:szCs w:val="24"/>
          <w:u w:val="none"/>
          <w:lang w:val="en-GB"/>
        </w:rPr>
        <w:t>having</w:t>
      </w:r>
      <w:r>
        <w:rPr>
          <w:rFonts w:cs="Times New Roman" w:ascii="Times New Roman" w:hAnsi="Times New Roman"/>
          <w:b w:val="false"/>
          <w:bCs w:val="false"/>
          <w:i w:val="false"/>
          <w:iCs w:val="false"/>
          <w:color w:val="auto"/>
          <w:sz w:val="24"/>
          <w:szCs w:val="24"/>
          <w:u w:val="none"/>
          <w:lang w:val="en-GB"/>
        </w:rPr>
        <w:t xml:space="preserve"> narrow diet breadth in exclosures </w:t>
      </w:r>
      <w:r>
        <w:rPr>
          <w:rFonts w:cs="Times New Roman" w:ascii="Times New Roman" w:hAnsi="Times New Roman"/>
          <w:b w:val="false"/>
          <w:bCs w:val="false"/>
          <w:i w:val="false"/>
          <w:iCs w:val="false"/>
          <w:color w:val="auto"/>
          <w:sz w:val="24"/>
          <w:szCs w:val="24"/>
          <w:u w:val="none"/>
          <w:lang w:val="en-GB"/>
        </w:rPr>
        <w:t xml:space="preserve">as </w:t>
      </w:r>
      <w:r>
        <w:rPr>
          <w:rFonts w:cs="Times New Roman" w:ascii="Times New Roman" w:hAnsi="Times New Roman"/>
          <w:b w:val="false"/>
          <w:bCs w:val="false"/>
          <w:i w:val="false"/>
          <w:iCs w:val="false"/>
          <w:color w:val="auto"/>
          <w:sz w:val="24"/>
          <w:szCs w:val="24"/>
          <w:u w:val="none"/>
          <w:lang w:val="en-GB"/>
        </w:rPr>
        <w:t>was shown in case of our experiments.</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T</w:t>
      </w:r>
      <w:r>
        <w:rPr>
          <w:rFonts w:cs="Times New Roman" w:ascii="Times New Roman" w:hAnsi="Times New Roman"/>
          <w:b w:val="false"/>
          <w:bCs w:val="false"/>
          <w:i w:val="false"/>
          <w:iCs w:val="false"/>
          <w:color w:val="auto"/>
          <w:sz w:val="24"/>
          <w:szCs w:val="24"/>
          <w:u w:val="none"/>
          <w:lang w:val="en-GB"/>
        </w:rPr>
        <w:t xml:space="preserve">his </w:t>
      </w:r>
      <w:r>
        <w:rPr>
          <w:rFonts w:cs="Times New Roman" w:ascii="Times New Roman" w:hAnsi="Times New Roman"/>
          <w:b w:val="false"/>
          <w:bCs w:val="false"/>
          <w:i w:val="false"/>
          <w:iCs w:val="false"/>
          <w:color w:val="auto"/>
          <w:sz w:val="24"/>
          <w:szCs w:val="24"/>
          <w:u w:val="none"/>
          <w:lang w:val="en-GB"/>
        </w:rPr>
        <w:t xml:space="preserve">phenomenon </w:t>
      </w:r>
      <w:r>
        <w:rPr>
          <w:rFonts w:cs="Times New Roman" w:ascii="Times New Roman" w:hAnsi="Times New Roman"/>
          <w:b w:val="false"/>
          <w:bCs w:val="false"/>
          <w:i w:val="false"/>
          <w:iCs w:val="false"/>
          <w:color w:val="auto"/>
          <w:sz w:val="24"/>
          <w:szCs w:val="24"/>
          <w:u w:val="none"/>
          <w:lang w:val="en-GB"/>
        </w:rPr>
        <w:t xml:space="preserve">would not be </w:t>
      </w:r>
      <w:r>
        <w:rPr>
          <w:rFonts w:cs="Times New Roman" w:ascii="Times New Roman" w:hAnsi="Times New Roman"/>
          <w:b w:val="false"/>
          <w:bCs w:val="false"/>
          <w:i w:val="false"/>
          <w:iCs w:val="false"/>
          <w:color w:val="auto"/>
          <w:sz w:val="24"/>
          <w:szCs w:val="24"/>
          <w:u w:val="none"/>
          <w:lang w:val="en-GB"/>
        </w:rPr>
        <w:t>captured</w:t>
      </w:r>
      <w:r>
        <w:rPr>
          <w:rFonts w:cs="Times New Roman" w:ascii="Times New Roman" w:hAnsi="Times New Roman"/>
          <w:b w:val="false"/>
          <w:bCs w:val="false"/>
          <w:i w:val="false"/>
          <w:iCs w:val="false"/>
          <w:color w:val="auto"/>
          <w:sz w:val="24"/>
          <w:szCs w:val="24"/>
          <w:u w:val="none"/>
          <w:lang w:val="en-GB"/>
        </w:rPr>
        <w:t xml:space="preserve"> in </w:t>
      </w:r>
      <w:r>
        <w:rPr>
          <w:rFonts w:cs="Times New Roman" w:ascii="Times New Roman" w:hAnsi="Times New Roman"/>
          <w:b w:val="false"/>
          <w:bCs w:val="false"/>
          <w:i w:val="false"/>
          <w:iCs w:val="false"/>
          <w:color w:val="auto"/>
          <w:sz w:val="24"/>
          <w:szCs w:val="24"/>
          <w:u w:val="none"/>
          <w:lang w:val="en-GB"/>
        </w:rPr>
        <w:t>our</w:t>
      </w:r>
      <w:r>
        <w:rPr>
          <w:rFonts w:cs="Times New Roman" w:ascii="Times New Roman" w:hAnsi="Times New Roman"/>
          <w:b w:val="false"/>
          <w:bCs w:val="false"/>
          <w:i w:val="false"/>
          <w:iCs w:val="false"/>
          <w:color w:val="auto"/>
          <w:sz w:val="24"/>
          <w:szCs w:val="24"/>
          <w:u w:val="none"/>
          <w:lang w:val="en-GB"/>
        </w:rPr>
        <w:t xml:space="preserve"> LRR and PDI analysis </w:t>
      </w:r>
      <w:r>
        <w:rPr>
          <w:rFonts w:cs="Times New Roman" w:ascii="Times New Roman" w:hAnsi="Times New Roman"/>
          <w:b w:val="false"/>
          <w:bCs w:val="false"/>
          <w:i w:val="false"/>
          <w:iCs w:val="false"/>
          <w:color w:val="auto"/>
          <w:sz w:val="24"/>
          <w:szCs w:val="24"/>
          <w:u w:val="none"/>
          <w:lang w:val="en-GB"/>
        </w:rPr>
        <w:t>where we were only able to compare</w:t>
      </w:r>
      <w:r>
        <w:rPr>
          <w:rFonts w:cs="Times New Roman" w:ascii="Times New Roman" w:hAnsi="Times New Roman"/>
          <w:b w:val="false"/>
          <w:bCs w:val="false"/>
          <w:i w:val="false"/>
          <w:iCs w:val="false"/>
          <w:color w:val="auto"/>
          <w:sz w:val="24"/>
          <w:szCs w:val="24"/>
          <w:u w:val="none"/>
          <w:lang w:val="en-GB"/>
        </w:rPr>
        <w:t xml:space="preserve"> species that were present in both control and exclosure plots. </w:t>
      </w:r>
      <w:r>
        <w:rPr>
          <w:rFonts w:cs="Times New Roman" w:ascii="Times New Roman" w:hAnsi="Times New Roman"/>
          <w:b w:val="false"/>
          <w:bCs w:val="false"/>
          <w:i w:val="false"/>
          <w:iCs w:val="false"/>
          <w:color w:val="auto"/>
          <w:sz w:val="24"/>
          <w:szCs w:val="24"/>
          <w:u w:val="none"/>
          <w:lang w:val="en-GB"/>
        </w:rPr>
        <w:t>This is possible because we u</w:t>
      </w:r>
      <w:r>
        <w:rPr>
          <w:rFonts w:cs="Times New Roman" w:ascii="Times New Roman" w:hAnsi="Times New Roman"/>
          <w:b w:val="false"/>
          <w:bCs w:val="false"/>
          <w:i w:val="false"/>
          <w:iCs w:val="false"/>
          <w:color w:val="auto"/>
          <w:sz w:val="24"/>
          <w:szCs w:val="24"/>
          <w:u w:val="none"/>
          <w:lang w:val="en-GB"/>
        </w:rPr>
        <w:t xml:space="preserve">nexpectedly </w:t>
      </w:r>
      <w:r>
        <w:rPr>
          <w:rFonts w:cs="Times New Roman" w:ascii="Times New Roman" w:hAnsi="Times New Roman"/>
          <w:b w:val="false"/>
          <w:bCs w:val="false"/>
          <w:i w:val="false"/>
          <w:iCs w:val="false"/>
          <w:color w:val="auto"/>
          <w:sz w:val="24"/>
          <w:szCs w:val="24"/>
          <w:u w:val="none"/>
          <w:lang w:val="en-GB"/>
        </w:rPr>
        <w:t>also</w:t>
      </w:r>
      <w:r>
        <w:rPr>
          <w:rFonts w:cs="Times New Roman" w:ascii="Times New Roman" w:hAnsi="Times New Roman"/>
          <w:b w:val="false"/>
          <w:bCs w:val="false"/>
          <w:i w:val="false"/>
          <w:iCs w:val="false"/>
          <w:color w:val="auto"/>
          <w:sz w:val="24"/>
          <w:szCs w:val="24"/>
          <w:u w:val="none"/>
          <w:lang w:val="en-GB"/>
        </w:rPr>
        <w:t xml:space="preserve"> found</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that predators </w:t>
      </w:r>
      <w:r>
        <w:rPr>
          <w:rFonts w:cs="Times New Roman" w:ascii="Times New Roman" w:hAnsi="Times New Roman"/>
          <w:b/>
          <w:bCs/>
          <w:i w:val="false"/>
          <w:iCs w:val="false"/>
          <w:color w:val="auto"/>
          <w:sz w:val="24"/>
          <w:szCs w:val="24"/>
          <w:u w:val="none"/>
          <w:lang w:val="en-GB"/>
        </w:rPr>
        <w:t>increased diversity</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of </w:t>
      </w:r>
      <w:r>
        <w:rPr>
          <w:rFonts w:cs="Times New Roman" w:ascii="Times New Roman" w:hAnsi="Times New Roman"/>
          <w:b w:val="false"/>
          <w:bCs w:val="false"/>
          <w:i w:val="false"/>
          <w:iCs w:val="false"/>
          <w:color w:val="auto"/>
          <w:sz w:val="24"/>
          <w:szCs w:val="24"/>
          <w:u w:val="none"/>
          <w:lang w:val="en-GB"/>
        </w:rPr>
        <w:t>the</w:t>
      </w:r>
      <w:r>
        <w:rPr>
          <w:rFonts w:cs="Times New Roman" w:ascii="Times New Roman" w:hAnsi="Times New Roman"/>
          <w:b w:val="false"/>
          <w:bCs w:val="false"/>
          <w:i w:val="false"/>
          <w:iCs w:val="false"/>
          <w:color w:val="auto"/>
          <w:sz w:val="24"/>
          <w:szCs w:val="24"/>
          <w:u w:val="none"/>
          <w:lang w:val="en-GB"/>
        </w:rPr>
        <w:t xml:space="preserve"> herbivore guild </w:t>
      </w:r>
      <w:r>
        <w:rPr>
          <w:rFonts w:cs="Times New Roman" w:ascii="Times New Roman" w:hAnsi="Times New Roman"/>
          <w:b w:val="false"/>
          <w:bCs w:val="false"/>
          <w:i w:val="false"/>
          <w:iCs w:val="false"/>
          <w:color w:val="auto"/>
          <w:sz w:val="24"/>
          <w:szCs w:val="24"/>
          <w:u w:val="none"/>
          <w:lang w:val="en-GB"/>
        </w:rPr>
        <w:t>(effect was marginally significant)</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Thus, our result</w:t>
      </w:r>
      <w:r>
        <w:rPr>
          <w:rFonts w:cs="Times New Roman" w:ascii="Times New Roman" w:hAnsi="Times New Roman"/>
          <w:b w:val="false"/>
          <w:bCs w:val="false"/>
          <w:i w:val="false"/>
          <w:iCs w:val="false"/>
          <w:color w:val="auto"/>
          <w:sz w:val="24"/>
          <w:szCs w:val="24"/>
          <w:u w:val="none"/>
          <w:lang w:val="en-GB"/>
        </w:rPr>
        <w:t xml:space="preserve"> confirm important role of predators in shaping herbivore diversity </w:t>
      </w:r>
      <w:bookmarkStart w:id="216" w:name="__UnoMark__13958_532779537"/>
      <w:bookmarkStart w:id="217" w:name="__UnoMark__12429_532779537"/>
      <w:bookmarkStart w:id="218" w:name="__UnoMark__18718_532779537"/>
      <w:bookmarkStart w:id="219" w:name="__UnoMark__9847_532779537"/>
      <w:r>
        <w:rPr>
          <w:rFonts w:cs="Times New Roman" w:ascii="Times New Roman" w:hAnsi="Times New Roman"/>
          <w:b w:val="false"/>
          <w:bCs w:val="false"/>
          <w:i w:val="false"/>
          <w:iCs w:val="false"/>
          <w:color w:val="auto"/>
          <w:sz w:val="24"/>
          <w:szCs w:val="24"/>
          <w:u w:val="none"/>
          <w:lang w:val="en-GB"/>
        </w:rPr>
        <w:t>(Zhang et al., 2018)</w:t>
      </w:r>
      <w:bookmarkEnd w:id="216"/>
      <w:bookmarkEnd w:id="217"/>
      <w:bookmarkEnd w:id="218"/>
      <w:bookmarkEnd w:id="219"/>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and is in accordance with predicted weaker top down effects d</w:t>
      </w:r>
      <w:r>
        <w:rPr>
          <w:rFonts w:cs="Times New Roman" w:ascii="Times New Roman" w:hAnsi="Times New Roman"/>
          <w:b w:val="false"/>
          <w:bCs w:val="false"/>
          <w:i w:val="false"/>
          <w:iCs w:val="false"/>
          <w:color w:val="auto"/>
          <w:sz w:val="24"/>
          <w:szCs w:val="24"/>
          <w:u w:val="none"/>
          <w:lang w:val="en-GB"/>
        </w:rPr>
        <w:t xml:space="preserve">iverse communities </w:t>
      </w:r>
      <w:bookmarkStart w:id="220" w:name="__UnoMark__18719_532779537"/>
      <w:bookmarkStart w:id="221" w:name="__UnoMark__13959_532779537"/>
      <w:bookmarkStart w:id="222" w:name="__UnoMark__12430_532779537"/>
      <w:bookmarkStart w:id="223" w:name="__UnoMark__9848_532779537"/>
      <w:r>
        <w:rPr>
          <w:rFonts w:cs="Times New Roman" w:ascii="Times New Roman" w:hAnsi="Times New Roman"/>
          <w:b w:val="false"/>
          <w:bCs w:val="false"/>
          <w:i w:val="false"/>
          <w:iCs w:val="false"/>
          <w:color w:val="auto"/>
          <w:sz w:val="24"/>
          <w:szCs w:val="24"/>
          <w:u w:val="none"/>
          <w:lang w:val="en-GB"/>
        </w:rPr>
        <w:t>(Maas et al., 2016)</w:t>
      </w:r>
      <w:bookmarkEnd w:id="220"/>
      <w:bookmarkEnd w:id="221"/>
      <w:bookmarkEnd w:id="222"/>
      <w:bookmarkEnd w:id="223"/>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However, it is difficult to explain this observatio</w:t>
      </w:r>
      <w:r>
        <w:rPr>
          <w:rFonts w:cs="Times New Roman" w:ascii="Times New Roman" w:hAnsi="Times New Roman"/>
          <w:b w:val="false"/>
          <w:bCs w:val="false"/>
          <w:i w:val="false"/>
          <w:iCs w:val="false"/>
          <w:color w:val="auto"/>
          <w:sz w:val="24"/>
          <w:szCs w:val="24"/>
          <w:u w:val="none"/>
          <w:lang w:val="en-GB"/>
        </w:rPr>
        <w:t>n. Diversity maintanance throught density-dependen</w:t>
      </w:r>
      <w:r>
        <w:rPr>
          <w:rFonts w:cs="Times New Roman" w:ascii="Times New Roman" w:hAnsi="Times New Roman"/>
          <w:b w:val="false"/>
          <w:bCs w:val="false"/>
          <w:i w:val="false"/>
          <w:iCs w:val="false"/>
          <w:color w:val="auto"/>
          <w:sz w:val="24"/>
          <w:szCs w:val="24"/>
          <w:u w:val="none"/>
          <w:lang w:val="en-GB"/>
        </w:rPr>
        <w:t>t action of predators</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lang w:val="en-GB"/>
        </w:rPr>
        <w:t xml:space="preserve"> </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lang w:val="en-GB"/>
        </w:rPr>
        <w:t>would require</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lang w:val="en-GB"/>
        </w:rPr>
        <w:t xml:space="preserve"> high specialization of predatory herbivores in forest gaps, which is unlikely. We would rather expect that more versatile gen</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lang w:val="en-GB"/>
        </w:rPr>
        <w:t>e</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lang w:val="en-GB"/>
        </w:rPr>
        <w:t xml:space="preserve">ralist predators would forage in such dynamically </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lang w:val="en-GB"/>
        </w:rPr>
        <w:t>changing and unpredictable</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lang w:val="en-GB"/>
        </w:rPr>
        <w:t xml:space="preserve"> habitat. </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lang w:val="en-GB"/>
        </w:rPr>
        <w:t>H</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lang w:val="en-GB"/>
        </w:rPr>
        <w:t xml:space="preserve">owever, as we mentioned earlier, at least for generalist bats foraging </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lang w:val="en-GB"/>
        </w:rPr>
        <w:t>is</w:t>
      </w:r>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lang w:val="en-GB"/>
        </w:rPr>
        <w:t xml:space="preserve"> density independent </w:t>
      </w:r>
      <w:bookmarkStart w:id="224" w:name="__UnoMark__18725_532779537"/>
      <w:bookmarkStart w:id="225" w:name="__UnoMark__13964_532779537"/>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lang w:val="en-GB"/>
        </w:rPr>
        <w:t>(Wray et al., n.d.)</w:t>
      </w:r>
      <w:bookmarkEnd w:id="224"/>
      <w:bookmarkEnd w:id="225"/>
      <w:r>
        <w:rPr>
          <w:rFonts w:cs="Times New Roman" w:ascii="Times New Roman" w:hAnsi="Times New Roman"/>
          <w:b w:val="false"/>
          <w:bCs w:val="false"/>
          <w:i w:val="false"/>
          <w:iCs w:val="false"/>
          <w:strike w:val="false"/>
          <w:dstrike w:val="false"/>
          <w:outline w:val="false"/>
          <w:shadow w:val="false"/>
          <w:color w:val="auto"/>
          <w:spacing w:val="0"/>
          <w:kern w:val="2"/>
          <w:sz w:val="24"/>
          <w:szCs w:val="24"/>
          <w:u w:val="none"/>
          <w:em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Despite </w:t>
      </w:r>
      <w:r>
        <w:rPr>
          <w:rFonts w:cs="Times New Roman" w:ascii="Times New Roman" w:hAnsi="Times New Roman"/>
          <w:b w:val="false"/>
          <w:bCs w:val="false"/>
          <w:i w:val="false"/>
          <w:iCs w:val="false"/>
          <w:color w:val="auto"/>
          <w:sz w:val="24"/>
          <w:szCs w:val="24"/>
          <w:u w:val="none"/>
          <w:lang w:val="en-GB"/>
        </w:rPr>
        <w:t xml:space="preserve">the presence of the above effects </w:t>
      </w:r>
      <w:r>
        <w:rPr>
          <w:rFonts w:cs="Times New Roman" w:ascii="Times New Roman" w:hAnsi="Times New Roman"/>
          <w:b w:val="false"/>
          <w:bCs w:val="false"/>
          <w:i w:val="false"/>
          <w:iCs w:val="false"/>
          <w:color w:val="auto"/>
          <w:sz w:val="24"/>
          <w:szCs w:val="24"/>
          <w:u w:val="none"/>
          <w:lang w:val="en-GB"/>
        </w:rPr>
        <w:t>in our exclosure experiment</w:t>
      </w:r>
      <w:r>
        <w:rPr>
          <w:rFonts w:cs="Times New Roman" w:ascii="Times New Roman" w:hAnsi="Times New Roman"/>
          <w:b w:val="false"/>
          <w:bCs w:val="false"/>
          <w:i w:val="false"/>
          <w:iCs w:val="false"/>
          <w:color w:val="auto"/>
          <w:sz w:val="24"/>
          <w:szCs w:val="24"/>
          <w:u w:val="none"/>
          <w:lang w:val="en-GB"/>
        </w:rPr>
        <w:t>, i</w:t>
      </w:r>
      <w:r>
        <w:rPr>
          <w:rFonts w:cs="Times New Roman" w:ascii="Times New Roman" w:hAnsi="Times New Roman"/>
          <w:b w:val="false"/>
          <w:bCs w:val="false"/>
          <w:i w:val="false"/>
          <w:iCs w:val="false"/>
          <w:color w:val="auto"/>
          <w:sz w:val="24"/>
          <w:szCs w:val="24"/>
          <w:u w:val="none"/>
          <w:lang w:val="en-GB"/>
        </w:rPr>
        <w:t xml:space="preserve">t is unclear whether </w:t>
      </w:r>
      <w:r>
        <w:rPr>
          <w:rFonts w:cs="Times New Roman" w:ascii="Times New Roman" w:hAnsi="Times New Roman"/>
          <w:b w:val="false"/>
          <w:bCs w:val="false"/>
          <w:i w:val="false"/>
          <w:iCs w:val="false"/>
          <w:color w:val="auto"/>
          <w:sz w:val="24"/>
          <w:szCs w:val="24"/>
          <w:u w:val="none"/>
          <w:lang w:val="en-GB"/>
        </w:rPr>
        <w:t>they</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were</w:t>
      </w:r>
      <w:r>
        <w:rPr>
          <w:rFonts w:cs="Times New Roman" w:ascii="Times New Roman" w:hAnsi="Times New Roman"/>
          <w:b w:val="false"/>
          <w:bCs w:val="false"/>
          <w:i w:val="false"/>
          <w:iCs w:val="false"/>
          <w:color w:val="auto"/>
          <w:sz w:val="24"/>
          <w:szCs w:val="24"/>
          <w:u w:val="none"/>
          <w:lang w:val="en-GB"/>
        </w:rPr>
        <w:t xml:space="preserve"> caused by </w:t>
      </w:r>
      <w:r>
        <w:rPr>
          <w:rFonts w:cs="Times New Roman" w:ascii="Times New Roman" w:hAnsi="Times New Roman"/>
          <w:b w:val="false"/>
          <w:bCs w:val="false"/>
          <w:i w:val="false"/>
          <w:iCs w:val="false"/>
          <w:color w:val="auto"/>
          <w:sz w:val="24"/>
          <w:szCs w:val="24"/>
          <w:u w:val="none"/>
          <w:lang w:val="en-GB"/>
        </w:rPr>
        <w:t>reduction</w:t>
      </w:r>
      <w:r>
        <w:rPr>
          <w:rFonts w:cs="Times New Roman" w:ascii="Times New Roman" w:hAnsi="Times New Roman"/>
          <w:b w:val="false"/>
          <w:bCs w:val="false"/>
          <w:i w:val="false"/>
          <w:iCs w:val="false"/>
          <w:color w:val="auto"/>
          <w:sz w:val="24"/>
          <w:szCs w:val="24"/>
          <w:u w:val="none"/>
          <w:lang w:val="en-GB"/>
        </w:rPr>
        <w:t xml:space="preserve"> in predator </w:t>
      </w:r>
      <w:r>
        <w:rPr>
          <w:rFonts w:cs="Times New Roman" w:ascii="Times New Roman" w:hAnsi="Times New Roman"/>
          <w:b w:val="false"/>
          <w:bCs w:val="false"/>
          <w:i w:val="false"/>
          <w:iCs w:val="false"/>
          <w:color w:val="auto"/>
          <w:sz w:val="24"/>
          <w:szCs w:val="24"/>
          <w:u w:val="none"/>
          <w:lang w:val="en-GB"/>
        </w:rPr>
        <w:t>activity</w:t>
      </w:r>
      <w:r>
        <w:rPr>
          <w:rFonts w:cs="Times New Roman" w:ascii="Times New Roman" w:hAnsi="Times New Roman"/>
          <w:b w:val="false"/>
          <w:bCs w:val="false"/>
          <w:i w:val="false"/>
          <w:iCs w:val="false"/>
          <w:color w:val="auto"/>
          <w:sz w:val="24"/>
          <w:szCs w:val="24"/>
          <w:u w:val="none"/>
          <w:lang w:val="en-GB"/>
        </w:rPr>
        <w:t xml:space="preserve"> or </w:t>
      </w:r>
      <w:r>
        <w:rPr>
          <w:rFonts w:cs="Times New Roman" w:ascii="Times New Roman" w:hAnsi="Times New Roman"/>
          <w:b w:val="false"/>
          <w:bCs w:val="false"/>
          <w:i w:val="false"/>
          <w:iCs w:val="false"/>
          <w:color w:val="auto"/>
          <w:sz w:val="24"/>
          <w:szCs w:val="24"/>
          <w:u w:val="none"/>
          <w:lang w:val="en-GB"/>
        </w:rPr>
        <w:t xml:space="preserve">other compensating meachanisms unstudied here. </w:t>
      </w:r>
      <w:r>
        <w:rPr>
          <w:rFonts w:cs="Times New Roman" w:ascii="Times New Roman" w:hAnsi="Times New Roman"/>
          <w:b w:val="false"/>
          <w:bCs w:val="false"/>
          <w:i w:val="false"/>
          <w:iCs w:val="false"/>
          <w:color w:val="auto"/>
          <w:sz w:val="24"/>
          <w:szCs w:val="24"/>
          <w:u w:val="none"/>
          <w:lang w:val="en-GB"/>
        </w:rPr>
        <w:t>More</w:t>
      </w:r>
      <w:r>
        <w:rPr>
          <w:rFonts w:cs="Times New Roman" w:ascii="Times New Roman" w:hAnsi="Times New Roman"/>
          <w:b w:val="false"/>
          <w:bCs w:val="false"/>
          <w:i w:val="false"/>
          <w:iCs w:val="false"/>
          <w:color w:val="auto"/>
          <w:sz w:val="24"/>
          <w:szCs w:val="24"/>
          <w:u w:val="none"/>
          <w:lang w:val="en-GB"/>
        </w:rPr>
        <w:t xml:space="preserve"> thorough evaluation of top predator natural history and foraging behavior in gaps </w:t>
      </w:r>
      <w:r>
        <w:rPr>
          <w:rFonts w:cs="Times New Roman" w:ascii="Times New Roman" w:hAnsi="Times New Roman"/>
          <w:b w:val="false"/>
          <w:bCs w:val="false"/>
          <w:i w:val="false"/>
          <w:iCs w:val="false"/>
          <w:color w:val="auto"/>
          <w:sz w:val="24"/>
          <w:szCs w:val="24"/>
          <w:u w:val="none"/>
          <w:lang w:val="en-GB"/>
        </w:rPr>
        <w:t>is</w:t>
      </w:r>
      <w:r>
        <w:rPr>
          <w:rFonts w:cs="Times New Roman" w:ascii="Times New Roman" w:hAnsi="Times New Roman"/>
          <w:b w:val="false"/>
          <w:bCs w:val="false"/>
          <w:i w:val="false"/>
          <w:iCs w:val="false"/>
          <w:color w:val="auto"/>
          <w:sz w:val="24"/>
          <w:szCs w:val="24"/>
          <w:u w:val="none"/>
          <w:lang w:val="en-GB"/>
        </w:rPr>
        <w:t xml:space="preserve"> needed.</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Our </w:t>
      </w:r>
      <w:r>
        <w:rPr>
          <w:rFonts w:cs="Times New Roman" w:ascii="Times New Roman" w:hAnsi="Times New Roman"/>
          <w:b w:val="false"/>
          <w:bCs w:val="false"/>
          <w:i w:val="false"/>
          <w:iCs w:val="false"/>
          <w:color w:val="auto"/>
          <w:sz w:val="24"/>
          <w:szCs w:val="24"/>
          <w:u w:val="none"/>
          <w:lang w:val="en-GB"/>
        </w:rPr>
        <w:t>understanding of this system</w:t>
      </w:r>
      <w:r>
        <w:rPr>
          <w:rFonts w:cs="Times New Roman" w:ascii="Times New Roman" w:hAnsi="Times New Roman"/>
          <w:b w:val="false"/>
          <w:bCs w:val="false"/>
          <w:i w:val="false"/>
          <w:iCs w:val="false"/>
          <w:color w:val="auto"/>
          <w:sz w:val="24"/>
          <w:szCs w:val="24"/>
          <w:u w:val="none"/>
          <w:lang w:val="en-GB"/>
        </w:rPr>
        <w:t xml:space="preserve"> would also benefit from direct comparisons between forest interior and gap comparisons to test whe</w:t>
      </w:r>
      <w:r>
        <w:rPr>
          <w:rFonts w:cs="Times New Roman" w:ascii="Times New Roman" w:hAnsi="Times New Roman"/>
          <w:b w:val="false"/>
          <w:bCs w:val="false"/>
          <w:i w:val="false"/>
          <w:iCs w:val="false"/>
          <w:color w:val="auto"/>
          <w:sz w:val="24"/>
          <w:szCs w:val="24"/>
          <w:u w:val="none"/>
          <w:lang w:val="en-GB"/>
        </w:rPr>
        <w:t xml:space="preserve">ther </w:t>
      </w:r>
      <w:r>
        <w:rPr>
          <w:rFonts w:cs="Times New Roman" w:ascii="Times New Roman" w:hAnsi="Times New Roman"/>
          <w:b w:val="false"/>
          <w:bCs w:val="false"/>
          <w:i w:val="false"/>
          <w:iCs w:val="false"/>
          <w:color w:val="auto"/>
          <w:sz w:val="24"/>
          <w:szCs w:val="24"/>
          <w:u w:val="none"/>
          <w:lang w:val="en-GB"/>
        </w:rPr>
        <w:t>limited effect of predator</w:t>
      </w:r>
      <w:r>
        <w:rPr>
          <w:rFonts w:cs="Times New Roman" w:ascii="Times New Roman" w:hAnsi="Times New Roman"/>
          <w:b w:val="false"/>
          <w:bCs w:val="false"/>
          <w:i w:val="false"/>
          <w:iCs w:val="false"/>
          <w:color w:val="auto"/>
          <w:sz w:val="24"/>
          <w:szCs w:val="24"/>
          <w:u w:val="none"/>
          <w:lang w:val="en-GB"/>
        </w:rPr>
        <w:t xml:space="preserve"> effect</w:t>
      </w:r>
      <w:r>
        <w:rPr>
          <w:rFonts w:cs="Times New Roman" w:ascii="Times New Roman" w:hAnsi="Times New Roman"/>
          <w:b w:val="false"/>
          <w:bCs w:val="false"/>
          <w:i w:val="false"/>
          <w:iCs w:val="false"/>
          <w:color w:val="auto"/>
          <w:sz w:val="24"/>
          <w:szCs w:val="24"/>
          <w:u w:val="none"/>
          <w:lang w:val="en-GB"/>
        </w:rPr>
        <w:t>s</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truly </w:t>
      </w:r>
      <w:r>
        <w:rPr>
          <w:rFonts w:cs="Times New Roman" w:ascii="Times New Roman" w:hAnsi="Times New Roman"/>
          <w:b w:val="false"/>
          <w:bCs w:val="false"/>
          <w:i w:val="false"/>
          <w:iCs w:val="false"/>
          <w:color w:val="auto"/>
          <w:sz w:val="24"/>
          <w:szCs w:val="24"/>
          <w:u w:val="none"/>
          <w:lang w:val="en-GB"/>
        </w:rPr>
        <w:t xml:space="preserve">result from </w:t>
      </w:r>
      <w:r>
        <w:rPr>
          <w:rFonts w:cs="Times New Roman" w:ascii="Times New Roman" w:hAnsi="Times New Roman"/>
          <w:b w:val="false"/>
          <w:bCs w:val="false"/>
          <w:i w:val="false"/>
          <w:iCs w:val="false"/>
          <w:color w:val="auto"/>
          <w:sz w:val="24"/>
          <w:szCs w:val="24"/>
          <w:u w:val="none"/>
          <w:lang w:val="en-GB"/>
        </w:rPr>
        <w:t xml:space="preserve">a </w:t>
      </w:r>
      <w:r>
        <w:rPr>
          <w:rFonts w:cs="Times New Roman" w:ascii="Times New Roman" w:hAnsi="Times New Roman"/>
          <w:b w:val="false"/>
          <w:bCs w:val="false"/>
          <w:i w:val="false"/>
          <w:iCs w:val="false"/>
          <w:color w:val="auto"/>
          <w:sz w:val="24"/>
          <w:szCs w:val="24"/>
          <w:u w:val="none"/>
          <w:lang w:val="en-GB"/>
        </w:rPr>
        <w:t xml:space="preserve">change in forest structure. </w:t>
      </w:r>
      <w:r>
        <w:rPr>
          <w:rFonts w:cs="Times New Roman" w:ascii="Times New Roman" w:hAnsi="Times New Roman"/>
          <w:b w:val="false"/>
          <w:bCs w:val="false"/>
          <w:i w:val="false"/>
          <w:iCs w:val="false"/>
          <w:color w:val="auto"/>
          <w:sz w:val="24"/>
          <w:szCs w:val="24"/>
          <w:u w:val="none"/>
          <w:lang w:val="en-GB"/>
        </w:rPr>
        <w:t>Moreover, i</w:t>
      </w:r>
      <w:r>
        <w:rPr>
          <w:rFonts w:cs="Times New Roman" w:ascii="Times New Roman" w:hAnsi="Times New Roman"/>
          <w:b w:val="false"/>
          <w:bCs w:val="false"/>
          <w:i w:val="false"/>
          <w:iCs w:val="false"/>
          <w:color w:val="auto"/>
          <w:sz w:val="24"/>
          <w:szCs w:val="24"/>
          <w:u w:val="none"/>
          <w:lang w:val="en-GB"/>
        </w:rPr>
        <w:t xml:space="preserve">ncrease in sample size would definitely improve our abilities to detect more subtle changes </w:t>
      </w:r>
      <w:r>
        <w:rPr>
          <w:rFonts w:cs="Times New Roman" w:ascii="Times New Roman" w:hAnsi="Times New Roman"/>
          <w:b w:val="false"/>
          <w:bCs w:val="false"/>
          <w:i w:val="false"/>
          <w:iCs w:val="false"/>
          <w:color w:val="auto"/>
          <w:sz w:val="24"/>
          <w:szCs w:val="24"/>
          <w:u w:val="none"/>
          <w:lang w:val="en-GB"/>
        </w:rPr>
        <w:t xml:space="preserve">in herbivore communities </w:t>
      </w:r>
      <w:r>
        <w:rPr>
          <w:rFonts w:cs="Times New Roman" w:ascii="Times New Roman" w:hAnsi="Times New Roman"/>
          <w:b w:val="false"/>
          <w:bCs w:val="false"/>
          <w:i w:val="false"/>
          <w:iCs w:val="false"/>
          <w:color w:val="auto"/>
          <w:sz w:val="24"/>
          <w:szCs w:val="24"/>
          <w:u w:val="none"/>
          <w:lang w:val="en-GB"/>
        </w:rPr>
        <w:t xml:space="preserve">and overcome the problem </w:t>
      </w:r>
      <w:r>
        <w:rPr>
          <w:rFonts w:cs="Times New Roman" w:ascii="Times New Roman" w:hAnsi="Times New Roman"/>
          <w:b w:val="false"/>
          <w:bCs w:val="false"/>
          <w:i w:val="false"/>
          <w:iCs w:val="false"/>
          <w:color w:val="auto"/>
          <w:sz w:val="24"/>
          <w:szCs w:val="24"/>
          <w:u w:val="none"/>
          <w:lang w:val="en-GB"/>
        </w:rPr>
        <w:t xml:space="preserve">of </w:t>
      </w:r>
      <w:r>
        <w:rPr>
          <w:rFonts w:cs="Times New Roman" w:ascii="Times New Roman" w:hAnsi="Times New Roman"/>
          <w:b w:val="false"/>
          <w:bCs w:val="false"/>
          <w:i w:val="false"/>
          <w:iCs w:val="false"/>
          <w:color w:val="auto"/>
          <w:sz w:val="24"/>
          <w:szCs w:val="24"/>
          <w:u w:val="none"/>
          <w:lang w:val="en-GB"/>
        </w:rPr>
        <w:t>high local variation in plant and herbivore community composition.</w:t>
      </w:r>
      <w:r>
        <w:rPr>
          <w:rFonts w:cs="Times New Roman" w:ascii="Times New Roman" w:hAnsi="Times New Roman"/>
          <w:b w:val="false"/>
          <w:bCs w:val="false"/>
          <w:i w:val="false"/>
          <w:iCs w:val="false"/>
          <w:color w:val="auto"/>
          <w:sz w:val="24"/>
          <w:szCs w:val="24"/>
          <w:u w:val="none"/>
          <w:lang w:val="en-GB"/>
        </w:rPr>
        <w:t xml:space="preserve"> </w:t>
      </w:r>
    </w:p>
    <w:p>
      <w:pPr>
        <w:pStyle w:val="Normal"/>
        <w:rPr/>
      </w:pPr>
      <w:r>
        <w:rPr>
          <w:rFonts w:cs="Times New Roman" w:ascii="Times New Roman" w:hAnsi="Times New Roman"/>
          <w:b w:val="false"/>
          <w:bCs w:val="false"/>
          <w:i w:val="false"/>
          <w:iCs w:val="false"/>
          <w:color w:val="auto"/>
          <w:sz w:val="24"/>
          <w:szCs w:val="24"/>
          <w:u w:val="none"/>
          <w:lang w:val="en-GB"/>
        </w:rPr>
        <w:tab/>
      </w:r>
      <w:r>
        <w:rPr>
          <w:rFonts w:cs="Times New Roman" w:ascii="Times New Roman" w:hAnsi="Times New Roman"/>
          <w:b w:val="false"/>
          <w:bCs w:val="false"/>
          <w:i w:val="false"/>
          <w:iCs w:val="false"/>
          <w:sz w:val="24"/>
          <w:szCs w:val="24"/>
        </w:rPr>
        <w:t xml:space="preserve">Interestingly, despite no evident intraguild predation </w:t>
      </w:r>
      <w:r>
        <w:rPr>
          <w:rFonts w:cs="Times New Roman" w:ascii="Times New Roman" w:hAnsi="Times New Roman"/>
          <w:b w:val="false"/>
          <w:bCs w:val="false"/>
          <w:i w:val="false"/>
          <w:iCs w:val="false"/>
          <w:sz w:val="24"/>
          <w:szCs w:val="24"/>
        </w:rPr>
        <w:t>higher</w:t>
      </w:r>
      <w:r>
        <w:rPr>
          <w:rFonts w:cs="Times New Roman" w:ascii="Times New Roman" w:hAnsi="Times New Roman"/>
          <w:b w:val="false"/>
          <w:bCs w:val="false"/>
          <w:i w:val="false"/>
          <w:iCs w:val="false"/>
          <w:sz w:val="24"/>
          <w:szCs w:val="24"/>
        </w:rPr>
        <w:t xml:space="preserve"> ratio of IAPs to herbivores still tranlated onto </w:t>
      </w:r>
      <w:r>
        <w:rPr>
          <w:rFonts w:cs="Times New Roman" w:ascii="Times New Roman" w:hAnsi="Times New Roman"/>
          <w:b w:val="false"/>
          <w:bCs w:val="false"/>
          <w:i w:val="false"/>
          <w:iCs w:val="false"/>
          <w:sz w:val="24"/>
          <w:szCs w:val="24"/>
        </w:rPr>
        <w:t>weaker</w:t>
      </w:r>
      <w:r>
        <w:rPr>
          <w:rFonts w:cs="Times New Roman" w:ascii="Times New Roman" w:hAnsi="Times New Roman"/>
          <w:b w:val="false"/>
          <w:bCs w:val="false"/>
          <w:i w:val="false"/>
          <w:iCs w:val="false"/>
          <w:sz w:val="24"/>
          <w:szCs w:val="24"/>
        </w:rPr>
        <w:t xml:space="preserve"> cascading effects on plants. This supports predictions of food web theory that effects of vertebrate insectivores on herbivores and plants should attenuate trophic cascades in the presence of AP  </w:t>
      </w:r>
      <w:bookmarkStart w:id="226" w:name="__UnoMark__18713_532779537"/>
      <w:bookmarkStart w:id="227" w:name="__UnoMark__13960_532779537"/>
      <w:bookmarkStart w:id="228" w:name="__UnoMark__12505_532779537"/>
      <w:r>
        <w:rPr>
          <w:rFonts w:cs="Times New Roman" w:ascii="Times New Roman" w:hAnsi="Times New Roman"/>
          <w:b w:val="false"/>
          <w:bCs w:val="false"/>
          <w:i w:val="false"/>
          <w:iCs w:val="false"/>
          <w:sz w:val="24"/>
          <w:szCs w:val="24"/>
        </w:rPr>
        <w:t>(Daugherty et al., 2007; Holt and Polis, 1997)</w:t>
      </w:r>
      <w:bookmarkEnd w:id="226"/>
      <w:bookmarkEnd w:id="227"/>
      <w:bookmarkEnd w:id="228"/>
      <w:r>
        <w:rPr>
          <w:rFonts w:cs="Times New Roman" w:ascii="Times New Roman" w:hAnsi="Times New Roman"/>
          <w:b w:val="false"/>
          <w:bCs w:val="false"/>
          <w:i w:val="false"/>
          <w:iCs w:val="false"/>
          <w:sz w:val="24"/>
          <w:szCs w:val="24"/>
        </w:rPr>
        <w:t xml:space="preserve">. </w:t>
      </w:r>
      <w:bookmarkStart w:id="229" w:name="__UnoMark__12506_532779537"/>
      <w:bookmarkEnd w:id="229"/>
      <w:r>
        <w:rPr>
          <w:rFonts w:cs="Times New Roman" w:ascii="Times New Roman" w:hAnsi="Times New Roman"/>
          <w:b w:val="false"/>
          <w:bCs w:val="false"/>
          <w:i w:val="false"/>
          <w:iCs w:val="false"/>
          <w:sz w:val="24"/>
          <w:szCs w:val="24"/>
        </w:rPr>
        <w:t xml:space="preserve">In opposition to </w:t>
      </w:r>
      <w:r>
        <w:rPr>
          <w:rFonts w:cs="Times New Roman" w:ascii="Times New Roman" w:hAnsi="Times New Roman"/>
          <w:b w:val="false"/>
          <w:bCs w:val="false"/>
          <w:i w:val="false"/>
          <w:iCs w:val="false"/>
          <w:sz w:val="24"/>
          <w:szCs w:val="24"/>
        </w:rPr>
        <w:t>the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established</w:t>
      </w:r>
      <w:r>
        <w:rPr>
          <w:rFonts w:cs="Times New Roman" w:ascii="Times New Roman" w:hAnsi="Times New Roman"/>
          <w:b w:val="false"/>
          <w:bCs w:val="false"/>
          <w:i w:val="false"/>
          <w:iCs w:val="false"/>
          <w:sz w:val="24"/>
          <w:szCs w:val="24"/>
        </w:rPr>
        <w:t xml:space="preserve"> general patten </w:t>
      </w:r>
      <w:bookmarkStart w:id="230" w:name="__UnoMark__18715_532779537"/>
      <w:r>
        <w:rPr>
          <w:rFonts w:cs="Times New Roman" w:ascii="Times New Roman" w:hAnsi="Times New Roman"/>
          <w:b w:val="false"/>
          <w:bCs w:val="false"/>
          <w:i w:val="false"/>
          <w:iCs w:val="false"/>
          <w:sz w:val="24"/>
          <w:szCs w:val="24"/>
        </w:rPr>
        <w:t>(Mooney et al., 2010)</w:t>
      </w:r>
      <w:bookmarkEnd w:id="230"/>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w</w:t>
      </w:r>
      <w:r>
        <w:rPr>
          <w:rFonts w:cs="Times New Roman" w:ascii="Times New Roman" w:hAnsi="Times New Roman"/>
          <w:b w:val="false"/>
          <w:bCs w:val="false"/>
          <w:i w:val="false"/>
          <w:iCs w:val="false"/>
          <w:sz w:val="24"/>
          <w:szCs w:val="24"/>
        </w:rPr>
        <w:t xml:space="preserve">e did not find negative cascading effects, and in our case </w:t>
      </w:r>
      <w:r>
        <w:rPr>
          <w:rFonts w:cs="Times New Roman" w:ascii="Times New Roman" w:hAnsi="Times New Roman"/>
          <w:b w:val="false"/>
          <w:bCs w:val="false"/>
          <w:i w:val="false"/>
          <w:iCs w:val="false"/>
          <w:sz w:val="24"/>
          <w:szCs w:val="24"/>
        </w:rPr>
        <w:t xml:space="preserve">lower AP/herbivore ratio resulted in strong positive cascading effects, which resulted in negative </w:t>
      </w:r>
      <w:r>
        <w:rPr>
          <w:rFonts w:cs="Times New Roman" w:ascii="Times New Roman" w:hAnsi="Times New Roman"/>
          <w:b w:val="false"/>
          <w:bCs w:val="false"/>
          <w:i w:val="false"/>
          <w:iCs w:val="false"/>
          <w:sz w:val="24"/>
          <w:szCs w:val="24"/>
        </w:rPr>
        <w:t xml:space="preserve">slope of AP/herbivore ration vs </w:t>
      </w:r>
      <w:r>
        <w:rPr>
          <w:rFonts w:cs="Times New Roman" w:ascii="Times New Roman" w:hAnsi="Times New Roman"/>
          <w:b w:val="false"/>
          <w:bCs w:val="false"/>
          <w:i w:val="false"/>
          <w:iCs w:val="false"/>
          <w:sz w:val="24"/>
          <w:szCs w:val="24"/>
          <w:u w:val="none"/>
        </w:rPr>
        <w:t>LRR</w:t>
      </w:r>
      <w:r>
        <w:rPr>
          <w:rFonts w:cs="Times New Roman" w:ascii="Times New Roman" w:hAnsi="Times New Roman"/>
          <w:b w:val="false"/>
          <w:bCs w:val="false"/>
          <w:i w:val="false"/>
          <w:iCs w:val="false"/>
          <w:sz w:val="24"/>
          <w:szCs w:val="24"/>
        </w:rPr>
        <w:t xml:space="preserve"> of plants. Plausible explanations are that birds might either prefer to feed on IAP, or that increased abundance of IAP reduce herbivore insects. We believe that bird activity was lower in our experiment which leaves us with the second explanation, as we disccuss above. However, direct LRR of IAPs were positively correlated with those of herbivores (for both abundance and biomass) which suggest that IAPs and herbivores are both positively affected by their resources. It is also worth ment</w:t>
      </w:r>
      <w:r>
        <w:rPr>
          <w:rFonts w:cs="Times New Roman" w:ascii="Times New Roman" w:hAnsi="Times New Roman"/>
          <w:b w:val="false"/>
          <w:bCs w:val="false"/>
          <w:i w:val="false"/>
          <w:iCs w:val="false"/>
          <w:sz w:val="24"/>
          <w:szCs w:val="24"/>
        </w:rPr>
        <w:t xml:space="preserve">ioning that in our experiment </w:t>
      </w:r>
      <w:r>
        <w:rPr>
          <w:rFonts w:cs="Times New Roman" w:ascii="Times New Roman" w:hAnsi="Times New Roman"/>
          <w:b w:val="false"/>
          <w:bCs w:val="false"/>
          <w:i w:val="false"/>
          <w:iCs w:val="false"/>
          <w:sz w:val="24"/>
          <w:szCs w:val="24"/>
        </w:rPr>
        <w:t xml:space="preserve">the </w:t>
      </w:r>
      <w:r>
        <w:rPr>
          <w:rFonts w:cs="Times New Roman" w:ascii="Times New Roman" w:hAnsi="Times New Roman"/>
          <w:b w:val="false"/>
          <w:bCs w:val="false"/>
          <w:i w:val="false"/>
          <w:iCs w:val="false"/>
          <w:sz w:val="24"/>
          <w:szCs w:val="24"/>
        </w:rPr>
        <w:t xml:space="preserve">significance of this </w:t>
      </w:r>
      <w:r>
        <w:rPr>
          <w:rFonts w:cs="Times New Roman" w:ascii="Times New Roman" w:hAnsi="Times New Roman"/>
          <w:b w:val="false"/>
          <w:bCs w:val="false"/>
          <w:i w:val="false"/>
          <w:iCs w:val="false"/>
          <w:sz w:val="24"/>
          <w:szCs w:val="24"/>
        </w:rPr>
        <w:t>relationship</w:t>
      </w:r>
      <w:r>
        <w:rPr>
          <w:rFonts w:cs="Times New Roman" w:ascii="Times New Roman" w:hAnsi="Times New Roman"/>
          <w:b w:val="false"/>
          <w:bCs w:val="false"/>
          <w:i w:val="false"/>
          <w:iCs w:val="false"/>
          <w:sz w:val="24"/>
          <w:szCs w:val="24"/>
        </w:rPr>
        <w:t xml:space="preserve"> vanished when we looked at individual plant species. However, general pattern of stronger effects with lower proportion of IAP to herbivores prevailed. </w:t>
      </w:r>
      <w:r>
        <w:rPr>
          <w:rFonts w:cs="Times New Roman" w:ascii="Times New Roman" w:hAnsi="Times New Roman"/>
          <w:b w:val="false"/>
          <w:bCs w:val="false"/>
          <w:i w:val="false"/>
          <w:iCs w:val="false"/>
          <w:sz w:val="24"/>
          <w:szCs w:val="24"/>
        </w:rPr>
        <w:t xml:space="preserve">Other explanation might be related to additional detrital energy channels. </w:t>
      </w:r>
      <w:r>
        <w:rPr>
          <w:rFonts w:cs="Times New Roman" w:ascii="Times New Roman" w:hAnsi="Times New Roman"/>
          <w:b w:val="false"/>
          <w:bCs w:val="false"/>
          <w:i w:val="false"/>
          <w:iCs w:val="false"/>
          <w:sz w:val="24"/>
          <w:szCs w:val="24"/>
        </w:rPr>
        <w:t>I</w:t>
      </w:r>
      <w:r>
        <w:rPr>
          <w:rFonts w:cs="Times New Roman" w:ascii="Times New Roman" w:hAnsi="Times New Roman"/>
          <w:b w:val="false"/>
          <w:bCs w:val="false"/>
          <w:i w:val="false"/>
          <w:iCs w:val="false"/>
          <w:sz w:val="24"/>
          <w:szCs w:val="24"/>
        </w:rPr>
        <w:t xml:space="preserve">n early successional gaps </w:t>
      </w:r>
      <w:r>
        <w:rPr>
          <w:rFonts w:cs="Times New Roman" w:ascii="Times New Roman" w:hAnsi="Times New Roman"/>
          <w:b w:val="false"/>
          <w:bCs w:val="false"/>
          <w:i w:val="false"/>
          <w:iCs w:val="false"/>
          <w:sz w:val="24"/>
          <w:szCs w:val="24"/>
        </w:rPr>
        <w:t>d</w:t>
      </w:r>
      <w:r>
        <w:rPr>
          <w:rFonts w:cs="Times New Roman" w:ascii="Times New Roman" w:hAnsi="Times New Roman"/>
          <w:b w:val="false"/>
          <w:bCs w:val="false"/>
          <w:i w:val="false"/>
          <w:iCs w:val="false"/>
          <w:sz w:val="24"/>
          <w:szCs w:val="24"/>
        </w:rPr>
        <w:t>etrit</w:t>
      </w:r>
      <w:r>
        <w:rPr>
          <w:rFonts w:cs="Times New Roman" w:ascii="Times New Roman" w:hAnsi="Times New Roman"/>
          <w:b w:val="false"/>
          <w:bCs w:val="false"/>
          <w:i w:val="false"/>
          <w:iCs w:val="false"/>
          <w:sz w:val="24"/>
          <w:szCs w:val="24"/>
        </w:rPr>
        <w:t>al communities</w:t>
      </w:r>
      <w:r>
        <w:rPr>
          <w:rFonts w:cs="Times New Roman" w:ascii="Times New Roman" w:hAnsi="Times New Roman"/>
          <w:b w:val="false"/>
          <w:bCs w:val="false"/>
          <w:i w:val="false"/>
          <w:iCs w:val="false"/>
          <w:sz w:val="24"/>
          <w:szCs w:val="24"/>
        </w:rPr>
        <w:t xml:space="preserve"> might be </w:t>
      </w:r>
      <w:r>
        <w:rPr>
          <w:rFonts w:cs="Times New Roman" w:ascii="Times New Roman" w:hAnsi="Times New Roman"/>
          <w:b w:val="false"/>
          <w:bCs w:val="false"/>
          <w:i w:val="false"/>
          <w:iCs w:val="false"/>
          <w:sz w:val="24"/>
          <w:szCs w:val="24"/>
        </w:rPr>
        <w:t>an imortant component of a food web</w:t>
      </w:r>
      <w:r>
        <w:rPr>
          <w:rFonts w:cs="Times New Roman" w:ascii="Times New Roman" w:hAnsi="Times New Roman"/>
          <w:b w:val="false"/>
          <w:bCs w:val="false"/>
          <w:i w:val="false"/>
          <w:iCs w:val="false"/>
          <w:sz w:val="24"/>
          <w:szCs w:val="24"/>
        </w:rPr>
        <w:t xml:space="preserve"> as predicted by the </w:t>
      </w:r>
      <w:r>
        <w:rPr>
          <w:rFonts w:cs="Times New Roman" w:ascii="Times New Roman" w:hAnsi="Times New Roman"/>
          <w:b w:val="false"/>
          <w:bCs w:val="false"/>
          <w:i w:val="false"/>
          <w:iCs w:val="false"/>
          <w:sz w:val="24"/>
          <w:szCs w:val="24"/>
        </w:rPr>
        <w:t>a</w:t>
      </w:r>
      <w:r>
        <w:rPr>
          <w:rFonts w:cs="Times New Roman" w:ascii="Times New Roman" w:hAnsi="Times New Roman"/>
          <w:b w:val="false"/>
          <w:bCs w:val="false"/>
          <w:i w:val="false"/>
          <w:iCs w:val="false"/>
          <w:sz w:val="24"/>
          <w:szCs w:val="24"/>
          <w:u w:val="none"/>
        </w:rPr>
        <w:t xml:space="preserve">pparent </w:t>
      </w:r>
      <w:r>
        <w:rPr>
          <w:rFonts w:cs="Times New Roman" w:ascii="Times New Roman" w:hAnsi="Times New Roman"/>
          <w:b w:val="false"/>
          <w:bCs w:val="false"/>
          <w:i w:val="false"/>
          <w:iCs w:val="false"/>
          <w:sz w:val="24"/>
          <w:szCs w:val="24"/>
          <w:u w:val="none"/>
        </w:rPr>
        <w:t>t</w:t>
      </w:r>
      <w:r>
        <w:rPr>
          <w:rFonts w:cs="Times New Roman" w:ascii="Times New Roman" w:hAnsi="Times New Roman"/>
          <w:b w:val="false"/>
          <w:bCs w:val="false"/>
          <w:i w:val="false"/>
          <w:iCs w:val="false"/>
          <w:sz w:val="24"/>
          <w:szCs w:val="24"/>
          <w:u w:val="none"/>
        </w:rPr>
        <w:t xml:space="preserve">rophic </w:t>
      </w:r>
      <w:r>
        <w:rPr>
          <w:rFonts w:cs="Times New Roman" w:ascii="Times New Roman" w:hAnsi="Times New Roman"/>
          <w:b w:val="false"/>
          <w:bCs w:val="false"/>
          <w:i w:val="false"/>
          <w:iCs w:val="false"/>
          <w:sz w:val="24"/>
          <w:szCs w:val="24"/>
          <w:u w:val="none"/>
        </w:rPr>
        <w:t>c</w:t>
      </w:r>
      <w:r>
        <w:rPr>
          <w:rFonts w:cs="Times New Roman" w:ascii="Times New Roman" w:hAnsi="Times New Roman"/>
          <w:b w:val="false"/>
          <w:bCs w:val="false"/>
          <w:i w:val="false"/>
          <w:iCs w:val="false"/>
          <w:sz w:val="24"/>
          <w:szCs w:val="24"/>
          <w:u w:val="none"/>
        </w:rPr>
        <w:t xml:space="preserve">ascade </w:t>
      </w:r>
      <w:r>
        <w:rPr>
          <w:rFonts w:cs="Times New Roman" w:ascii="Times New Roman" w:hAnsi="Times New Roman"/>
          <w:b w:val="false"/>
          <w:bCs w:val="false"/>
          <w:i w:val="false"/>
          <w:iCs w:val="false"/>
          <w:sz w:val="24"/>
          <w:szCs w:val="24"/>
          <w:u w:val="none"/>
        </w:rPr>
        <w:t>h</w:t>
      </w:r>
      <w:r>
        <w:rPr>
          <w:rFonts w:cs="Times New Roman" w:ascii="Times New Roman" w:hAnsi="Times New Roman"/>
          <w:b w:val="false"/>
          <w:bCs w:val="false"/>
          <w:i w:val="false"/>
          <w:iCs w:val="false"/>
          <w:sz w:val="24"/>
          <w:szCs w:val="24"/>
          <w:u w:val="none"/>
        </w:rPr>
        <w:t xml:space="preserve">ypothesis </w:t>
      </w:r>
      <w:bookmarkStart w:id="231" w:name="__UnoMark__18716_532779537"/>
      <w:bookmarkStart w:id="232" w:name="__UnoMark__13956_532779537"/>
      <w:bookmarkStart w:id="233" w:name="__UnoMark__12504_532779537"/>
      <w:r>
        <w:rPr>
          <w:rFonts w:cs="Times New Roman" w:ascii="Times New Roman" w:hAnsi="Times New Roman"/>
          <w:b w:val="false"/>
          <w:bCs w:val="false"/>
          <w:i w:val="false"/>
          <w:iCs w:val="false"/>
          <w:sz w:val="24"/>
          <w:szCs w:val="24"/>
        </w:rPr>
        <w:t>(Liu et al., 2016; Ward et al., 2015)</w:t>
      </w:r>
      <w:bookmarkEnd w:id="231"/>
      <w:bookmarkEnd w:id="232"/>
      <w:bookmarkEnd w:id="233"/>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W</w:t>
      </w:r>
      <w:r>
        <w:rPr>
          <w:rFonts w:cs="Times New Roman" w:ascii="Times New Roman" w:hAnsi="Times New Roman"/>
          <w:b w:val="false"/>
          <w:bCs w:val="false"/>
          <w:i w:val="false"/>
          <w:iCs w:val="false"/>
          <w:sz w:val="24"/>
          <w:szCs w:val="24"/>
        </w:rPr>
        <w:t xml:space="preserve">ith rising productivity top predators should derive </w:t>
      </w:r>
      <w:r>
        <w:rPr>
          <w:rFonts w:cs="Times New Roman" w:ascii="Times New Roman" w:hAnsi="Times New Roman"/>
          <w:b w:val="false"/>
          <w:bCs w:val="false"/>
          <w:i w:val="false"/>
          <w:iCs w:val="false"/>
          <w:sz w:val="24"/>
          <w:szCs w:val="24"/>
        </w:rPr>
        <w:t>significant</w:t>
      </w:r>
      <w:r>
        <w:rPr>
          <w:rFonts w:cs="Times New Roman" w:ascii="Times New Roman" w:hAnsi="Times New Roman"/>
          <w:b w:val="false"/>
          <w:bCs w:val="false"/>
          <w:i w:val="false"/>
          <w:iCs w:val="false"/>
          <w:sz w:val="24"/>
          <w:szCs w:val="24"/>
        </w:rPr>
        <w:t xml:space="preserve"> fraction of their diet from </w:t>
      </w:r>
      <w:r>
        <w:rPr>
          <w:rFonts w:cs="Times New Roman" w:ascii="Times New Roman" w:hAnsi="Times New Roman"/>
          <w:b w:val="false"/>
          <w:bCs w:val="false"/>
          <w:i w:val="false"/>
          <w:iCs w:val="false"/>
          <w:sz w:val="24"/>
          <w:szCs w:val="24"/>
        </w:rPr>
        <w:t xml:space="preserve">an </w:t>
      </w:r>
      <w:r>
        <w:rPr>
          <w:rFonts w:cs="Times New Roman" w:ascii="Times New Roman" w:hAnsi="Times New Roman"/>
          <w:b w:val="false"/>
          <w:bCs w:val="false"/>
          <w:i w:val="false"/>
          <w:iCs w:val="false"/>
          <w:sz w:val="24"/>
          <w:szCs w:val="24"/>
        </w:rPr>
        <w:t xml:space="preserve">increasingly productive bottom-up controlled detrital channels. </w:t>
      </w:r>
      <w:r>
        <w:rPr>
          <w:rFonts w:cs="Times New Roman" w:ascii="Times New Roman" w:hAnsi="Times New Roman"/>
          <w:b w:val="false"/>
          <w:bCs w:val="false"/>
          <w:i w:val="false"/>
          <w:iCs w:val="false"/>
          <w:sz w:val="24"/>
          <w:szCs w:val="24"/>
        </w:rPr>
        <w:t xml:space="preserve">Spiders are known </w:t>
      </w:r>
      <w:r>
        <w:rPr>
          <w:rFonts w:cs="Times New Roman" w:ascii="Times New Roman" w:hAnsi="Times New Roman"/>
          <w:b w:val="false"/>
          <w:bCs w:val="false"/>
          <w:i w:val="false"/>
          <w:iCs w:val="false"/>
          <w:sz w:val="24"/>
          <w:szCs w:val="24"/>
        </w:rPr>
        <w:t>to</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cause top-down and cascading effects on detritivores and decomposition rates</w:t>
      </w:r>
      <w:r>
        <w:rPr>
          <w:rFonts w:cs="Times New Roman" w:ascii="Times New Roman" w:hAnsi="Times New Roman"/>
          <w:b w:val="false"/>
          <w:bCs w:val="false"/>
          <w:i w:val="false"/>
          <w:iCs w:val="false"/>
          <w:sz w:val="24"/>
          <w:szCs w:val="24"/>
        </w:rPr>
        <w:t xml:space="preserve"> </w:t>
      </w:r>
      <w:bookmarkStart w:id="234" w:name="__UnoMark__18648_532779537"/>
      <w:bookmarkStart w:id="235" w:name="__UnoMark__13955_532779537"/>
      <w:bookmarkStart w:id="236" w:name="__UnoMark__12503_532779537"/>
      <w:r>
        <w:rPr>
          <w:rFonts w:cs="Times New Roman" w:ascii="Times New Roman" w:hAnsi="Times New Roman"/>
          <w:b w:val="false"/>
          <w:bCs w:val="false"/>
          <w:i w:val="false"/>
          <w:iCs w:val="false"/>
          <w:sz w:val="24"/>
          <w:szCs w:val="24"/>
        </w:rPr>
        <w:t>(Murphy et al., 2020; Perkins et al., 2018; Wise et al., 1999)</w:t>
      </w:r>
      <w:bookmarkEnd w:id="234"/>
      <w:bookmarkEnd w:id="235"/>
      <w:bookmarkEnd w:id="236"/>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This additional subsidies might increase </w:t>
      </w:r>
      <w:r>
        <w:rPr>
          <w:rFonts w:cs="Times New Roman" w:ascii="Times New Roman" w:hAnsi="Times New Roman"/>
          <w:b w:val="false"/>
          <w:bCs w:val="false"/>
          <w:i w:val="false"/>
          <w:iCs w:val="false"/>
          <w:sz w:val="24"/>
          <w:szCs w:val="24"/>
        </w:rPr>
        <w:t>the</w:t>
      </w:r>
      <w:r>
        <w:rPr>
          <w:rFonts w:cs="Times New Roman" w:ascii="Times New Roman" w:hAnsi="Times New Roman"/>
          <w:b w:val="false"/>
          <w:bCs w:val="false"/>
          <w:i w:val="false"/>
          <w:iCs w:val="false"/>
          <w:sz w:val="24"/>
          <w:szCs w:val="24"/>
        </w:rPr>
        <w:t xml:space="preserve"> abundance of AP even when they still under control by vertebrate preda</w:t>
      </w:r>
      <w:r>
        <w:rPr>
          <w:rFonts w:cs="Times New Roman" w:ascii="Times New Roman" w:hAnsi="Times New Roman"/>
          <w:b w:val="false"/>
          <w:bCs w:val="false"/>
          <w:i w:val="false"/>
          <w:iCs w:val="false"/>
          <w:sz w:val="24"/>
          <w:szCs w:val="24"/>
        </w:rPr>
        <w:t>t</w:t>
      </w:r>
      <w:r>
        <w:rPr>
          <w:rFonts w:cs="Times New Roman" w:ascii="Times New Roman" w:hAnsi="Times New Roman"/>
          <w:b w:val="false"/>
          <w:bCs w:val="false"/>
          <w:i w:val="false"/>
          <w:iCs w:val="false"/>
          <w:sz w:val="24"/>
          <w:szCs w:val="24"/>
        </w:rPr>
        <w:t>ors</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or by inter-guild competition and territoriality</w:t>
      </w:r>
      <w:r>
        <w:rPr>
          <w:rFonts w:cs="Times New Roman" w:ascii="Times New Roman" w:hAnsi="Times New Roman"/>
          <w:b w:val="false"/>
          <w:bCs w:val="false"/>
          <w:i w:val="false"/>
          <w:iCs w:val="false"/>
          <w:sz w:val="24"/>
          <w:szCs w:val="24"/>
        </w:rPr>
        <w:t xml:space="preserve"> </w:t>
      </w:r>
      <w:bookmarkStart w:id="237" w:name="__UnoMark__13953_532779537"/>
      <w:bookmarkStart w:id="238" w:name="__UnoMark__12502_532779537"/>
      <w:bookmarkStart w:id="239" w:name="__UnoMark__9844_532779537"/>
      <w:bookmarkStart w:id="240" w:name="__UnoMark__18720_532779537"/>
      <w:r>
        <w:rPr>
          <w:rFonts w:cs="Times New Roman" w:ascii="Times New Roman" w:hAnsi="Times New Roman"/>
          <w:b w:val="false"/>
          <w:bCs w:val="false"/>
          <w:i w:val="false"/>
          <w:iCs w:val="false"/>
          <w:sz w:val="24"/>
          <w:szCs w:val="24"/>
        </w:rPr>
        <w:t>(Welti et al., 2020)</w:t>
      </w:r>
      <w:bookmarkEnd w:id="237"/>
      <w:bookmarkEnd w:id="238"/>
      <w:bookmarkEnd w:id="239"/>
      <w:bookmarkEnd w:id="240"/>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Subsidies for both Ap and top predators thus can explain lack of effect on herbivores and no cascading effect on plant. Nevertheless, </w:t>
      </w:r>
      <w:r>
        <w:rPr>
          <w:rFonts w:cs="Times New Roman" w:ascii="Times New Roman" w:hAnsi="Times New Roman"/>
          <w:b w:val="false"/>
          <w:bCs w:val="false"/>
          <w:i w:val="false"/>
          <w:iCs w:val="false"/>
          <w:color w:val="auto"/>
          <w:sz w:val="24"/>
          <w:szCs w:val="24"/>
          <w:u w:val="none"/>
          <w:lang w:val="en-GB"/>
        </w:rPr>
        <w:t>t</w:t>
      </w:r>
      <w:r>
        <w:rPr>
          <w:rFonts w:cs="Times New Roman" w:ascii="Times New Roman" w:hAnsi="Times New Roman"/>
          <w:b w:val="false"/>
          <w:bCs w:val="false"/>
          <w:i w:val="false"/>
          <w:iCs w:val="false"/>
          <w:color w:val="auto"/>
          <w:sz w:val="24"/>
          <w:szCs w:val="24"/>
          <w:u w:val="none"/>
          <w:lang w:val="en-GB"/>
        </w:rPr>
        <w:t xml:space="preserve">here is </w:t>
      </w:r>
      <w:r>
        <w:rPr>
          <w:rFonts w:cs="Times New Roman" w:ascii="Times New Roman" w:hAnsi="Times New Roman"/>
          <w:b w:val="false"/>
          <w:bCs w:val="false"/>
          <w:i w:val="false"/>
          <w:iCs w:val="false"/>
          <w:color w:val="auto"/>
          <w:sz w:val="24"/>
          <w:szCs w:val="24"/>
          <w:u w:val="none"/>
          <w:lang w:val="en-GB"/>
        </w:rPr>
        <w:t xml:space="preserve">still </w:t>
      </w:r>
      <w:r>
        <w:rPr>
          <w:rFonts w:cs="Times New Roman" w:ascii="Times New Roman" w:hAnsi="Times New Roman"/>
          <w:b w:val="false"/>
          <w:bCs w:val="false"/>
          <w:i w:val="false"/>
          <w:iCs w:val="false"/>
          <w:color w:val="auto"/>
          <w:sz w:val="24"/>
          <w:szCs w:val="24"/>
          <w:u w:val="none"/>
          <w:lang w:val="en-GB"/>
        </w:rPr>
        <w:t xml:space="preserve">a need for more systematic studies of tropical systems involving </w:t>
      </w:r>
      <w:r>
        <w:rPr>
          <w:rFonts w:cs="Times New Roman" w:ascii="Times New Roman" w:hAnsi="Times New Roman"/>
          <w:b w:val="false"/>
          <w:bCs w:val="false"/>
          <w:i w:val="false"/>
          <w:iCs w:val="false"/>
          <w:color w:val="auto"/>
          <w:sz w:val="24"/>
          <w:szCs w:val="24"/>
          <w:u w:val="none"/>
          <w:lang w:val="en-GB"/>
        </w:rPr>
        <w:t xml:space="preserve">epigeic and soil herbivores and detritivore </w:t>
      </w:r>
      <w:r>
        <w:rPr>
          <w:rFonts w:cs="Times New Roman" w:ascii="Times New Roman" w:hAnsi="Times New Roman"/>
          <w:b w:val="false"/>
          <w:bCs w:val="false"/>
          <w:i w:val="false"/>
          <w:iCs w:val="false"/>
          <w:color w:val="auto"/>
          <w:sz w:val="24"/>
          <w:szCs w:val="24"/>
          <w:u w:val="none"/>
          <w:lang w:val="en-GB"/>
        </w:rPr>
        <w:t>communities.</w:t>
      </w:r>
    </w:p>
    <w:p>
      <w:pPr>
        <w:pStyle w:val="Normal"/>
        <w:spacing w:lineRule="auto" w:line="240" w:before="0" w:after="0"/>
        <w:ind w:left="0" w:right="0" w:hanging="0"/>
        <w:jc w:val="left"/>
        <w:rPr>
          <w:rFonts w:ascii="Times New Roman" w:hAnsi="Times New Roman" w:cs="Times New Roman"/>
          <w:b/>
          <w:b/>
          <w:bCs/>
          <w:sz w:val="24"/>
          <w:szCs w:val="24"/>
        </w:rPr>
      </w:pPr>
      <w:r>
        <w:rPr>
          <w:rFonts w:cs="Times New Roman" w:ascii="Times New Roman" w:hAnsi="Times New Roman"/>
          <w:b w:val="false"/>
          <w:bCs w:val="false"/>
          <w:i w:val="false"/>
          <w:iCs w:val="false"/>
          <w:color w:val="auto"/>
          <w:sz w:val="24"/>
          <w:szCs w:val="24"/>
          <w:u w:val="none"/>
          <w:lang w:val="en-GB"/>
        </w:rPr>
        <w:tab/>
        <w:t xml:space="preserve">Besides general caveats of </w:t>
      </w:r>
      <w:r>
        <w:rPr>
          <w:rFonts w:cs="Times New Roman" w:ascii="Times New Roman" w:hAnsi="Times New Roman"/>
          <w:b w:val="false"/>
          <w:bCs w:val="false"/>
          <w:i w:val="false"/>
          <w:iCs w:val="false"/>
          <w:color w:val="auto"/>
          <w:sz w:val="24"/>
          <w:szCs w:val="24"/>
          <w:u w:val="none"/>
          <w:lang w:val="en-GB"/>
        </w:rPr>
        <w:t>any</w:t>
      </w:r>
      <w:r>
        <w:rPr>
          <w:rFonts w:cs="Times New Roman" w:ascii="Times New Roman" w:hAnsi="Times New Roman"/>
          <w:b w:val="false"/>
          <w:bCs w:val="false"/>
          <w:i w:val="false"/>
          <w:iCs w:val="false"/>
          <w:color w:val="auto"/>
          <w:sz w:val="24"/>
          <w:szCs w:val="24"/>
          <w:u w:val="none"/>
          <w:lang w:val="en-GB"/>
        </w:rPr>
        <w:t xml:space="preserve"> exclosure experiment </w:t>
      </w:r>
      <w:bookmarkStart w:id="241" w:name="__UnoMark__18722_532779537"/>
      <w:bookmarkStart w:id="242" w:name="__UnoMark__13961_532779537"/>
      <w:bookmarkStart w:id="243" w:name="__UnoMark__12507_532779537"/>
      <w:r>
        <w:rPr>
          <w:rFonts w:cs="Times New Roman" w:ascii="Times New Roman" w:hAnsi="Times New Roman"/>
          <w:b w:val="false"/>
          <w:bCs w:val="false"/>
          <w:i w:val="false"/>
          <w:iCs w:val="false"/>
          <w:color w:val="auto"/>
          <w:sz w:val="24"/>
          <w:szCs w:val="24"/>
          <w:u w:val="none"/>
          <w:lang w:val="en-GB"/>
        </w:rPr>
        <w:t>(Maas et al., 2016)</w:t>
      </w:r>
      <w:bookmarkEnd w:id="241"/>
      <w:bookmarkEnd w:id="242"/>
      <w:bookmarkEnd w:id="243"/>
      <w:r>
        <w:rPr>
          <w:rFonts w:cs="Times New Roman" w:ascii="Times New Roman" w:hAnsi="Times New Roman"/>
          <w:b w:val="false"/>
          <w:bCs w:val="false"/>
          <w:i w:val="false"/>
          <w:iCs w:val="false"/>
          <w:color w:val="auto"/>
          <w:sz w:val="24"/>
          <w:szCs w:val="24"/>
          <w:u w:val="none"/>
          <w:lang w:val="en-GB"/>
        </w:rPr>
        <w:t xml:space="preserve"> t</w:t>
      </w:r>
      <w:r>
        <w:rPr>
          <w:rFonts w:cs="Times New Roman" w:ascii="Times New Roman" w:hAnsi="Times New Roman"/>
          <w:b w:val="false"/>
          <w:bCs w:val="false"/>
          <w:i w:val="false"/>
          <w:iCs w:val="false"/>
          <w:color w:val="auto"/>
          <w:sz w:val="24"/>
          <w:szCs w:val="24"/>
          <w:u w:val="none"/>
          <w:lang w:val="en-GB"/>
        </w:rPr>
        <w:t xml:space="preserve">here are other </w:t>
      </w:r>
      <w:r>
        <w:rPr>
          <w:rFonts w:cs="Times New Roman" w:ascii="Times New Roman" w:hAnsi="Times New Roman"/>
          <w:b w:val="false"/>
          <w:bCs w:val="false"/>
          <w:i w:val="false"/>
          <w:iCs w:val="false"/>
          <w:color w:val="auto"/>
          <w:sz w:val="24"/>
          <w:szCs w:val="24"/>
          <w:u w:val="none"/>
          <w:lang w:val="en-GB"/>
        </w:rPr>
        <w:t>possible</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 xml:space="preserve">mechanisms that </w:t>
      </w:r>
      <w:r>
        <w:rPr>
          <w:rFonts w:cs="Times New Roman" w:ascii="Times New Roman" w:hAnsi="Times New Roman"/>
          <w:b w:val="false"/>
          <w:bCs w:val="false"/>
          <w:i w:val="false"/>
          <w:iCs w:val="false"/>
          <w:color w:val="auto"/>
          <w:sz w:val="24"/>
          <w:szCs w:val="24"/>
          <w:u w:val="none"/>
          <w:lang w:val="en-GB"/>
        </w:rPr>
        <w:t xml:space="preserve">could </w:t>
      </w:r>
      <w:r>
        <w:rPr>
          <w:rFonts w:cs="Times New Roman" w:ascii="Times New Roman" w:hAnsi="Times New Roman"/>
          <w:b w:val="false"/>
          <w:bCs w:val="false"/>
          <w:i w:val="false"/>
          <w:iCs w:val="false"/>
          <w:color w:val="auto"/>
          <w:sz w:val="24"/>
          <w:szCs w:val="24"/>
          <w:u w:val="none"/>
          <w:lang w:val="en-GB"/>
        </w:rPr>
        <w:t xml:space="preserve">affected </w:t>
      </w:r>
      <w:r>
        <w:rPr>
          <w:rFonts w:cs="Times New Roman" w:ascii="Times New Roman" w:hAnsi="Times New Roman"/>
          <w:b w:val="false"/>
          <w:bCs w:val="false"/>
          <w:i w:val="false"/>
          <w:iCs w:val="false"/>
          <w:color w:val="auto"/>
          <w:sz w:val="24"/>
          <w:szCs w:val="24"/>
          <w:u w:val="none"/>
          <w:lang w:val="en-GB"/>
        </w:rPr>
        <w:t xml:space="preserve">strength of </w:t>
      </w:r>
      <w:r>
        <w:rPr>
          <w:rFonts w:cs="Times New Roman" w:ascii="Times New Roman" w:hAnsi="Times New Roman"/>
          <w:b w:val="false"/>
          <w:bCs w:val="false"/>
          <w:i w:val="false"/>
          <w:iCs w:val="false"/>
          <w:color w:val="auto"/>
          <w:sz w:val="24"/>
          <w:szCs w:val="24"/>
          <w:u w:val="none"/>
          <w:lang w:val="en-GB"/>
        </w:rPr>
        <w:t xml:space="preserve">top-down and </w:t>
      </w:r>
      <w:r>
        <w:rPr>
          <w:rFonts w:cs="Times New Roman" w:ascii="Times New Roman" w:hAnsi="Times New Roman"/>
          <w:b w:val="false"/>
          <w:bCs w:val="false"/>
          <w:i w:val="false"/>
          <w:iCs w:val="false"/>
          <w:color w:val="auto"/>
          <w:sz w:val="24"/>
          <w:szCs w:val="24"/>
          <w:u w:val="none"/>
          <w:lang w:val="en-GB"/>
        </w:rPr>
        <w:t>cascad</w:t>
      </w:r>
      <w:r>
        <w:rPr>
          <w:rFonts w:cs="Times New Roman" w:ascii="Times New Roman" w:hAnsi="Times New Roman"/>
          <w:b w:val="false"/>
          <w:bCs w:val="false"/>
          <w:i w:val="false"/>
          <w:iCs w:val="false"/>
          <w:color w:val="auto"/>
          <w:sz w:val="24"/>
          <w:szCs w:val="24"/>
          <w:u w:val="none"/>
          <w:lang w:val="en-GB"/>
        </w:rPr>
        <w:t>ing effect in our study</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Th</w:t>
      </w:r>
      <w:r>
        <w:rPr>
          <w:rFonts w:cs="Times New Roman" w:ascii="Times New Roman" w:hAnsi="Times New Roman"/>
          <w:b w:val="false"/>
          <w:bCs w:val="false"/>
          <w:i w:val="false"/>
          <w:iCs w:val="false"/>
          <w:color w:val="auto"/>
          <w:sz w:val="24"/>
          <w:szCs w:val="24"/>
          <w:u w:val="none"/>
          <w:lang w:val="en-GB"/>
        </w:rPr>
        <w:t>ese</w:t>
      </w:r>
      <w:r>
        <w:rPr>
          <w:rFonts w:cs="Times New Roman" w:ascii="Times New Roman" w:hAnsi="Times New Roman"/>
          <w:b w:val="false"/>
          <w:bCs w:val="false"/>
          <w:i w:val="false"/>
          <w:iCs w:val="false"/>
          <w:color w:val="auto"/>
          <w:sz w:val="24"/>
          <w:szCs w:val="24"/>
          <w:u w:val="none"/>
          <w:lang w:val="en-GB"/>
        </w:rPr>
        <w:t xml:space="preserve"> we</w:t>
      </w:r>
      <w:r>
        <w:rPr>
          <w:rFonts w:cs="Times New Roman" w:ascii="Times New Roman" w:hAnsi="Times New Roman"/>
          <w:b w:val="false"/>
          <w:bCs w:val="false"/>
          <w:i w:val="false"/>
          <w:iCs w:val="false"/>
          <w:color w:val="auto"/>
          <w:sz w:val="24"/>
          <w:szCs w:val="24"/>
          <w:u w:val="none"/>
          <w:lang w:val="en-GB"/>
        </w:rPr>
        <w:t>re</w:t>
      </w:r>
      <w:r>
        <w:rPr>
          <w:rFonts w:cs="Times New Roman" w:ascii="Times New Roman" w:hAnsi="Times New Roman"/>
          <w:b w:val="false"/>
          <w:bCs w:val="false"/>
          <w:i w:val="false"/>
          <w:iCs w:val="false"/>
          <w:color w:val="auto"/>
          <w:sz w:val="24"/>
          <w:szCs w:val="24"/>
          <w:u w:val="none"/>
          <w:lang w:val="en-GB"/>
        </w:rPr>
        <w:t xml:space="preserve"> explored in </w:t>
      </w:r>
      <w:r>
        <w:rPr>
          <w:rFonts w:cs="Times New Roman" w:ascii="Times New Roman" w:hAnsi="Times New Roman"/>
          <w:b w:val="false"/>
          <w:bCs w:val="false"/>
          <w:i w:val="false"/>
          <w:iCs w:val="false"/>
          <w:color w:val="auto"/>
          <w:sz w:val="24"/>
          <w:szCs w:val="24"/>
          <w:u w:val="none"/>
          <w:lang w:val="en-GB"/>
        </w:rPr>
        <w:t xml:space="preserve">more detail in </w:t>
      </w:r>
      <w:r>
        <w:rPr>
          <w:rFonts w:cs="Times New Roman" w:ascii="Times New Roman" w:hAnsi="Times New Roman"/>
          <w:b w:val="false"/>
          <w:bCs w:val="false"/>
          <w:i/>
          <w:iCs/>
          <w:color w:val="auto"/>
          <w:sz w:val="24"/>
          <w:szCs w:val="24"/>
          <w:u w:val="none"/>
          <w:lang w:val="en-GB"/>
        </w:rPr>
        <w:t>Supplementary discussion</w:t>
      </w:r>
      <w:r>
        <w:rPr>
          <w:rFonts w:cs="Times New Roman" w:ascii="Times New Roman" w:hAnsi="Times New Roman"/>
          <w:b w:val="false"/>
          <w:bCs w:val="false"/>
          <w:i w:val="false"/>
          <w:iCs w:val="false"/>
          <w:color w:val="auto"/>
          <w:sz w:val="24"/>
          <w:szCs w:val="24"/>
          <w:u w:val="none"/>
          <w:lang w:val="en-GB"/>
        </w:rPr>
        <w:t xml:space="preserve"> </w:t>
      </w:r>
      <w:r>
        <w:rPr>
          <w:rFonts w:cs="Times New Roman" w:ascii="Times New Roman" w:hAnsi="Times New Roman"/>
          <w:b w:val="false"/>
          <w:bCs w:val="false"/>
          <w:i w:val="false"/>
          <w:iCs w:val="false"/>
          <w:color w:val="auto"/>
          <w:sz w:val="24"/>
          <w:szCs w:val="24"/>
          <w:u w:val="none"/>
          <w:lang w:val="en-GB"/>
        </w:rPr>
        <w:t>in the Appendix.</w:t>
      </w:r>
    </w:p>
    <w:p>
      <w:pPr>
        <w:pStyle w:val="Normal"/>
        <w:spacing w:lineRule="auto" w:line="240" w:before="0" w:after="0"/>
        <w:ind w:left="0" w:right="0" w:hanging="0"/>
        <w:jc w:val="left"/>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ind w:left="0" w:right="0" w:hanging="0"/>
        <w:jc w:val="left"/>
        <w:rPr>
          <w:rFonts w:ascii="Times New Roman" w:hAnsi="Times New Roman" w:cs="Times New Roman"/>
          <w:b/>
          <w:b/>
          <w:bCs/>
          <w:sz w:val="24"/>
          <w:szCs w:val="24"/>
        </w:rPr>
      </w:pPr>
      <w:r>
        <w:rPr>
          <w:rFonts w:cs="Times New Roman" w:ascii="Times New Roman" w:hAnsi="Times New Roman"/>
          <w:b/>
          <w:bCs/>
          <w:sz w:val="24"/>
          <w:szCs w:val="24"/>
        </w:rPr>
        <w:t>References</w:t>
      </w:r>
    </w:p>
    <w:p>
      <w:pPr>
        <w:pStyle w:val="Normal"/>
        <w:spacing w:lineRule="auto" w:line="240" w:before="0" w:after="0"/>
        <w:ind w:left="0" w:right="0" w:hanging="0"/>
        <w:jc w:val="left"/>
        <w:rPr>
          <w:rFonts w:ascii="Times New Roman" w:hAnsi="Times New Roman" w:cs="Times New Roman"/>
          <w:b/>
          <w:b/>
          <w:bCs/>
          <w:sz w:val="24"/>
          <w:szCs w:val="24"/>
        </w:rPr>
      </w:pPr>
      <w:r>
        <w:rPr>
          <w:rFonts w:cs="Times New Roman" w:ascii="Times New Roman" w:hAnsi="Times New Roman"/>
          <w:b/>
          <w:bCs/>
          <w:sz w:val="24"/>
          <w:szCs w:val="24"/>
        </w:rPr>
      </w:r>
    </w:p>
    <w:p>
      <w:pPr>
        <w:sectPr>
          <w:type w:val="nextPage"/>
          <w:pgSz w:w="12240" w:h="15840"/>
          <w:pgMar w:left="1134" w:right="1134" w:header="0" w:top="1134" w:footer="0" w:bottom="1134" w:gutter="0"/>
          <w:pgNumType w:fmt="decimal"/>
          <w:formProt w:val="false"/>
          <w:textDirection w:val="lrTb"/>
          <w:docGrid w:type="default" w:linePitch="600" w:charSpace="32768"/>
        </w:sectPr>
      </w:pPr>
    </w:p>
    <w:p>
      <w:pPr>
        <w:pStyle w:val="Bibliography1"/>
        <w:rPr/>
      </w:pPr>
      <w:bookmarkStart w:id="244" w:name="__UnoMark__18727_532779537"/>
      <w:bookmarkStart w:id="245" w:name="__UnoMark__13966_532779537"/>
      <w:bookmarkEnd w:id="244"/>
      <w:bookmarkEnd w:id="245"/>
      <w:r>
        <w:rPr/>
        <w:t>Abdala‐Roberts, L., Puentes, A., Finke, D.L., Marquis, R.J., Montserrat, M., Poelman, E.H., Rasmann, S., Sentis, A., Dam, N.M. van, Wimp, G., Mooney, K., Björkman, C., 2019. Tri-trophic interactions: bridging species, communities and ecosystems. Ecol. Lett. 22, 2151–2167. https://doi.org/10.1111/ele.13392</w:t>
      </w:r>
    </w:p>
    <w:p>
      <w:pPr>
        <w:pStyle w:val="Bibliography1"/>
        <w:rPr/>
      </w:pPr>
      <w:r>
        <w:rPr/>
        <w:t>Arihafa, A., Mack, A.L., 2013. Treefall Gap Dynamics in a Tropical Rain Forest in Papua New Guinea. Pac. Sci. 67, 47–58. https://doi.org/10.2984/67.1.4</w:t>
      </w:r>
    </w:p>
    <w:p>
      <w:pPr>
        <w:pStyle w:val="Bibliography1"/>
        <w:rPr/>
      </w:pPr>
      <w:r>
        <w:rPr/>
        <w:t>Augustyn, W.J., Anderson, B., Ellis, A.G., 2016. Experimental evidence for fundamental, and not realized, niche partitioning in a plant–herbivore community interaction network. J. Anim. Ecol. 85, 994–1003. https://doi.org/10.1111/1365-2656.12536</w:t>
      </w:r>
    </w:p>
    <w:p>
      <w:pPr>
        <w:pStyle w:val="Bibliography1"/>
        <w:rPr/>
      </w:pPr>
      <w:r>
        <w:rPr/>
        <w:t>Bael, S.A.V., Brawn, J.D., Robinson, S.K., 2003. Birds defend trees from herbivores in a Neotropical forest canopy. Proc. Natl. Acad. Sci. 100, 8304–8307. https://doi.org/10.1073/pnas.1431621100</w:t>
      </w:r>
    </w:p>
    <w:p>
      <w:pPr>
        <w:pStyle w:val="Bibliography1"/>
        <w:rPr/>
      </w:pPr>
      <w:r>
        <w:rPr/>
        <w:t>Bagchi, R., Gallery, R.E., Gripenberg, S., Gurr, S.J., Narayan, L., Addis, C.E., Freckleton, R.P., Lewis, O.T., 2014. Pathogens and insect herbivores drive rainforest plant diversity and composition. Nature 506, 85–88. https://doi.org/10.1038/nature12911</w:t>
      </w:r>
    </w:p>
    <w:p>
      <w:pPr>
        <w:pStyle w:val="Bibliography1"/>
        <w:rPr/>
      </w:pPr>
      <w:r>
        <w:rPr/>
        <w:t>Beckett, S.J., 2016. Improved community detection in weighted bipartite networks. R. Soc. Open Sci. 3. https://doi.org/10.1098/rsos.140536</w:t>
      </w:r>
    </w:p>
    <w:p>
      <w:pPr>
        <w:pStyle w:val="Bibliography1"/>
        <w:rPr/>
      </w:pPr>
      <w:r>
        <w:rPr/>
        <w:t>Belgrad, B.A., Griffen, B.D., 2016. Predator–prey interactions mediated by prey personality and predator hunting mode. Proc. R. Soc. B Biol. Sci. 283, 20160408. https://doi.org/10.1098/rspb.2016.0408</w:t>
      </w:r>
    </w:p>
    <w:p>
      <w:pPr>
        <w:pStyle w:val="Bibliography1"/>
        <w:rPr/>
      </w:pPr>
      <w:r>
        <w:rPr/>
        <w:t>Boege, K., Marquis, R.J., 2006. Plant quality and predation risk mediated by plant ontogeny: consequences for herbivores and plants. Oikos 115, 559–572. https://doi.org/10.1111/j.2006.0030-1299.15076.x</w:t>
      </w:r>
    </w:p>
    <w:p>
      <w:pPr>
        <w:pStyle w:val="Bibliography1"/>
        <w:rPr/>
      </w:pPr>
      <w:r>
        <w:rPr/>
        <w:t>Bommarco, R., Banks, J.E., 2003. Scale as Modifier in Vegetation Diversity Experiments: Effects on Herbivores and Predators. Oikos 102, 440–448.</w:t>
      </w:r>
    </w:p>
    <w:p>
      <w:pPr>
        <w:pStyle w:val="Bibliography1"/>
        <w:rPr/>
      </w:pPr>
      <w:r>
        <w:rPr/>
        <w:t>Bosc, C., Roets, F., Hui, C., Pauw, A., 2018. Interactions among predators and plant specificity protect herbivores from top predators. Ecology 99, 1602–1609. https://doi.org/10.1002/ecy.2377</w:t>
      </w:r>
    </w:p>
    <w:p>
      <w:pPr>
        <w:pStyle w:val="Bibliography1"/>
        <w:rPr/>
      </w:pPr>
      <w:r>
        <w:rPr/>
        <w:t>Brooks, M.E., Kristensen, K., Benthem, K.J. van, Magnusson, A., Berg, C.W., Nielsen, A., Skaug, H.J., Mächler, M., Bolker, B.M., 2017. glmmTMB Balances Speed and Flexibility Among Packages for Zero-inflated Generalized Linear Mixed Modeling. R J. 9, 378–400.</w:t>
      </w:r>
    </w:p>
    <w:p>
      <w:pPr>
        <w:pStyle w:val="Bibliography1"/>
        <w:rPr/>
      </w:pPr>
      <w:r>
        <w:rPr/>
        <w:t>Calcagno, V., Sun, C., Schmitz, O.J., Loreau, M., 2011. Keystone Predation and Plant Species Coexistence: The Role of Carnivore Hunting Mode. Am. Nat. 177, E1–E13. https://doi.org/10.1086/657436</w:t>
      </w:r>
    </w:p>
    <w:p>
      <w:pPr>
        <w:pStyle w:val="Bibliography1"/>
        <w:rPr/>
      </w:pPr>
      <w:r>
        <w:rPr/>
        <w:t>Carson, W.P., Root, R.B., 1999. Top-down effects of insect herbivores during early succession: influence on biomass and plant dominance. Oecologia 121, 260–272. https://doi.org/10.1007/s004420050928</w:t>
      </w:r>
    </w:p>
    <w:p>
      <w:pPr>
        <w:pStyle w:val="Bibliography1"/>
        <w:rPr/>
      </w:pPr>
      <w:r>
        <w:rPr/>
        <w:t>Daugherty, M.P., Harmon, J.P., Briggs, C.J., 2007. Trophic supplements to intraguild predation. Oikos 116, 662–677. https://doi.org/10.1111/j.0030-1299.2007.15378.x</w:t>
      </w:r>
    </w:p>
    <w:p>
      <w:pPr>
        <w:pStyle w:val="Bibliography1"/>
        <w:rPr/>
      </w:pPr>
      <w:r>
        <w:rPr/>
        <w:t>Detmer, T.M., McCutchan, J.H., Lewis, W.M., 2017. Predator driven changes in prey size distribution stabilize secondary production in lacustrine food webs. Limnol. Oceanogr. 62, 592–605. https://doi.org/10.1002/lno.10446</w:t>
      </w:r>
    </w:p>
    <w:p>
      <w:pPr>
        <w:pStyle w:val="Bibliography1"/>
        <w:rPr/>
      </w:pPr>
      <w:r>
        <w:rPr/>
        <w:t>Dormann, C., Gruber, B., Fründ, J., 2008. Introducing the bipartite Package: Analysing Ecological Networks. R News 8.</w:t>
      </w:r>
    </w:p>
    <w:p>
      <w:pPr>
        <w:pStyle w:val="Bibliography1"/>
        <w:rPr/>
      </w:pPr>
      <w:r>
        <w:rPr/>
        <w:t>Duffy, J.E., Cardinale, B.J., France, K.E., McIntyre, P.B., Thébault, E., Loreau, M., 2007. The functional role of biodiversity in ecosystems: incorporating trophic complexity. Ecol. Lett. 10, 522–538. https://doi.org/10.1111/j.1461-0248.2007.01037.x</w:t>
      </w:r>
    </w:p>
    <w:p>
      <w:pPr>
        <w:pStyle w:val="Bibliography1"/>
        <w:rPr/>
      </w:pPr>
      <w:r>
        <w:rPr/>
        <w:t>Finke, D.L., Denno, R.F., 2005. Predator diversity and the functioning of ecosystems: the role of intraguild predation in dampening trophic cascades. Ecol. Lett. 8, 1299–1306. https://doi.org/10.1111/j.1461-0248.2005.00832.x</w:t>
      </w:r>
    </w:p>
    <w:p>
      <w:pPr>
        <w:pStyle w:val="Bibliography1"/>
        <w:rPr/>
      </w:pPr>
      <w:r>
        <w:rPr/>
        <w:t>Fischer, R., Bohn, F., Dantas de Paula, M., Dislich, C., Groeneveld, J., Gutiérrez, A.G., Kazmierczak, M., Knapp, N., Lehmann, S., Paulick, S., Pütz, S., Rödig, E., Taubert, F., Köhler, P., Huth, A., 2016. Lessons learned from applying a forest gap model to understand ecosystem and carbon dynamics of complex tropical forests. Ecol. Model., Next generation ecological modelling, concepts, and theory: structural realism, emergence, and predictions 326, 124–133. https://doi.org/10.1016/j.ecolmodel.2015.11.018</w:t>
      </w:r>
    </w:p>
    <w:p>
      <w:pPr>
        <w:pStyle w:val="Bibliography1"/>
        <w:rPr/>
      </w:pPr>
      <w:r>
        <w:rPr/>
        <w:t>Ganihar, S.R., 1997. Biomass estimates of terrestrial arthropods based on body length. J. Biosci. 22, 219–224. https://doi.org/10.1007/BF02704734</w:t>
      </w:r>
    </w:p>
    <w:p>
      <w:pPr>
        <w:pStyle w:val="Bibliography1"/>
        <w:rPr/>
      </w:pPr>
      <w:r>
        <w:rPr/>
        <w:t>Gripenberg, S., Bagchi, R., Gallery, R.E., Freckleton, R.P., Narayan, L., Lewis, O.T., 2014. Testing for enemy-mediated density-dependence in the mortality of seedlings: field experiments with five Neotropical tree species. Oikos 123, 185–193. https://doi.org/10.1111/j.1600-0706.2013.00835.x</w:t>
      </w:r>
    </w:p>
    <w:p>
      <w:pPr>
        <w:pStyle w:val="Bibliography1"/>
        <w:rPr/>
      </w:pPr>
      <w:r>
        <w:rPr/>
        <w:t>Gruner, D.S., 2004. Attenuation of Top-down and Bottom-up Forces in a Complex Terrestrial Community. Ecology 85, 3010–3022.</w:t>
      </w:r>
    </w:p>
    <w:p>
      <w:pPr>
        <w:pStyle w:val="Bibliography1"/>
        <w:rPr/>
      </w:pPr>
      <w:r>
        <w:rPr/>
        <w:t>Harris, S.H., Kormann, U.G., Stokely, T.D., Verschuyl, J., Kroll, A.J., Betts, M.G., 2020. Do birds help trees grow? An experimental study of the effects of land-use intensification on avian trophic cascades. Ecology 101, e03018. https://doi.org/10.1002/ecy.3018</w:t>
      </w:r>
    </w:p>
    <w:p>
      <w:pPr>
        <w:pStyle w:val="Bibliography1"/>
        <w:rPr/>
      </w:pPr>
      <w:r>
        <w:rPr/>
        <w:t>Harrison, M.L.K., Banks-Leite, C., 2020. Edge effects on trophic cascades in tropical rainforests. Conserv. Biol. J. Soc. Conserv. Biol. 34, 977–987. https://doi.org/10.1111/cobi.13438</w:t>
      </w:r>
    </w:p>
    <w:p>
      <w:pPr>
        <w:pStyle w:val="Bibliography1"/>
        <w:rPr/>
      </w:pPr>
      <w:r>
        <w:rPr/>
        <w:t>Holt, R.D., Polis, G.A., 1997. A Theoretical Framework for Intraguild Predation. Am. Nat. 149, 745–764.</w:t>
      </w:r>
    </w:p>
    <w:p>
      <w:pPr>
        <w:pStyle w:val="Bibliography1"/>
        <w:rPr/>
      </w:pPr>
      <w:r>
        <w:rPr/>
        <w:t>Jia, S., Wang, X., Yuan, Z., Lin, F., Ye, J., Hao, Z., Luskin, M.S., 2018. Global signal of top-down control of terrestrial plant communities by herbivores. Proc. Natl. Acad. Sci. 115, 6237–6242. https://doi.org/10.1073/pnas.1707984115</w:t>
      </w:r>
    </w:p>
    <w:p>
      <w:pPr>
        <w:pStyle w:val="Bibliography1"/>
        <w:rPr/>
      </w:pPr>
      <w:r>
        <w:rPr/>
        <w:t>Kagata, H., Ohgushi, T., 2006. Bottom-up trophic cascades and material transfer in terrestrial food webs. Ecol. Res. 21, 26–34. https://doi.org/10.1007/s11284-005-0124-z</w:t>
      </w:r>
    </w:p>
    <w:p>
      <w:pPr>
        <w:pStyle w:val="Bibliography1"/>
        <w:rPr/>
      </w:pPr>
      <w:r>
        <w:rPr/>
        <w:t>Kalka, M.B., Smith, A.R., Kalko, E.K.V., 2008. Bats Limit Arthropods and Herbivory in a Tropical Forest. Science 320, 71–71. https://doi.org/10.1126/science.1153352</w:t>
      </w:r>
    </w:p>
    <w:p>
      <w:pPr>
        <w:pStyle w:val="Bibliography1"/>
        <w:rPr/>
      </w:pPr>
      <w:r>
        <w:rPr/>
        <w:t>Karp, D.S., Daily, G.C., 2014. Cascading effects of insectivorous birds and bats in tropical coffee plantations. Ecology 95, 1065–1074. https://doi.org/10.1890/13-1012.1</w:t>
      </w:r>
    </w:p>
    <w:p>
      <w:pPr>
        <w:pStyle w:val="Bibliography1"/>
        <w:rPr/>
      </w:pPr>
      <w:r>
        <w:rPr/>
        <w:t>Klimes, P., Janda, M., Ibalim, S., Kua, J., Novotny, V., 2011. Experimental suppression of ants foraging on rainforest vegetation in New Guinea: testing methods for a whole-forest manipulation of insect communities. Ecol. Entomol. 36, 94–103. https://doi.org/10.1111/j.1365-2311.2010.01250.x</w:t>
      </w:r>
    </w:p>
    <w:p>
      <w:pPr>
        <w:pStyle w:val="Bibliography1"/>
        <w:rPr/>
      </w:pPr>
      <w:r>
        <w:rPr/>
        <w:t>Kukla, J., Whitfeld, T., Cajthaml, T., Baldrian, P., Veselá‐Šimáčková, H., Novotný, V., Frouz, J., 2019. The effect of traditional slash-and-burn agriculture on soil organic matter, nutrient content, and microbiota in tropical ecosystems of Papua New Guinea. Land Degrad. Dev. 30, 166–177. https://doi.org/10.1002/ldr.3203</w:t>
      </w:r>
    </w:p>
    <w:p>
      <w:pPr>
        <w:pStyle w:val="Bibliography1"/>
        <w:rPr/>
      </w:pPr>
      <w:r>
        <w:rPr/>
        <w:t>Kurten, E.L., 2013. Cascading effects of contemporaneous defaunation on tropical forest communities. Biol. Conserv., Special Issue: Defaunation’s impact in terrestrial tropical ecosystems 163, 22–32. https://doi.org/10.1016/j.biocon.2013.04.025</w:t>
      </w:r>
    </w:p>
    <w:p>
      <w:pPr>
        <w:pStyle w:val="Bibliography1"/>
        <w:rPr/>
      </w:pPr>
      <w:r>
        <w:rPr/>
        <w:t>Letourneau, D.K., Dyer, L.A., C, G.V., 2004. Indirect Effects of a Top Predator on a Rain Forest Understory Plant Community. Ecology 85, 2144–2152. https://doi.org/10.1890/03-0525</w:t>
      </w:r>
    </w:p>
    <w:p>
      <w:pPr>
        <w:pStyle w:val="Bibliography1"/>
        <w:rPr/>
      </w:pPr>
      <w:r>
        <w:rPr/>
        <w:t>Liu, S., Behm, J.E., Chen, J., Fu, S., He, X., Hu, J., Schaefer, D., Gan, J., Yang, X., 2016. Functional redundancy dampens the trophic cascade effect of a web-building spider in a tropical forest floor. Soil Biol. Biochem. 98, 22–29. https://doi.org/10.1016/j.soilbio.2016.03.020</w:t>
      </w:r>
    </w:p>
    <w:p>
      <w:pPr>
        <w:pStyle w:val="Bibliography1"/>
        <w:rPr/>
      </w:pPr>
      <w:r>
        <w:rPr/>
        <w:t>Maas, B., Karp, D.S., Bumrungsri, S., Darras, K., Gonthier, D., Huang, J.C.-C., Lindell, C.A., Maine, J.J., Mestre, L., Michel, N.L., Morrison, E.B., Perfecto, I., Philpott, S.M., Şekercioğlu, Ç.H., Silva, R.M., Taylor, P.J., Tscharntke, T., Bael, S.A.V., Whelan, C.J., Williams‐Guillén, K., 2016. Bird and bat predation services in tropical forests and agroforestry landscapes. Biol. Rev. 91, 1081–1101. https://doi.org/10.1111/brv.12211</w:t>
      </w:r>
    </w:p>
    <w:p>
      <w:pPr>
        <w:pStyle w:val="Bibliography1"/>
        <w:rPr/>
      </w:pPr>
      <w:r>
        <w:rPr/>
        <w:t>Mooney, K.A., Gruner, D.S., Barber, N.A., Bael, S.A.V., Philpott, S.M., Greenberg, R., 2010. Interactions among predators and the cascading effects of vertebrate insectivores on arthropod communities and plants. Proc. Natl. Acad. Sci. 107, 7335–7340. https://doi.org/10.1073/pnas.1001934107</w:t>
      </w:r>
    </w:p>
    <w:p>
      <w:pPr>
        <w:pStyle w:val="Bibliography1"/>
        <w:rPr/>
      </w:pPr>
      <w:r>
        <w:rPr/>
        <w:t>Mooney, K.A., Pratt, R.T., Singer, M.S., 2012. The Tri-Trophic Interactions Hypothesis: Interactive Effects of Host Plant Quality, Diet Breadth and Natural Enemies on Herbivores. PLOS ONE 7, e34403. https://doi.org/10.1371/journal.pone.0034403</w:t>
      </w:r>
    </w:p>
    <w:p>
      <w:pPr>
        <w:pStyle w:val="Bibliography1"/>
        <w:rPr/>
      </w:pPr>
      <w:r>
        <w:rPr/>
        <w:t>Morante‐Filho, J.C., Arroyo‐Rodríguez, V., Lohbeck, M., Tscharntke, T., Faria, D., 2016. Tropical forest loss and its multitrophic effects on insect herbivory. Ecology 97, 3315–3325. https://doi.org/10.1002/ecy.1592</w:t>
      </w:r>
    </w:p>
    <w:p>
      <w:pPr>
        <w:pStyle w:val="Bibliography1"/>
        <w:rPr/>
      </w:pPr>
      <w:r>
        <w:rPr/>
        <w:t>Morrison, E.B., Lindell, C.A., 2012. Birds and bats reduce insect biomass and leaf damage in tropical forest restoration sites. Ecol. Appl. 22, 1526–1534. https://doi.org/10.1890/11-1118.1</w:t>
      </w:r>
    </w:p>
    <w:p>
      <w:pPr>
        <w:pStyle w:val="Bibliography1"/>
        <w:rPr/>
      </w:pPr>
      <w:r>
        <w:rPr/>
        <w:t>Mottl, O., Fibich, P., Klimes, P., Volf, M., Tropek, R., Anderson‐Teixeira, K., Auga, J., Blair, T., Butterill, P., Carscallen, G., Gonzalez‐Akre, E., Goodman, A., Kaman, O., Lamarre, G.P.A., Libra, M., Losada, M.E., Manumbor, M., Miller, S.E., Molem, K., Nichols, G., Plowman, N.S., Redmond, C., Seifert, C.L., Vrana, J., Weiblen, G.D., Novotny, V., 2020. Spatial covariance of herbivorous and predatory guilds of forest canopy arthropods along a latitudinal gradient. Ecol. Lett. 23, 1499–1510. https://doi.org/10.1111/ele.13579</w:t>
      </w:r>
    </w:p>
    <w:p>
      <w:pPr>
        <w:pStyle w:val="Bibliography1"/>
        <w:rPr/>
      </w:pPr>
      <w:r>
        <w:rPr/>
        <w:t>Murphy, S.M., Lewis, D., Wimp, G.M., 2020. Predator population size structure alters consumption of prey from epigeic and grazing food webs. Oecologia 192, 791–799. https://doi.org/10.1007/s00442-020-04619-7</w:t>
      </w:r>
    </w:p>
    <w:p>
      <w:pPr>
        <w:pStyle w:val="Bibliography1"/>
        <w:rPr/>
      </w:pPr>
      <w:r>
        <w:rPr/>
        <w:t>Novotny, V., Basset, Y., Auga, J., Boen, W., Dal, C., Drozd, P., Kasbal, M., Isua, B., Kutil, R., Manumbor, M., 1999. Predation risk for herbivorous insects on tropical vegetation: A search for enemy-free space and time. Aust. J. Ecol. 24, 477–483. https://doi.org/10.1046/j.1440-169x.1999.00987.x</w:t>
      </w:r>
    </w:p>
    <w:p>
      <w:pPr>
        <w:pStyle w:val="Bibliography1"/>
        <w:rPr/>
      </w:pPr>
      <w:r>
        <w:rPr/>
        <w:t>Novotny, V., Miller, S.E., Leps, J., Basset, Y., Bito, D., Janda, M., Hulcr, J., Damas, K., Weiblen, G.D., 2004. No tree an island: the plant–caterpillar food web of a secondary rain forest in New Guinea. Ecol. Lett. 7, 1090–1100. https://doi.org/10.1111/j.1461-0248.2004.00666.x</w:t>
      </w:r>
    </w:p>
    <w:p>
      <w:pPr>
        <w:pStyle w:val="Bibliography1"/>
        <w:rPr/>
      </w:pPr>
      <w:r>
        <w:rPr/>
        <w:t>Oliveira, J.B.B.S., Faria, M.L., Borges, M.A.Z., Fagundes, M., Araújo, W.S. de, 2020. Comparing the plant–herbivore network topology of different insect guilds in Neotropical savannas. Ecol. Entomol. 45, 406–415. https://doi.org/10.1111/een.12808</w:t>
      </w:r>
    </w:p>
    <w:p>
      <w:pPr>
        <w:pStyle w:val="Bibliography1"/>
        <w:rPr/>
      </w:pPr>
      <w:r>
        <w:rPr/>
        <w:t>Pace, M.L., Cole, J.J., Carpenter, S.R., Kitchell, J.F., Pace, M.L., Cole, J.J., Carpenter, S.R., Kitchell, J.F., 1999. Trophic cascades revealed in diverse ecosystems. Trends Ecol. Evol. 14, 483–488. https://doi.org/10.1016/S0169-5347(99)01723-1</w:t>
      </w:r>
    </w:p>
    <w:p>
      <w:pPr>
        <w:pStyle w:val="Bibliography1"/>
        <w:rPr/>
      </w:pPr>
      <w:r>
        <w:rPr/>
        <w:t>Perkins, M.J., Inger, R., Bearhop, S., Sanders, D., 2018. Multichannel feeding by spider functional groups is driven by feeding strategies and resource availability. Oikos 127, 23–33. https://doi.org/10.1111/oik.04500</w:t>
      </w:r>
    </w:p>
    <w:p>
      <w:pPr>
        <w:pStyle w:val="Bibliography1"/>
        <w:rPr/>
      </w:pPr>
      <w:r>
        <w:rPr/>
        <w:t>Petschenka, G., Agrawal, A.A., 2016. How herbivores coopt plant defenses: natural selection, specialization, and sequestration. Curr. Opin. Insect Sci., Ecology * Parasites/Parasitoids/Biological control 14, 17–24. https://doi.org/10.1016/j.cois.2015.12.004</w:t>
      </w:r>
    </w:p>
    <w:p>
      <w:pPr>
        <w:pStyle w:val="Bibliography1"/>
        <w:rPr/>
      </w:pPr>
      <w:r>
        <w:rPr/>
        <w:t>Pfisterer, A.B., Diemer, M., Schmid, B., 2003. Dietary shift and lowered biomass gain of a generalist herbivore in species-poor experimental plant communities. Oecologia 135, 234–241. https://doi.org/10.1007/s00442-002-1169-0</w:t>
      </w:r>
    </w:p>
    <w:p>
      <w:pPr>
        <w:pStyle w:val="Bibliography1"/>
        <w:rPr/>
      </w:pPr>
      <w:r>
        <w:rPr/>
        <w:t>Piper, F.I., Altmann, S.H., Lusk, C.H., 2018. Global patterns of insect herbivory in gap and understorey environments, and their implications for woody plant carbon storage. Oikos 127, 483–496. https://doi.org/10.1111/oik.04686</w:t>
      </w:r>
    </w:p>
    <w:p>
      <w:pPr>
        <w:pStyle w:val="Bibliography1"/>
        <w:rPr/>
      </w:pPr>
      <w:r>
        <w:rPr/>
        <w:t>Poisot, T., Lepennetier, G., Martinez, E., Ramsayer, J., Hochberg, M.E., 2011. Resource availability affects the structure of a natural bacteria–bacteriophage community. Biol. Lett. 7, 201–204. https://doi.org/10.1098/rsbl.2010.0774</w:t>
      </w:r>
    </w:p>
    <w:p>
      <w:pPr>
        <w:pStyle w:val="Bibliography1"/>
        <w:rPr/>
      </w:pPr>
      <w:r>
        <w:rPr/>
        <w:t>Polis, G.A., Holt, R.D., 1992. Intraguild predation: The dynamics of complex trophic interactions. Trends Ecol. Evol. 7, 151–154. https://doi.org/10.1016/0169-5347(92)90208-S</w:t>
      </w:r>
    </w:p>
    <w:p>
      <w:pPr>
        <w:pStyle w:val="Bibliography1"/>
        <w:rPr/>
      </w:pPr>
      <w:r>
        <w:rPr/>
        <w:t>Privet, K., Petillon, J., 2018. Differences in tropical vs. temperate diversity in arthropod predators provide insights into causes of latitudinal gradients of species diversity. bioRxiv 283499. https://doi.org/10.1101/283499</w:t>
      </w:r>
    </w:p>
    <w:p>
      <w:pPr>
        <w:pStyle w:val="Bibliography1"/>
        <w:rPr/>
      </w:pPr>
      <w:r>
        <w:rPr/>
        <w:t>Pujoni, D.G.F., Maia-Barbosa, P.M., Barbosa, F.A.R., Fragoso Jr., C.R., van Nes, E.H., 2016. Effects of food web complexity on top-down control in tropical lakes. Ecol. Model. 320, 358–365. https://doi.org/10.1016/j.ecolmodel.2015.10.006</w:t>
      </w:r>
    </w:p>
    <w:p>
      <w:pPr>
        <w:pStyle w:val="Bibliography1"/>
        <w:rPr/>
      </w:pPr>
      <w:r>
        <w:rPr/>
        <w:t>R Core Team, 2020. R: A Language and Environment for Statistical Computing. R Foundation for Statistical Computing, Vienna, Austria.</w:t>
      </w:r>
    </w:p>
    <w:p>
      <w:pPr>
        <w:pStyle w:val="Bibliography1"/>
        <w:rPr/>
      </w:pPr>
      <w:r>
        <w:rPr/>
        <w:t>Recalde, F.C., Breviglieri, C.P.B., Romero, G.Q., 2020. Allochthonous aquatic subsidies alleviate predation pressure in terrestrial ecosystems. Ecology 101, e03074. https://doi.org/10.1002/ecy.3074</w:t>
      </w:r>
    </w:p>
    <w:p>
      <w:pPr>
        <w:pStyle w:val="Bibliography1"/>
        <w:rPr/>
      </w:pPr>
      <w:r>
        <w:rPr/>
        <w:t>Redmond, C.M., Auga, J., Gewa, B., Segar, S.T., Miller, S.E., Molem, K., Weiblen, G.D., Butterill, P.T., Maiyah, G., Hood, A.S.C., Volf, M., Jorge, L.R., Basset, Y., Novotný, V., 2019. High specialization and limited structural change in plant-herbivore networks along a successional chronosequence in tropical montane forest. Ecography 42, 162–172. https://doi.org/10.1111/ecog.03849</w:t>
      </w:r>
    </w:p>
    <w:p>
      <w:pPr>
        <w:pStyle w:val="Bibliography1"/>
        <w:rPr/>
      </w:pPr>
      <w:r>
        <w:rPr/>
        <w:t>Richards, P.W., 1996. The Tropical Rain Forest, 2nd edition. ed. Cambridge University Press, Cambridge ; New York.</w:t>
      </w:r>
    </w:p>
    <w:p>
      <w:pPr>
        <w:pStyle w:val="Bibliography1"/>
        <w:rPr/>
      </w:pPr>
      <w:r>
        <w:rPr/>
        <w:t>Ritchie, E.G., Johnson, C.N., 2009. Predator interactions, mesopredator release and biodiversity conservation. Ecol. Lett. 12, 982–998. https://doi.org/10.1111/j.1461-0248.2009.01347.x</w:t>
      </w:r>
    </w:p>
    <w:p>
      <w:pPr>
        <w:pStyle w:val="Bibliography1"/>
        <w:rPr/>
      </w:pPr>
      <w:r>
        <w:rPr/>
        <w:t>Robertson, O.J., Radford, J.Q., 2009. Gap-crossing decisions of forest birds in a fragmented landscape. Austral Ecol. 34, 435–446. https://doi.org/10.1111/j.1442-9993.2009.01945.x</w:t>
      </w:r>
    </w:p>
    <w:p>
      <w:pPr>
        <w:pStyle w:val="Bibliography1"/>
        <w:rPr/>
      </w:pPr>
      <w:r>
        <w:rPr/>
        <w:t>Robinson, M.L., Strauss, S.Y., 2020. Generalists are more specialized in low-resource habitats, increasing stability of ecological network structure. Proc. Natl. Acad. Sci. 117, 2043–2048. https://doi.org/10.1073/pnas.1820143117</w:t>
      </w:r>
    </w:p>
    <w:p>
      <w:pPr>
        <w:pStyle w:val="Bibliography1"/>
        <w:rPr/>
      </w:pPr>
      <w:r>
        <w:rPr/>
        <w:t>Rodgers, G.M., Downing, B., Morrell, L.J., 2015. Prey body size mediates the predation risk associated with being “odd.” Behav. Ecol. 26, 242–246. https://doi.org/10.1093/beheco/aru185</w:t>
      </w:r>
    </w:p>
    <w:p>
      <w:pPr>
        <w:pStyle w:val="Bibliography1"/>
        <w:rPr/>
      </w:pPr>
      <w:r>
        <w:rPr/>
        <w:t>Rogers, H., Lambers, J.H.R., Miller, R., Tewksbury, J.J., 2012. ‘Natural experiment’ Demonstrates Top-Down Control of Spiders by Birds on a Landscape Level. PLOS ONE 7, e43446. https://doi.org/10.1371/journal.pone.0043446</w:t>
      </w:r>
    </w:p>
    <w:p>
      <w:pPr>
        <w:pStyle w:val="Bibliography1"/>
        <w:rPr/>
      </w:pPr>
      <w:r>
        <w:rPr/>
        <w:t>Rossberg, A.G., 2013. Food Webs and Biodiversity: Foundations, Models, Data. John Wiley &amp; Sons.</w:t>
      </w:r>
    </w:p>
    <w:p>
      <w:pPr>
        <w:pStyle w:val="Bibliography1"/>
        <w:rPr/>
      </w:pPr>
      <w:r>
        <w:rPr/>
        <w:t>Sam, K., Koane, B., Novotny, V., 2015. Herbivore damage increases avian and ant predation of caterpillars on trees along a complete elevational forest gradient in Papua New Guinea. Ecography 38, 293–300. https://doi.org/10.1111/ecog.00979</w:t>
      </w:r>
    </w:p>
    <w:p>
      <w:pPr>
        <w:pStyle w:val="Bibliography1"/>
        <w:rPr/>
      </w:pPr>
      <w:r>
        <w:rPr/>
        <w:t>Schmitz, O., 2017. Predator and prey functional traits: understanding the adaptive machinery driving predator–prey interactions. F1000Research 6. https://doi.org/10.12688/f1000research.11813.1</w:t>
      </w:r>
    </w:p>
    <w:p>
      <w:pPr>
        <w:pStyle w:val="Bibliography1"/>
        <w:rPr/>
      </w:pPr>
      <w:r>
        <w:rPr/>
        <w:t>Schmitz, O.J., Hambäck, P.A., Beckerman, A.P., 2000. Trophic Cascades in Terrestrial Systems: A Review of the Effects of Carnivore Removals on Plants. Am. Nat. 155, 141–153. https://doi.org/10.1086/303311</w:t>
      </w:r>
    </w:p>
    <w:p>
      <w:pPr>
        <w:pStyle w:val="Bibliography1"/>
        <w:rPr/>
      </w:pPr>
      <w:r>
        <w:rPr/>
        <w:t>Schmitz, O.J., Krivan, V., Ovadia, O., 2004. Trophic cascades: the primacy of trait-mediated indirect interactions. Ecol. Lett. 7, 153–163. https://doi.org/10.1111/j.1461-0248.2003.00560.x</w:t>
      </w:r>
    </w:p>
    <w:p>
      <w:pPr>
        <w:pStyle w:val="Bibliography1"/>
        <w:rPr/>
      </w:pPr>
      <w:r>
        <w:rPr/>
        <w:t>Schnitzer, S.A., Carson, W.P., 2001. Treefall Gaps and the Maintenance of Species Diversity in a Tropical Forest. Ecology 82, 913–919. https://doi.org/10.1890/0012-9658(2001)082[0913:TGATMO]2.0.CO;2</w:t>
      </w:r>
    </w:p>
    <w:p>
      <w:pPr>
        <w:pStyle w:val="Bibliography1"/>
        <w:rPr/>
      </w:pPr>
      <w:r>
        <w:rPr/>
        <w:t>Singer, M.S., Clark, R.E., Lichter‐Marck, I.H., Johnson, E.R., Mooney, K.A., 2017. Predatory birds and ants partition caterpillar prey by body size and diet breadth. J. Anim. Ecol. 86, 1363–1371. https://doi.org/10.1111/1365-2656.12727</w:t>
      </w:r>
    </w:p>
    <w:p>
      <w:pPr>
        <w:pStyle w:val="Bibliography1"/>
        <w:rPr/>
      </w:pPr>
      <w:r>
        <w:rPr/>
        <w:t>Singer, M.S., Lichter-Marck, I.H., Farkas, T.E., Aaron, E., Whitney, K.D., Mooney, K.A., 2014. Herbivore diet breadth mediates the cascading effects of carnivores in food webs. Proc. Natl. Acad. Sci. U. S. A. 111, 9521–9526. https://doi.org/10.1073/pnas.1401949111</w:t>
      </w:r>
    </w:p>
    <w:p>
      <w:pPr>
        <w:pStyle w:val="Bibliography1"/>
        <w:rPr/>
      </w:pPr>
      <w:r>
        <w:rPr/>
        <w:t>Stewart, A.B., Dudash, M.R., 2018. Foraging strategies of generalist and specialist Old World nectar bats in response to temporally variable floral resources. Biotropica 50, 98–105. https://doi.org/10.1111/btp.12492</w:t>
      </w:r>
    </w:p>
    <w:p>
      <w:pPr>
        <w:pStyle w:val="Bibliography1"/>
        <w:rPr/>
      </w:pPr>
      <w:r>
        <w:rPr/>
        <w:t>Steyn, V.M., Mitchell, K.A., Terblanche, J.S., 2016. Dispersal propensity, but not flight performance, explains variation in dispersal ability. Proc. R. Soc. B Biol. Sci. 283. https://doi.org/10.1098/rspb.2016.0905</w:t>
      </w:r>
    </w:p>
    <w:p>
      <w:pPr>
        <w:pStyle w:val="Bibliography1"/>
        <w:rPr/>
      </w:pPr>
      <w:r>
        <w:rPr/>
        <w:t>Strauss, S.Y., Agrawal, A.A., 1999. The ecology and evolution of plant tolerance to herbivory. Trends Ecol. Evol. 14, 179–185. https://doi.org/10.1016/S0169-5347(98)01576-6</w:t>
      </w:r>
    </w:p>
    <w:p>
      <w:pPr>
        <w:pStyle w:val="Bibliography1"/>
        <w:rPr/>
      </w:pPr>
      <w:r>
        <w:rPr/>
        <w:t>Szefer, P., Molem, K., Sau, A., Novotny, V., 2020. Impact of pathogenic fungi, herbivores and predators on secondary succession of tropical rainforest vegetation. J. Ecol. 108, 1978–1988. https://doi.org/10.1111/1365-2745.13374</w:t>
      </w:r>
    </w:p>
    <w:p>
      <w:pPr>
        <w:pStyle w:val="Bibliography1"/>
        <w:rPr/>
      </w:pPr>
      <w:r>
        <w:rPr/>
        <w:t>Turner, I.M., 2001. The Ecology of Trees in the Tropical Rain Forest, Cambridge Tropical Biology Series. Cambridge University Press, Cambridge. https://doi.org/10.1017/CBO9780511542206</w:t>
      </w:r>
    </w:p>
    <w:p>
      <w:pPr>
        <w:pStyle w:val="Bibliography1"/>
        <w:rPr/>
      </w:pPr>
      <w:r>
        <w:rPr/>
        <w:t>Van Bael, S.A., Philpott, S.M., Greenberg, R., Bichier, P., Barber, N.A., Mooney, K.A., Gruner, D.S., 2008. Birds as predators in tropical agroforestry systems. Ecology 89, 928–934. https://doi.org/10.1890/06-1976.1</w:t>
      </w:r>
    </w:p>
    <w:p>
      <w:pPr>
        <w:pStyle w:val="Bibliography1"/>
        <w:rPr/>
      </w:pPr>
      <w:r>
        <w:rPr/>
        <w:t>Velázquez, E., Wiegand, T., 2020. Competition for light and persistence of rare light-demanding species within tree-fall gaps in a moist tropical forest. Ecology 101, e03034. https://doi.org/10.1002/ecy.3034</w:t>
      </w:r>
    </w:p>
    <w:p>
      <w:pPr>
        <w:pStyle w:val="Bibliography1"/>
        <w:rPr/>
      </w:pPr>
      <w:r>
        <w:rPr/>
        <w:t>Vidal, M.C., Murphy, S.M., 2018. Bottom-up vs. top-down effects on terrestrial insect herbivores: a meta-analysis. Ecol. Lett. 21, 138–150. https://doi.org/10.1111/ele.12874</w:t>
      </w:r>
    </w:p>
    <w:p>
      <w:pPr>
        <w:pStyle w:val="Bibliography1"/>
        <w:rPr/>
      </w:pPr>
      <w:r>
        <w:rPr/>
        <w:t>Ward, C.L., McCann, K.S., Rooney, N., 2015. HSS revisited: multi-channel processes mediate trophic control across a productivity gradient. Ecol. Lett. 18, 1190–1197. https://doi.org/10.1111/ele.12498</w:t>
      </w:r>
    </w:p>
    <w:p>
      <w:pPr>
        <w:pStyle w:val="Bibliography1"/>
        <w:rPr/>
      </w:pPr>
      <w:r>
        <w:rPr/>
        <w:t>Wardhaugh, C.W., 2013. Estimation of biomass from body length and width for tropical rainforest canopy invertebrates. Aust. J. Entomol. 52, 291–298. https://doi.org/10.1111/aen.12032</w:t>
      </w:r>
    </w:p>
    <w:p>
      <w:pPr>
        <w:pStyle w:val="Bibliography1"/>
        <w:rPr/>
      </w:pPr>
      <w:r>
        <w:rPr/>
        <w:t>Welti, E.A.R., Prather, R.M., Sanders, N.J., Beurs, K.M. de, Kaspari, M., 2020. Bottom-up when it is not top-down: Predators and plants control biomass of grassland arthropods. J. Anim. Ecol. 89, 1286–1294. https://doi.org/10.1111/1365-2656.13191</w:t>
      </w:r>
    </w:p>
    <w:p>
      <w:pPr>
        <w:pStyle w:val="Bibliography1"/>
        <w:rPr/>
      </w:pPr>
      <w:r>
        <w:rPr/>
        <w:t>Whitfeld, T.J.S., Novotny, V., Miller, S.E., Hrcek, J., Klimes, P., Weiblen, G.D., 2012. Predicting tropical insect herbivore abundance from host plant traits and phylogeny. Ecology 93, S211–S222. https://doi.org/10.1890/11-0503.1</w:t>
      </w:r>
    </w:p>
    <w:p>
      <w:pPr>
        <w:pStyle w:val="Bibliography1"/>
        <w:rPr/>
      </w:pPr>
      <w:r>
        <w:rPr/>
        <w:t>Wise, D.H., Snyder, W.E., Tuntibunpakul, P., Halaj, J., 1999. Spiders in Decomposition Food Webs of Agroecosystems: Theory and Evidence. J. Arachnol. 27, 363–370.</w:t>
      </w:r>
    </w:p>
    <w:p>
      <w:pPr>
        <w:pStyle w:val="Bibliography1"/>
        <w:rPr/>
      </w:pPr>
      <w:r>
        <w:rPr/>
        <w:t>Wray, A.K., Peery, M.Z., Jusino, M.A., Kochanski, J.M., Banik, M.T., Palmer, J.M., Lindner, D.L., Gratton, C., n.d. Predator preferences shape the diets of arthropodivorous bats more than quantitative local prey abundance. Mol. Ecol. n/a. https://doi.org/10.1111/mec.15769</w:t>
      </w:r>
    </w:p>
    <w:p>
      <w:pPr>
        <w:pStyle w:val="Bibliography1"/>
        <w:rPr/>
      </w:pPr>
      <w:r>
        <w:rPr/>
        <w:t>Ximenes Pinho, B., Dáttilo, W., Leal, I.R., 2017. Structural breakdown of specialized plant-herbivore interaction networks in tropical forest edges. Glob. Ecol. Conserv. 12, 1–8. https://doi.org/10.1016/j.gecco.2017.08.007</w:t>
      </w:r>
    </w:p>
    <w:p>
      <w:pPr>
        <w:pStyle w:val="Bibliography1"/>
        <w:rPr/>
      </w:pPr>
      <w:r>
        <w:rPr/>
        <w:t>Zhang, J., Qian, H., Girardello, M., Pellissier, V., Nielsen, S.E., Svenning, J.-C., 2018. Trophic interactions among vertebrate guilds and plants shape global patterns in species diversity. Proc. R. Soc. B Biol. Sci. 285, 20180949. https://doi.org/10.1098/rspb.2018.0949</w:t>
      </w:r>
      <w:bookmarkStart w:id="246" w:name="__UnoMark__19827_532779537"/>
      <w:bookmarkEnd w:id="246"/>
    </w:p>
    <w:p>
      <w:pPr>
        <w:sectPr>
          <w:type w:val="continuous"/>
          <w:pgSz w:w="12240" w:h="15840"/>
          <w:pgMar w:left="1134" w:right="1134" w:header="0" w:top="1134" w:footer="0" w:bottom="1134" w:gutter="0"/>
          <w:formProt w:val="false"/>
          <w:textDirection w:val="lrTb"/>
          <w:docGrid w:type="default" w:linePitch="600" w:charSpace="32768"/>
        </w:sectPr>
      </w:pPr>
    </w:p>
    <w:p>
      <w:pPr>
        <w:pStyle w:val="Normal"/>
        <w:spacing w:lineRule="auto" w:line="240"/>
        <w:jc w:val="left"/>
        <w:rPr>
          <w:rFonts w:ascii="Times New Roman" w:hAnsi="Times New Roman"/>
        </w:rPr>
      </w:pPr>
      <w:r>
        <w:rPr>
          <w:rFonts w:ascii="Times New Roman" w:hAnsi="Times New Roman"/>
        </w:rPr>
      </w:r>
    </w:p>
    <w:sectPr>
      <w:type w:val="continuous"/>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04T15:23:40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Ants were rare in our insect samples. Should I consistently exclude themn from our treatmen deescription?</w:t>
      </w:r>
    </w:p>
  </w:comment>
  <w:comment w:id="1" w:author="Unknown Author" w:date="2021-02-05T07:50:23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Exposed chewers? Guilds are more variable in their responses to predatorsl than orders (ref).</w:t>
      </w:r>
    </w:p>
  </w:comment>
  <w:comment w:id="2" w:author="Unknown Author" w:date="2021-02-25T16:22:40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Mostly pasted from our previous paper. I need to rewrite this.</w:t>
      </w:r>
    </w:p>
  </w:comment>
  <w:comment w:id="3" w:author="Unknown Author" w:date="2021-01-28T09:27:51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This is only from control and exclosure plots (total of 12 plots)</w:t>
      </w:r>
    </w:p>
  </w:comment>
  <w:comment w:id="4" w:author="Unknown Author" w:date="2021-02-02T16:00:33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How many morphospecies in each Order? What other information should be included here?</w:t>
      </w:r>
    </w:p>
  </w:comment>
  <w:comment w:id="5" w:author="Unknown Author" w:date="2021-02-02T15:19:05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[add analyses for sites]. If we looked at a average prey size (average size of an individual insetad of a species) there were significant shifts in all orders. I should estimate magnitudes of these shifts.</w:t>
      </w:r>
    </w:p>
  </w:comment>
  <w:comment w:id="6" w:author="Unknown Author" w:date="2021-02-05T08:01:13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Lor Responsr Ratio = log(CONTROL/EXCLOSURE)</w:t>
      </w:r>
    </w:p>
  </w:comment>
  <w:comment w:id="7" w:author="Unknown Author" w:date="2021-01-30T08:53:49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[add coefficients and probability to these plots]</w:t>
      </w:r>
    </w:p>
  </w:comment>
  <w:comment w:id="8" w:author="Unknown Author" w:date="2021-01-26T00:48:13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Was the lack of difference caused  by high variability or just no change at all? Hgh variability is probably responsible for the lack of effect.</w:t>
      </w:r>
    </w:p>
  </w:comment>
  <w:comment w:id="9" w:author="Unknown Author" w:date="2021-02-02T16:04:34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Tabulated results of pRDA</w:t>
      </w:r>
    </w:p>
  </w:comment>
  <w:comment w:id="10" w:author="Unknown Author" w:date="2021-02-19T12:50:26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But there was no difference in the performance. Are gained species more abundant then los tspecies? Modularity is caused by herbivores expanding their diets – is it possible that they are able to avoid density dependent effects of predators?</w:t>
      </w:r>
    </w:p>
  </w:comment>
  <w:comment w:id="11" w:author="Unknown Author" w:date="2021-02-02T15:34:22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Maybe it should be in the main text. Also, regression should be performed on absolute values of LRR</w:t>
      </w:r>
    </w:p>
  </w:comment>
  <w:comment w:id="12" w:author="Unknown Author" w:date="2021-02-05T08:45:13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Peform the analysis again with absolute value of LRR that would simply indicate that LRR are strong (absoulte lrr value large) or weak (absolute lrr values close to zero).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default"/>
  </w:font>
  <w:font w:name="Times New Roman">
    <w:charset w:val="01"/>
    <w:family w:val="roman"/>
    <w:pitch w:val="default"/>
  </w:font>
  <w:font w:name="Times New Roman">
    <w:charset w:val="01"/>
    <w:family w:val="roman"/>
    <w:pitch w:val="variable"/>
  </w:font>
  <w:font w:name="Z003">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pPr>
    <w:rPr>
      <w:rFonts w:ascii="Liberation Serif;Times New Roman" w:hAnsi="Liberation Serif;Times New Roman" w:eastAsia="WenQuanYi Zen Hei Sharp" w:cs="Lohit Devanagari"/>
      <w:color w:val="auto"/>
      <w:kern w:val="2"/>
      <w:sz w:val="24"/>
      <w:szCs w:val="24"/>
      <w:lang w:val="en-US" w:eastAsia="zh-CN" w:bidi="hi-IN"/>
    </w:rPr>
  </w:style>
  <w:style w:type="paragraph" w:styleId="Heading1">
    <w:name w:val="Heading 1"/>
    <w:basedOn w:val="Normal"/>
    <w:next w:val="TextBody"/>
    <w:qFormat/>
    <w:pPr>
      <w:keepNext w:val="true"/>
      <w:keepLines/>
      <w:numPr>
        <w:ilvl w:val="0"/>
        <w:numId w:val="1"/>
      </w:numPr>
      <w:spacing w:before="480" w:after="0"/>
      <w:ind w:left="0" w:right="0" w:hanging="0"/>
      <w:outlineLvl w:val="0"/>
    </w:pPr>
    <w:rPr>
      <w:rFonts w:ascii="Calibri" w:hAnsi="Calibri" w:eastAsia="WenQuanYi Zen Hei Sharp" w:cs="Lohit Devanagari"/>
      <w:b/>
      <w:bCs/>
      <w:color w:val="345A8A"/>
      <w:sz w:val="32"/>
      <w:szCs w:val="32"/>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13">
    <w:name w:val="ListLabel 13"/>
    <w:qFormat/>
    <w:rPr/>
  </w:style>
  <w:style w:type="paragraph" w:styleId="Heading">
    <w:name w:val="Heading"/>
    <w:basedOn w:val="Normal"/>
    <w:next w:val="TextBody"/>
    <w:qFormat/>
    <w:pPr>
      <w:keepNext w:val="true"/>
      <w:spacing w:before="240" w:after="120"/>
    </w:pPr>
    <w:rPr>
      <w:rFonts w:ascii="Liberation Sans;Arial" w:hAnsi="Liberation Sans;Arial"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PreformattedText">
    <w:name w:val="Preformatted Text"/>
    <w:basedOn w:val="Normal"/>
    <w:qFormat/>
    <w:pPr>
      <w:spacing w:before="0" w:after="0"/>
    </w:pPr>
    <w:rPr>
      <w:rFonts w:ascii="Liberation Mono;Courier New" w:hAnsi="Liberation Mono;Courier New" w:eastAsia="Liberation Mono;Courier New" w:cs="Liberation Mono;Courier New"/>
      <w:sz w:val="20"/>
      <w:szCs w:val="20"/>
    </w:rPr>
  </w:style>
  <w:style w:type="paragraph" w:styleId="Figure">
    <w:name w:val="Figure"/>
    <w:basedOn w:val="Caption"/>
    <w:qFormat/>
    <w:pPr/>
    <w:rPr/>
  </w:style>
  <w:style w:type="paragraph" w:styleId="FrameContents">
    <w:name w:val="Frame Contents"/>
    <w:basedOn w:val="Normal"/>
    <w:qFormat/>
    <w:pPr/>
    <w:rPr/>
  </w:style>
  <w:style w:type="paragraph" w:styleId="Standard">
    <w:name w:val="Standard"/>
    <w:qFormat/>
    <w:pPr>
      <w:widowControl/>
      <w:kinsoku w:val="true"/>
      <w:overflowPunct w:val="true"/>
      <w:autoSpaceDE w:val="true"/>
      <w:bidi w:val="0"/>
      <w:jc w:val="left"/>
    </w:pPr>
    <w:rPr>
      <w:rFonts w:ascii="Liberation Serif" w:hAnsi="Liberation Serif" w:eastAsia="WenQuanYi Zen Hei Sharp" w:cs="Lohit Devanagari"/>
      <w:color w:val="auto"/>
      <w:kern w:val="2"/>
      <w:sz w:val="24"/>
      <w:szCs w:val="24"/>
      <w:lang w:val="en-US" w:eastAsia="zh-CN" w:bidi="hi-IN"/>
    </w:rPr>
  </w:style>
  <w:style w:type="paragraph" w:styleId="Annotationtext">
    <w:name w:val="annotation text"/>
    <w:basedOn w:val="Normal"/>
    <w:qFormat/>
    <w:pPr/>
    <w:rPr>
      <w:rFonts w:cs="Mangal"/>
      <w:sz w:val="20"/>
      <w:szCs w:val="18"/>
    </w:rPr>
  </w:style>
  <w:style w:type="paragraph" w:styleId="Bibliography1">
    <w:name w:val="Bibliography 1"/>
    <w:basedOn w:val="Index"/>
    <w:qFormat/>
    <w:pPr>
      <w:tabs>
        <w:tab w:val="clear" w:pos="720"/>
      </w:tabs>
      <w:spacing w:lineRule="atLeast" w:line="240" w:before="0" w:after="0"/>
      <w:ind w:left="720" w:right="0" w:hanging="72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24523</TotalTime>
  <Application>LibreOffice/6.1.6.3$Linux_X86_64 LibreOffice_project/10$Build-3</Application>
  <Pages>15</Pages>
  <Words>7952</Words>
  <Characters>48199</Characters>
  <CharactersWithSpaces>55997</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2019-02-21T15:50:53Z</dcterms:created>
  <dc:creator/>
  <dc:description/>
  <dc:language>en-US</dc:language>
  <cp:lastModifiedBy/>
  <cp:lastPrinted>2020-05-14T15:47:00Z</cp:lastPrinted>
  <dcterms:modified xsi:type="dcterms:W3CDTF">2021-02-25T17:00:37Z</dcterms:modified>
  <cp:revision>2955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id="60Bc1GiJ"/&gt;&lt;style id="http://www.zotero.org/styles/elsevier-harvard" hasBibliography="1" bibliographyStyleHasBeenSet="1"/&gt;&lt;prefs&gt;&lt;pref name="fieldType" value="ReferenceMark"/&gt;&lt;pref name="automati</vt:lpwstr>
  </property>
  <property fmtid="{D5CDD505-2E9C-101B-9397-08002B2CF9AE}" pid="3" name="ZOTERO_PREF_2">
    <vt:lpwstr>cJournalAbbreviations" value="true"/&gt;&lt;/prefs&gt;&lt;/data&gt;</vt:lpwstr>
  </property>
</Properties>
</file>