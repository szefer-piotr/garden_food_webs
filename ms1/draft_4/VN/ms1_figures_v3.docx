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6576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r>
        <w:rPr>
          <w:rFonts w:cs="Times New Roman" w:ascii="Times New Roman" w:hAnsi="Times New Roman"/>
          <w:b/>
          <w:bCs/>
        </w:rPr>
        <w:t>F</w:t>
      </w:r>
      <w:r>
        <w:rPr>
          <w:rFonts w:cs="Times New Roman" w:ascii="Times New Roman" w:hAnsi="Times New Roman"/>
          <w:b/>
          <w:bCs/>
        </w:rPr>
        <w:t>igure 1.</w:t>
      </w:r>
      <w:r>
        <w:rPr>
          <w:rFonts w:cs="Times New Roman" w:ascii="Times New Roman" w:hAnsi="Times New Roman"/>
        </w:rPr>
        <w:t xml:space="preserve"> Mean and 95% bootstrapped CI of the invertebrate herbivores (H) and arthropod predator (AP) community indices (A – no. of individuals, B – biomass in grams, D – inverse Simpson diversity, R – number of species, Dens – density [individuals/m</w:t>
      </w:r>
      <w:r>
        <w:rPr>
          <w:rFonts w:cs="Times New Roman" w:ascii="Times New Roman" w:hAnsi="Times New Roman"/>
          <w:vertAlign w:val="superscript"/>
        </w:rPr>
        <w:t xml:space="preserve">2 </w:t>
      </w:r>
      <w:r>
        <w:rPr>
          <w:rFonts w:cs="Times New Roman" w:ascii="Times New Roman" w:hAnsi="Times New Roman"/>
          <w:position w:val="0"/>
          <w:sz w:val="24"/>
          <w:vertAlign w:val="baseline"/>
        </w:rPr>
        <w:t>of the leaves area</w:t>
      </w:r>
      <w:r>
        <w:rPr>
          <w:rFonts w:cs="Times New Roman" w:ascii="Times New Roman" w:hAnsi="Times New Roman"/>
        </w:rPr>
        <w:t>]) in the control (C) and exclosure (Ex) plots. Grey points indicate empirical values for six experimental blocks, and dashed lines connect plots within blocks. Differences between means were tested using generalized mixed effect models with random effect of experimental block. Red color indicates significance at the α = 0.05, and yellow at the α = 0.1.</w:t>
      </w:r>
    </w:p>
    <w:p>
      <w:pPr>
        <w:pStyle w:val="Normal"/>
        <w:spacing w:lineRule="auto" w:line="480"/>
        <w:rPr>
          <w:rFonts w:ascii="Times New Roman" w:hAnsi="Times New Roman" w:cs="Times New Roman"/>
        </w:rPr>
      </w:pPr>
      <w:r>
        <w:rPr>
          <w:rFonts w:cs="Times New Roman" w:ascii="Times New Roman" w:hAnsi="Times New Roman"/>
        </w:rPr>
      </w:r>
      <w:r>
        <w:br w:type="page"/>
      </w:r>
    </w:p>
    <w:p>
      <w:pPr>
        <w:pStyle w:val="Normal"/>
        <w:spacing w:lineRule="auto" w:line="480"/>
        <w:rPr>
          <w:rFonts w:ascii="Times New Roman" w:hAnsi="Times New Roman"/>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63322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6332220"/>
                    </a:xfrm>
                    <a:prstGeom prst="rect">
                      <a:avLst/>
                    </a:prstGeom>
                  </pic:spPr>
                </pic:pic>
              </a:graphicData>
            </a:graphic>
          </wp:anchor>
        </w:drawing>
      </w:r>
      <w:r>
        <w:rPr>
          <w:rFonts w:cs="Times New Roman" w:ascii="Times New Roman" w:hAnsi="Times New Roman"/>
          <w:b/>
          <w:bCs/>
        </w:rPr>
        <w:t>F</w:t>
      </w:r>
      <w:r>
        <w:rPr>
          <w:rFonts w:cs="Times New Roman" w:ascii="Times New Roman" w:hAnsi="Times New Roman"/>
          <w:b/>
          <w:bCs/>
        </w:rPr>
        <w:t>igu</w:t>
      </w:r>
      <w:r>
        <w:rPr/>
        <w:commentReference w:id="0"/>
      </w:r>
      <w:r>
        <w:rPr>
          <w:rFonts w:cs="Times New Roman" w:ascii="Times New Roman" w:hAnsi="Times New Roman"/>
          <w:b/>
          <w:bCs/>
        </w:rPr>
        <w:t>re 2.</w:t>
      </w:r>
      <w:r>
        <w:rPr>
          <w:rFonts w:cs="Times New Roman" w:ascii="Times New Roman" w:hAnsi="Times New Roman"/>
        </w:rPr>
        <w:t xml:space="preserve"> Relationships for  predator effects on biomass (LRR – log response ratio) between different trophic levels in individual plots: A – herbivores vs plants; B – herbivores vs. </w:t>
      </w:r>
      <w:ins w:id="0" w:author="Vojtech Novotny" w:date="2021-04-03T19:04:00Z">
        <w:r>
          <w:rPr>
            <w:rFonts w:cs="Times New Roman" w:ascii="Times New Roman" w:hAnsi="Times New Roman"/>
          </w:rPr>
          <w:t xml:space="preserve">arthropod predators </w:t>
        </w:r>
      </w:ins>
      <w:del w:id="1" w:author="Vojtech Novotny" w:date="2021-04-03T19:04:00Z">
        <w:r>
          <w:rPr>
            <w:rFonts w:cs="Times New Roman" w:ascii="Times New Roman" w:hAnsi="Times New Roman"/>
          </w:rPr>
          <w:delText>I</w:delText>
        </w:r>
      </w:del>
      <w:ins w:id="2" w:author="Vojtech Novotny" w:date="2021-04-03T19:05:00Z">
        <w:r>
          <w:rPr>
            <w:rFonts w:cs="Times New Roman" w:ascii="Times New Roman" w:hAnsi="Times New Roman"/>
          </w:rPr>
          <w:t>(</w:t>
        </w:r>
      </w:ins>
      <w:r>
        <w:rPr>
          <w:rFonts w:cs="Times New Roman" w:ascii="Times New Roman" w:hAnsi="Times New Roman"/>
        </w:rPr>
        <w:t>AP</w:t>
      </w:r>
      <w:ins w:id="3" w:author="Vojtech Novotny" w:date="2021-04-03T19:05:00Z">
        <w:r>
          <w:rPr>
            <w:rFonts w:cs="Times New Roman" w:ascii="Times New Roman" w:hAnsi="Times New Roman"/>
          </w:rPr>
          <w:t>)</w:t>
        </w:r>
      </w:ins>
      <w:del w:id="4" w:author="Vojtech Novotny" w:date="2021-04-03T19:05:00Z">
        <w:r>
          <w:rPr>
            <w:rFonts w:cs="Times New Roman" w:ascii="Times New Roman" w:hAnsi="Times New Roman"/>
          </w:rPr>
          <w:delText>s</w:delText>
        </w:r>
      </w:del>
      <w:r>
        <w:rPr>
          <w:rFonts w:cs="Times New Roman" w:ascii="Times New Roman" w:hAnsi="Times New Roman"/>
        </w:rPr>
        <w:t>; C) herbivore</w:t>
      </w:r>
      <w:ins w:id="5" w:author="Vojtech Novotny" w:date="2021-04-03T19:06:00Z">
        <w:r>
          <w:rPr>
            <w:rFonts w:cs="Times New Roman" w:ascii="Times New Roman" w:hAnsi="Times New Roman"/>
          </w:rPr>
          <w:t>s</w:t>
        </w:r>
      </w:ins>
      <w:r>
        <w:rPr>
          <w:rFonts w:cs="Times New Roman" w:ascii="Times New Roman" w:hAnsi="Times New Roman"/>
        </w:rPr>
        <w:t xml:space="preserve"> </w:t>
      </w:r>
      <w:del w:id="6" w:author="Vojtech Novotny" w:date="2021-04-03T19:06:00Z">
        <w:r>
          <w:rPr>
            <w:rFonts w:cs="Times New Roman" w:ascii="Times New Roman" w:hAnsi="Times New Roman"/>
          </w:rPr>
          <w:delText xml:space="preserve">vs plants relationship broken </w:delText>
        </w:r>
      </w:del>
      <w:ins w:id="7" w:author="Vojtech Novotny" w:date="2021-04-03T19:06:00Z">
        <w:r>
          <w:rPr>
            <w:rFonts w:cs="Times New Roman" w:ascii="Times New Roman" w:hAnsi="Times New Roman"/>
          </w:rPr>
          <w:t xml:space="preserve">divided </w:t>
        </w:r>
      </w:ins>
      <w:r>
        <w:rPr>
          <w:rFonts w:cs="Times New Roman" w:ascii="Times New Roman" w:hAnsi="Times New Roman"/>
        </w:rPr>
        <w:t xml:space="preserve">into </w:t>
      </w:r>
      <w:del w:id="8" w:author="Vojtech Novotny" w:date="2021-04-03T19:06:00Z">
        <w:r>
          <w:rPr>
            <w:rFonts w:cs="Times New Roman" w:ascii="Times New Roman" w:hAnsi="Times New Roman"/>
          </w:rPr>
          <w:delText xml:space="preserve">individual </w:delText>
        </w:r>
      </w:del>
      <w:r>
        <w:rPr>
          <w:rFonts w:cs="Times New Roman" w:ascii="Times New Roman" w:hAnsi="Times New Roman"/>
        </w:rPr>
        <w:t>orders</w:t>
      </w:r>
      <w:ins w:id="9" w:author="Vojtech Novotny" w:date="2021-04-03T19:06:00Z">
        <w:r>
          <w:rPr>
            <w:rFonts w:cs="Times New Roman" w:ascii="Times New Roman" w:hAnsi="Times New Roman"/>
          </w:rPr>
          <w:t xml:space="preserve"> vs plants</w:t>
        </w:r>
      </w:ins>
      <w:r>
        <w:rPr>
          <w:rFonts w:cs="Times New Roman" w:ascii="Times New Roman" w:hAnsi="Times New Roman"/>
        </w:rPr>
        <w:t xml:space="preserve">, and D) </w:t>
      </w:r>
      <w:ins w:id="10" w:author="Vojtech Novotny" w:date="2021-04-03T19:05:00Z">
        <w:r>
          <w:rPr>
            <w:rFonts w:cs="Times New Roman" w:ascii="Times New Roman" w:hAnsi="Times New Roman"/>
          </w:rPr>
          <w:t xml:space="preserve">arthropod predators </w:t>
        </w:r>
      </w:ins>
      <w:del w:id="11" w:author="Vojtech Novotny" w:date="2021-04-03T19:05:00Z">
        <w:r>
          <w:rPr>
            <w:rFonts w:cs="Times New Roman" w:ascii="Times New Roman" w:hAnsi="Times New Roman"/>
          </w:rPr>
          <w:delText xml:space="preserve">for IAPs </w:delText>
        </w:r>
      </w:del>
      <w:r>
        <w:rPr>
          <w:rFonts w:cs="Times New Roman" w:ascii="Times New Roman" w:hAnsi="Times New Roman"/>
        </w:rPr>
        <w:t>divided into orders</w:t>
      </w:r>
      <w:ins w:id="12" w:author="Vojtech Novotny" w:date="2021-04-03T19:05:00Z">
        <w:r>
          <w:rPr>
            <w:rFonts w:cs="Times New Roman" w:ascii="Times New Roman" w:hAnsi="Times New Roman"/>
          </w:rPr>
          <w:t xml:space="preserve"> v</w:t>
        </w:r>
      </w:ins>
      <w:ins w:id="13" w:author="Vojtech Novotny" w:date="2021-04-03T19:06:00Z">
        <w:r>
          <w:rPr>
            <w:rFonts w:cs="Times New Roman" w:ascii="Times New Roman" w:hAnsi="Times New Roman"/>
          </w:rPr>
          <w:t>s. herbivores</w:t>
        </w:r>
      </w:ins>
      <w:r>
        <w:rPr>
          <w:rFonts w:cs="Times New Roman" w:ascii="Times New Roman" w:hAnsi="Times New Roman"/>
        </w:rPr>
        <w:t xml:space="preserve">. Solid line represents significance at the α = 0.05 level and dashed line at the α = 0.1 level. </w:t>
      </w:r>
      <w:del w:id="14" w:author="Vojtech Novotny" w:date="2021-04-03T19:07:00Z">
        <w:r>
          <w:rPr>
            <w:rFonts w:cs="Times New Roman" w:ascii="Times New Roman" w:hAnsi="Times New Roman"/>
          </w:rPr>
          <w:delText xml:space="preserve">In case of significance </w:delText>
        </w:r>
      </w:del>
      <w:r>
        <w:rPr>
          <w:rFonts w:cs="Times New Roman" w:ascii="Times New Roman" w:hAnsi="Times New Roman"/>
        </w:rPr>
        <w:t xml:space="preserve">95% CIs are </w:t>
      </w:r>
      <w:del w:id="15" w:author="Vojtech Novotny" w:date="2021-04-03T19:07:00Z">
        <w:r>
          <w:rPr>
            <w:rFonts w:cs="Times New Roman" w:ascii="Times New Roman" w:hAnsi="Times New Roman"/>
          </w:rPr>
          <w:delText xml:space="preserve">also </w:delText>
        </w:r>
      </w:del>
      <w:r>
        <w:rPr>
          <w:rFonts w:cs="Times New Roman" w:ascii="Times New Roman" w:hAnsi="Times New Roman"/>
        </w:rPr>
        <w:t>plotted</w:t>
      </w:r>
      <w:ins w:id="16" w:author="Vojtech Novotny" w:date="2021-04-03T19:07:00Z">
        <w:r>
          <w:rPr>
            <w:rFonts w:cs="Times New Roman" w:ascii="Times New Roman" w:hAnsi="Times New Roman"/>
          </w:rPr>
          <w:t xml:space="preserve"> for significant relationships</w:t>
        </w:r>
      </w:ins>
      <w:r>
        <w:rPr>
          <w:rFonts w:cs="Times New Roman" w:ascii="Times New Roman" w:hAnsi="Times New Roman"/>
        </w:rPr>
        <w:t xml:space="preserve">. </w:t>
      </w:r>
    </w:p>
    <w:p>
      <w:pPr>
        <w:pStyle w:val="Normal"/>
        <w:spacing w:lineRule="auto" w:line="480"/>
        <w:rPr>
          <w:rFonts w:ascii="Times New Roman" w:hAnsi="Times New Roman" w:cs="Times New Roman"/>
        </w:rPr>
      </w:pPr>
      <w:r>
        <w:rPr>
          <w:rFonts w:cs="Times New Roman" w:ascii="Times New Roman" w:hAnsi="Times New Roman"/>
        </w:rPr>
      </w:r>
      <w:r>
        <w:br w:type="page"/>
      </w:r>
    </w:p>
    <w:p>
      <w:pPr>
        <w:pStyle w:val="Normal"/>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95925" cy="54959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95925" cy="54959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rPr>
      </w:pPr>
      <w:commentRangeStart w:id="1"/>
      <w:r>
        <w:rPr>
          <w:rFonts w:cs="Times New Roman" w:ascii="Times New Roman" w:hAnsi="Times New Roman"/>
          <w:b/>
          <w:bCs/>
        </w:rPr>
        <w:t>Figure</w:t>
      </w:r>
      <w:r>
        <w:rPr>
          <w:rFonts w:cs="Times New Roman" w:ascii="Times New Roman" w:hAnsi="Times New Roman"/>
          <w:b/>
          <w:bCs/>
        </w:rPr>
      </w:r>
      <w:commentRangeEnd w:id="1"/>
      <w:r>
        <w:commentReference w:id="1"/>
      </w:r>
      <w:r>
        <w:rPr>
          <w:rFonts w:cs="Times New Roman" w:ascii="Times New Roman" w:hAnsi="Times New Roman"/>
          <w:b/>
          <w:bCs/>
        </w:rPr>
        <w:t xml:space="preserve"> 3</w:t>
      </w:r>
      <w:r>
        <w:rPr>
          <w:rFonts w:cs="Times New Roman" w:ascii="Times New Roman" w:hAnsi="Times New Roman"/>
        </w:rPr>
        <w:t xml:space="preserve">. </w:t>
      </w:r>
      <w:commentRangeStart w:id="2"/>
      <w:r>
        <w:rPr>
          <w:rFonts w:cs="Times New Roman" w:ascii="Times New Roman" w:hAnsi="Times New Roman"/>
        </w:rPr>
        <w:t xml:space="preserve">Pairwise </w:t>
      </w:r>
      <w:r>
        <w:rPr>
          <w:rFonts w:cs="Times New Roman" w:ascii="Times New Roman" w:hAnsi="Times New Roman"/>
        </w:rPr>
      </w:r>
      <w:commentRangeEnd w:id="2"/>
      <w:r>
        <w:commentReference w:id="2"/>
      </w:r>
      <w:r>
        <w:rPr>
          <w:rFonts w:cs="Times New Roman" w:ascii="Times New Roman" w:hAnsi="Times New Roman"/>
        </w:rPr>
        <w:t>Pe</w:t>
      </w:r>
      <w:ins w:id="17" w:author="Vojtech Novotny" w:date="2021-04-03T19:07:00Z">
        <w:r>
          <w:rPr>
            <w:rFonts w:cs="Times New Roman" w:ascii="Times New Roman" w:hAnsi="Times New Roman"/>
          </w:rPr>
          <w:t>a</w:t>
        </w:r>
      </w:ins>
      <w:r>
        <w:rPr>
          <w:rFonts w:cs="Times New Roman" w:ascii="Times New Roman" w:hAnsi="Times New Roman"/>
        </w:rPr>
        <w:t>r</w:t>
      </w:r>
      <w:del w:id="18" w:author="Vojtech Novotny" w:date="2021-04-03T19:07:00Z">
        <w:r>
          <w:rPr>
            <w:rFonts w:cs="Times New Roman" w:ascii="Times New Roman" w:hAnsi="Times New Roman"/>
          </w:rPr>
          <w:delText>a</w:delText>
        </w:r>
      </w:del>
      <w:r>
        <w:rPr>
          <w:rFonts w:cs="Times New Roman" w:ascii="Times New Roman" w:hAnsi="Times New Roman"/>
        </w:rPr>
        <w:t>son correlations of the log response ratios (LRR) between studied arthropod orders: LEPI – Lepidoptera; MANT – Mantodea; ORTH – Orthoptera; HE</w:t>
      </w:r>
      <w:ins w:id="19" w:author="Vojtech Novotny" w:date="2021-04-03T19:08:00Z">
        <w:r>
          <w:rPr>
            <w:rFonts w:cs="Times New Roman" w:ascii="Times New Roman" w:hAnsi="Times New Roman"/>
          </w:rPr>
          <w:t>TE</w:t>
        </w:r>
      </w:ins>
      <w:del w:id="20" w:author="Vojtech Novotny" w:date="2021-04-03T19:08:00Z">
        <w:r>
          <w:rPr>
            <w:rFonts w:cs="Times New Roman" w:ascii="Times New Roman" w:hAnsi="Times New Roman"/>
          </w:rPr>
          <w:delText>MI</w:delText>
        </w:r>
      </w:del>
      <w:r>
        <w:rPr>
          <w:rFonts w:cs="Times New Roman" w:ascii="Times New Roman" w:hAnsi="Times New Roman"/>
        </w:rPr>
        <w:t xml:space="preserve"> – He</w:t>
      </w:r>
      <w:ins w:id="21" w:author="Vojtech Novotny" w:date="2021-04-03T19:08:00Z">
        <w:r>
          <w:rPr>
            <w:rFonts w:cs="Times New Roman" w:ascii="Times New Roman" w:hAnsi="Times New Roman"/>
          </w:rPr>
          <w:t>te</w:t>
        </w:r>
      </w:ins>
      <w:del w:id="22" w:author="Vojtech Novotny" w:date="2021-04-03T19:08:00Z">
        <w:r>
          <w:rPr>
            <w:rFonts w:cs="Times New Roman" w:ascii="Times New Roman" w:hAnsi="Times New Roman"/>
          </w:rPr>
          <w:delText>mi</w:delText>
        </w:r>
      </w:del>
      <w:ins w:id="23" w:author="Vojtech Novotny" w:date="2021-04-03T19:08:00Z">
        <w:r>
          <w:rPr>
            <w:rFonts w:cs="Times New Roman" w:ascii="Times New Roman" w:hAnsi="Times New Roman"/>
          </w:rPr>
          <w:t>ro</w:t>
        </w:r>
      </w:ins>
      <w:r>
        <w:rPr>
          <w:rFonts w:cs="Times New Roman" w:ascii="Times New Roman" w:hAnsi="Times New Roman"/>
        </w:rPr>
        <w:t>ptera; COLE – Coleoptera; ARAN – A</w:t>
      </w:r>
      <w:ins w:id="24" w:author="Vojtech Novotny" w:date="2021-04-03T19:07:00Z">
        <w:r>
          <w:rPr>
            <w:rFonts w:cs="Times New Roman" w:ascii="Times New Roman" w:hAnsi="Times New Roman"/>
          </w:rPr>
          <w:t>r</w:t>
        </w:r>
      </w:ins>
      <w:r>
        <w:rPr>
          <w:rFonts w:cs="Times New Roman" w:ascii="Times New Roman" w:hAnsi="Times New Roman"/>
        </w:rPr>
        <w:t>a</w:t>
      </w:r>
      <w:del w:id="25" w:author="Vojtech Novotny" w:date="2021-04-03T19:07:00Z">
        <w:r>
          <w:rPr>
            <w:rFonts w:cs="Times New Roman" w:ascii="Times New Roman" w:hAnsi="Times New Roman"/>
          </w:rPr>
          <w:delText>r</w:delText>
        </w:r>
      </w:del>
      <w:r>
        <w:rPr>
          <w:rFonts w:cs="Times New Roman" w:ascii="Times New Roman" w:hAnsi="Times New Roman"/>
        </w:rPr>
        <w:t>neae; H</w:t>
      </w:r>
      <w:ins w:id="26" w:author="Vojtech Novotny" w:date="2021-04-03T19:08:00Z">
        <w:r>
          <w:rPr>
            <w:rFonts w:cs="Times New Roman" w:ascii="Times New Roman" w:hAnsi="Times New Roman"/>
          </w:rPr>
          <w:t>OMO</w:t>
        </w:r>
      </w:ins>
      <w:del w:id="27" w:author="Vojtech Novotny" w:date="2021-04-03T19:08:00Z">
        <w:r>
          <w:rPr>
            <w:rFonts w:cs="Times New Roman" w:ascii="Times New Roman" w:hAnsi="Times New Roman"/>
          </w:rPr>
          <w:delText>ETE</w:delText>
        </w:r>
      </w:del>
      <w:r>
        <w:rPr>
          <w:rFonts w:cs="Times New Roman" w:ascii="Times New Roman" w:hAnsi="Times New Roman"/>
        </w:rPr>
        <w:t xml:space="preserve"> – H</w:t>
      </w:r>
      <w:ins w:id="28" w:author="Vojtech Novotny" w:date="2021-04-03T19:08:00Z">
        <w:r>
          <w:rPr>
            <w:rFonts w:cs="Times New Roman" w:ascii="Times New Roman" w:hAnsi="Times New Roman"/>
          </w:rPr>
          <w:t>omoptera</w:t>
        </w:r>
      </w:ins>
      <w:del w:id="29" w:author="Vojtech Novotny" w:date="2021-04-03T19:09:00Z">
        <w:r>
          <w:rPr>
            <w:rFonts w:cs="Times New Roman" w:ascii="Times New Roman" w:hAnsi="Times New Roman"/>
          </w:rPr>
          <w:delText>eteroptera</w:delText>
        </w:r>
      </w:del>
      <w:r>
        <w:rPr>
          <w:rFonts w:cs="Times New Roman" w:ascii="Times New Roman" w:hAnsi="Times New Roman"/>
        </w:rPr>
        <w:t>. Significance is indicated with an asterisks: P &lt; 0.001 (***); P &lt; 0.01 (**); p &lt; 0.05 (*).</w:t>
      </w:r>
    </w:p>
    <w:p>
      <w:pPr>
        <w:pStyle w:val="Normal"/>
        <w:spacing w:lineRule="auto" w:line="480"/>
        <w:rPr>
          <w:rFonts w:ascii="Times New Roman" w:hAnsi="Times New Roman" w:cs="Times New Roman"/>
        </w:rPr>
      </w:pPr>
      <w:r>
        <w:rPr>
          <w:rFonts w:cs="Times New Roman" w:ascii="Times New Roman" w:hAnsi="Times New Roman"/>
        </w:rPr>
      </w:r>
      <w:r>
        <w:br w:type="page"/>
      </w:r>
    </w:p>
    <w:p>
      <w:pPr>
        <w:pStyle w:val="Normal"/>
        <w:spacing w:lineRule="auto" w:line="480"/>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6576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3657600"/>
                    </a:xfrm>
                    <a:prstGeom prst="rect">
                      <a:avLst/>
                    </a:prstGeom>
                  </pic:spPr>
                </pic:pic>
              </a:graphicData>
            </a:graphic>
          </wp:anchor>
        </w:drawing>
      </w:r>
      <w:r>
        <w:rPr>
          <w:rFonts w:cs="Times New Roman" w:ascii="Times New Roman" w:hAnsi="Times New Roman"/>
          <w:b/>
          <w:bCs/>
        </w:rPr>
        <w:t>F</w:t>
      </w:r>
      <w:r>
        <w:rPr>
          <w:rFonts w:cs="Times New Roman" w:ascii="Times New Roman" w:hAnsi="Times New Roman"/>
          <w:b/>
          <w:bCs/>
        </w:rPr>
        <w:t>igure 4</w:t>
      </w:r>
      <w:r>
        <w:rPr>
          <w:rFonts w:cs="Times New Roman" w:ascii="Times New Roman" w:hAnsi="Times New Roman"/>
        </w:rPr>
        <w:t xml:space="preserve">. Mean and 95% bootstrapped CIs for </w:t>
      </w:r>
      <w:del w:id="30" w:author="Vojtech Novotny" w:date="2021-04-03T19:09:00Z">
        <w:r>
          <w:rPr>
            <w:rFonts w:cs="Times New Roman" w:ascii="Times New Roman" w:hAnsi="Times New Roman"/>
          </w:rPr>
          <w:delText xml:space="preserve">different </w:delText>
        </w:r>
      </w:del>
      <w:ins w:id="31" w:author="Vojtech Novotny" w:date="2021-04-04T01:08:00Z">
        <w:r>
          <w:rPr>
            <w:rFonts w:cs="Times New Roman" w:ascii="Times New Roman" w:hAnsi="Times New Roman"/>
          </w:rPr>
          <w:t xml:space="preserve">plant-herbivore </w:t>
        </w:r>
      </w:ins>
      <w:r>
        <w:rPr>
          <w:rFonts w:cs="Times New Roman" w:ascii="Times New Roman" w:hAnsi="Times New Roman"/>
        </w:rPr>
        <w:t xml:space="preserve">network descriptors in control (C) and exclosure </w:t>
      </w:r>
      <w:del w:id="32" w:author="Vojtech Novotny" w:date="2021-04-03T19:09:00Z">
        <w:r>
          <w:rPr>
            <w:rFonts w:cs="Times New Roman" w:ascii="Times New Roman" w:hAnsi="Times New Roman"/>
          </w:rPr>
          <w:delText xml:space="preserve">plots </w:delText>
        </w:r>
      </w:del>
      <w:r>
        <w:rPr>
          <w:rFonts w:cs="Times New Roman" w:ascii="Times New Roman" w:hAnsi="Times New Roman"/>
        </w:rPr>
        <w:t>(Ex)</w:t>
      </w:r>
      <w:ins w:id="33" w:author="Vojtech Novotny" w:date="2021-04-03T19:09:00Z">
        <w:r>
          <w:rPr>
            <w:rFonts w:cs="Times New Roman" w:ascii="Times New Roman" w:hAnsi="Times New Roman"/>
          </w:rPr>
          <w:t xml:space="preserve"> plots</w:t>
        </w:r>
      </w:ins>
      <w:r>
        <w:rPr>
          <w:rFonts w:cs="Times New Roman" w:ascii="Times New Roman" w:hAnsi="Times New Roman"/>
        </w:rPr>
        <w:t>. Grey dots represent empirical data. Dashed lines connect treatment plots within the same experimental block. Significance is indicated with red color (α = 0.05).</w:t>
      </w:r>
    </w:p>
    <w:p>
      <w:pPr>
        <w:pStyle w:val="Normal"/>
        <w:spacing w:lineRule="auto" w:line="48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3-09T13:51:00Z" w:initials="">
    <w:p>
      <w:r>
        <w:rPr>
          <w:rFonts w:eastAsia="DejaVu Sans" w:cs="DejaVu Sans"/>
          <w:kern w:val="0"/>
          <w:sz w:val="20"/>
          <w:lang w:val="en-US" w:eastAsia="en-US" w:bidi="en-US"/>
        </w:rPr>
        <w:t>[FIGURE_3.R]</w:t>
      </w:r>
    </w:p>
  </w:comment>
  <w:comment w:id="1" w:author="Unknown Author" w:date="2021-03-09T13:52:00Z" w:initials="">
    <w:p>
      <w:r>
        <w:rPr>
          <w:rFonts w:eastAsia="DejaVu Sans" w:cs="DejaVu Sans"/>
          <w:kern w:val="0"/>
          <w:sz w:val="20"/>
          <w:lang w:val="en-US" w:eastAsia="en-US" w:bidi="en-US"/>
        </w:rPr>
        <w:t>[bio_log_ratio.R] line 579</w:t>
      </w:r>
    </w:p>
  </w:comment>
  <w:comment w:id="2" w:author="Vojtech Novotny" w:date="2021-04-05T02:03:00Z" w:initials="VN">
    <w:p>
      <w:r>
        <w:rPr>
          <w:rFonts w:eastAsia="DejaVu Sans" w:cs="DejaVu Sans"/>
          <w:kern w:val="0"/>
          <w:lang w:val="en-US" w:eastAsia="en-US" w:bidi="en-US"/>
        </w:rPr>
        <w:t>of what? abundance?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cs="Mangal"/>
      <w:sz w:val="18"/>
      <w:szCs w:val="16"/>
    </w:rPr>
  </w:style>
  <w:style w:type="character" w:styleId="CommentSubjectChar" w:customStyle="1">
    <w:name w:val="Comment Subject Char"/>
    <w:basedOn w:val="CommentTextChar"/>
    <w:qFormat/>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next w:val="Annotationtext"/>
    <w:qFormat/>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90E29-A7D3-4A90-8191-EC450C11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Application>LibreOffice/6.1.6.3$Linux_X86_64 LibreOffice_project/10$Build-3</Application>
  <Pages>5</Pages>
  <Words>257</Words>
  <Characters>1426</Characters>
  <CharactersWithSpaces>1696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2021-02-23T12:05:00Z</dcterms:created>
  <dc:creator/>
  <dc:description/>
  <dc:language>en-US</dc:language>
  <cp:lastModifiedBy/>
  <dcterms:modified xsi:type="dcterms:W3CDTF">2021-04-13T08:56:28Z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