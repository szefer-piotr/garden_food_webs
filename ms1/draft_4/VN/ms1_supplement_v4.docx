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C702F" w14:textId="77777777" w:rsidR="00843D5B" w:rsidRDefault="005E7C28">
      <w:pPr>
        <w:rPr>
          <w:rFonts w:ascii="Times New Roman" w:hAnsi="Times New Roman"/>
          <w:b/>
          <w:bCs/>
        </w:rPr>
      </w:pPr>
      <w:r>
        <w:rPr>
          <w:rFonts w:ascii="Times New Roman" w:hAnsi="Times New Roman"/>
          <w:b/>
          <w:bCs/>
          <w:noProof/>
        </w:rPr>
        <w:drawing>
          <wp:anchor distT="0" distB="0" distL="0" distR="0" simplePos="0" relativeHeight="3" behindDoc="0" locked="0" layoutInCell="1" allowOverlap="1" wp14:anchorId="15B70439" wp14:editId="2929B0E9">
            <wp:simplePos x="0" y="0"/>
            <wp:positionH relativeFrom="column">
              <wp:align>center</wp:align>
            </wp:positionH>
            <wp:positionV relativeFrom="paragraph">
              <wp:posOffset>635</wp:posOffset>
            </wp:positionV>
            <wp:extent cx="3570605" cy="3540760"/>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3570605" cy="3540760"/>
                    </a:xfrm>
                    <a:prstGeom prst="rect">
                      <a:avLst/>
                    </a:prstGeom>
                  </pic:spPr>
                </pic:pic>
              </a:graphicData>
            </a:graphic>
          </wp:anchor>
        </w:drawing>
      </w:r>
    </w:p>
    <w:p w14:paraId="29588C4C" w14:textId="40CB596D" w:rsidR="00843D5B" w:rsidRDefault="005E7C28">
      <w:r>
        <w:rPr>
          <w:rFonts w:ascii="Times New Roman" w:hAnsi="Times New Roman"/>
          <w:b/>
          <w:bCs/>
        </w:rPr>
        <w:t>Figure S1</w:t>
      </w:r>
      <w:r>
        <w:rPr>
          <w:rFonts w:ascii="Times New Roman" w:hAnsi="Times New Roman"/>
        </w:rPr>
        <w:t xml:space="preserve">. Comparisons of abundance of studied insect order in both exclosure and treatment plots. Letters indicate groups for which differences in average are statisticaly significant at the α = 0.05 level obtained from the Tukey pairwise comparisons. </w:t>
      </w:r>
      <w:r>
        <w:rPr>
          <w:rFonts w:ascii="Times New Roman" w:hAnsi="Times New Roman"/>
          <w:i/>
          <w:iCs/>
        </w:rPr>
        <w:t>[biomass_comparisons_families.R]</w:t>
      </w:r>
    </w:p>
    <w:p w14:paraId="450B158D" w14:textId="77777777" w:rsidR="00843D5B" w:rsidRDefault="005E7C28">
      <w:pPr>
        <w:rPr>
          <w:rFonts w:ascii="Times New Roman" w:hAnsi="Times New Roman"/>
        </w:rPr>
      </w:pPr>
      <w:r>
        <w:br w:type="page"/>
      </w:r>
    </w:p>
    <w:p w14:paraId="5546A92C" w14:textId="77777777" w:rsidR="00843D5B" w:rsidRDefault="00843D5B">
      <w:pPr>
        <w:rPr>
          <w:rFonts w:ascii="Times New Roman" w:hAnsi="Times New Roman"/>
        </w:rPr>
      </w:pPr>
    </w:p>
    <w:p w14:paraId="12D4ECDB" w14:textId="77777777" w:rsidR="00843D5B" w:rsidRDefault="005E7C28">
      <w:pPr>
        <w:rPr>
          <w:rFonts w:ascii="Times New Roman" w:hAnsi="Times New Roman"/>
        </w:rPr>
      </w:pPr>
      <w:r>
        <w:rPr>
          <w:rFonts w:ascii="Times New Roman" w:hAnsi="Times New Roman"/>
          <w:noProof/>
        </w:rPr>
        <w:drawing>
          <wp:anchor distT="0" distB="0" distL="0" distR="0" simplePos="0" relativeHeight="2" behindDoc="0" locked="0" layoutInCell="1" allowOverlap="1" wp14:anchorId="3F74A8F2" wp14:editId="79821EA2">
            <wp:simplePos x="0" y="0"/>
            <wp:positionH relativeFrom="column">
              <wp:posOffset>1242060</wp:posOffset>
            </wp:positionH>
            <wp:positionV relativeFrom="paragraph">
              <wp:posOffset>103505</wp:posOffset>
            </wp:positionV>
            <wp:extent cx="3686810" cy="365569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686810" cy="3655695"/>
                    </a:xfrm>
                    <a:prstGeom prst="rect">
                      <a:avLst/>
                    </a:prstGeom>
                  </pic:spPr>
                </pic:pic>
              </a:graphicData>
            </a:graphic>
          </wp:anchor>
        </w:drawing>
      </w:r>
    </w:p>
    <w:p w14:paraId="0D8F484E" w14:textId="77777777" w:rsidR="00843D5B" w:rsidRDefault="005E7C28">
      <w:pPr>
        <w:rPr>
          <w:rFonts w:ascii="Times New Roman" w:hAnsi="Times New Roman"/>
        </w:rPr>
      </w:pPr>
      <w:r>
        <w:rPr>
          <w:rFonts w:ascii="Times New Roman" w:hAnsi="Times New Roman"/>
          <w:b/>
          <w:bCs/>
        </w:rPr>
        <w:t>Figure S2</w:t>
      </w:r>
      <w:r>
        <w:rPr>
          <w:rFonts w:ascii="Times New Roman" w:hAnsi="Times New Roman"/>
        </w:rPr>
        <w:t xml:space="preserve">. Comparisons of dry biomass of studied insect order in both exclosure and treatment plots. Letters indicate groups for which differences in average are statisticaly significant at the α = 0.05 level obtained from the Tukey pairwise comparisons. </w:t>
      </w:r>
      <w:r>
        <w:rPr>
          <w:rFonts w:ascii="Times New Roman" w:hAnsi="Times New Roman"/>
          <w:i/>
          <w:iCs/>
        </w:rPr>
        <w:t>[biomass_comparisons_families.R]</w:t>
      </w:r>
    </w:p>
    <w:p w14:paraId="4CD59B65" w14:textId="77777777" w:rsidR="00843D5B" w:rsidRDefault="005E7C28">
      <w:pPr>
        <w:rPr>
          <w:rFonts w:ascii="Times New Roman" w:hAnsi="Times New Roman"/>
        </w:rPr>
      </w:pPr>
      <w:r>
        <w:br w:type="page"/>
      </w:r>
    </w:p>
    <w:p w14:paraId="39B76156" w14:textId="77777777" w:rsidR="00843D5B" w:rsidRDefault="00843D5B">
      <w:pPr>
        <w:jc w:val="both"/>
        <w:rPr>
          <w:rFonts w:ascii="Times New Roman" w:hAnsi="Times New Roman" w:cs="Times New Roman"/>
        </w:rPr>
      </w:pPr>
    </w:p>
    <w:p w14:paraId="4B1DEC72" w14:textId="77777777" w:rsidR="00843D5B" w:rsidRDefault="005E7C28">
      <w:pPr>
        <w:jc w:val="both"/>
        <w:rPr>
          <w:rFonts w:ascii="Times New Roman" w:hAnsi="Times New Roman"/>
          <w:b/>
          <w:bCs/>
        </w:rPr>
      </w:pPr>
      <w:r>
        <w:rPr>
          <w:rFonts w:ascii="Times New Roman" w:hAnsi="Times New Roman"/>
          <w:b/>
          <w:bCs/>
          <w:noProof/>
        </w:rPr>
        <w:drawing>
          <wp:anchor distT="0" distB="0" distL="0" distR="0" simplePos="0" relativeHeight="4" behindDoc="0" locked="0" layoutInCell="1" allowOverlap="1" wp14:anchorId="0FDE1B13" wp14:editId="56C162DF">
            <wp:simplePos x="0" y="0"/>
            <wp:positionH relativeFrom="column">
              <wp:align>center</wp:align>
            </wp:positionH>
            <wp:positionV relativeFrom="paragraph">
              <wp:posOffset>635</wp:posOffset>
            </wp:positionV>
            <wp:extent cx="3848735" cy="5919470"/>
            <wp:effectExtent l="0" t="0" r="0" b="0"/>
            <wp:wrapTopAndBottom/>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pic:cNvPicPr>
                      <a:picLocks noChangeAspect="1" noChangeArrowheads="1"/>
                    </pic:cNvPicPr>
                  </pic:nvPicPr>
                  <pic:blipFill>
                    <a:blip r:embed="rId6"/>
                    <a:stretch>
                      <a:fillRect/>
                    </a:stretch>
                  </pic:blipFill>
                  <pic:spPr bwMode="auto">
                    <a:xfrm>
                      <a:off x="0" y="0"/>
                      <a:ext cx="3848735" cy="5919470"/>
                    </a:xfrm>
                    <a:prstGeom prst="rect">
                      <a:avLst/>
                    </a:prstGeom>
                  </pic:spPr>
                </pic:pic>
              </a:graphicData>
            </a:graphic>
          </wp:anchor>
        </w:drawing>
      </w:r>
    </w:p>
    <w:p w14:paraId="5604A0D6" w14:textId="77777777" w:rsidR="00843D5B" w:rsidRDefault="005E7C28">
      <w:pPr>
        <w:rPr>
          <w:rFonts w:ascii="Times New Roman" w:hAnsi="Times New Roman"/>
        </w:rPr>
      </w:pPr>
      <w:r>
        <w:rPr>
          <w:rFonts w:ascii="Times New Roman" w:hAnsi="Times New Roman"/>
          <w:b/>
          <w:bCs/>
        </w:rPr>
        <w:t>Figure S3</w:t>
      </w:r>
      <w:r>
        <w:rPr>
          <w:rFonts w:ascii="Times New Roman" w:hAnsi="Times New Roman"/>
        </w:rPr>
        <w:t xml:space="preserve">. </w:t>
      </w:r>
      <w:r>
        <w:rPr>
          <w:rFonts w:ascii="Times New Roman" w:hAnsi="Times New Roman" w:cs="Times New Roman"/>
        </w:rPr>
        <w:t>Log-response ratios (natural logarithm of exclosure to control value ratios) of various community descriptors for sampled insect orders. Mean and 95% bootstrapped CIs are presented. There was no significant treatment effect for any descriptor within any order. Diversity was measured with the inverse Simpson index. [</w:t>
      </w:r>
      <w:r>
        <w:rPr>
          <w:rFonts w:ascii="Times New Roman" w:hAnsi="Times New Roman" w:cs="Times New Roman"/>
          <w:i/>
          <w:iCs/>
        </w:rPr>
        <w:t>biomass_abundance_comparisons.R</w:t>
      </w:r>
      <w:r>
        <w:rPr>
          <w:rFonts w:ascii="Times New Roman" w:hAnsi="Times New Roman" w:cs="Times New Roman"/>
        </w:rPr>
        <w:t>]</w:t>
      </w:r>
    </w:p>
    <w:p w14:paraId="0A9B2044" w14:textId="77777777" w:rsidR="00843D5B" w:rsidRDefault="005E7C28">
      <w:pPr>
        <w:rPr>
          <w:rFonts w:ascii="Times New Roman" w:hAnsi="Times New Roman" w:cs="Times New Roman"/>
        </w:rPr>
      </w:pPr>
      <w:r>
        <w:br w:type="page"/>
      </w:r>
    </w:p>
    <w:p w14:paraId="7C31811A" w14:textId="77777777" w:rsidR="00843D5B" w:rsidRDefault="005E7C28">
      <w:pPr>
        <w:jc w:val="both"/>
        <w:rPr>
          <w:rFonts w:ascii="Times New Roman" w:hAnsi="Times New Roman" w:cs="Times New Roman"/>
          <w:b/>
          <w:bCs/>
        </w:rPr>
      </w:pPr>
      <w:r>
        <w:rPr>
          <w:rFonts w:ascii="Times New Roman" w:hAnsi="Times New Roman" w:cs="Times New Roman"/>
          <w:b/>
          <w:bCs/>
          <w:noProof/>
        </w:rPr>
        <w:lastRenderedPageBreak/>
        <w:drawing>
          <wp:anchor distT="0" distB="0" distL="0" distR="0" simplePos="0" relativeHeight="5" behindDoc="0" locked="0" layoutInCell="1" allowOverlap="1" wp14:anchorId="53FADCFA" wp14:editId="59FC4619">
            <wp:simplePos x="0" y="0"/>
            <wp:positionH relativeFrom="column">
              <wp:align>center</wp:align>
            </wp:positionH>
            <wp:positionV relativeFrom="paragraph">
              <wp:posOffset>635</wp:posOffset>
            </wp:positionV>
            <wp:extent cx="5014595" cy="514985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014595" cy="5149850"/>
                    </a:xfrm>
                    <a:prstGeom prst="rect">
                      <a:avLst/>
                    </a:prstGeom>
                  </pic:spPr>
                </pic:pic>
              </a:graphicData>
            </a:graphic>
          </wp:anchor>
        </w:drawing>
      </w:r>
    </w:p>
    <w:p w14:paraId="1232CFB0" w14:textId="77777777" w:rsidR="00843D5B" w:rsidRDefault="005E7C28">
      <w:pPr>
        <w:jc w:val="both"/>
      </w:pPr>
      <w:r>
        <w:rPr>
          <w:rFonts w:ascii="Times New Roman" w:hAnsi="Times New Roman" w:cs="Times New Roman"/>
          <w:b/>
          <w:bCs/>
        </w:rPr>
        <w:t>Figure S4</w:t>
      </w:r>
      <w:r>
        <w:rPr>
          <w:rFonts w:ascii="Times New Roman" w:hAnsi="Times New Roman" w:cs="Times New Roman"/>
        </w:rPr>
        <w:t xml:space="preserve">. </w:t>
      </w:r>
      <w:commentRangeStart w:id="0"/>
      <w:r>
        <w:rPr>
          <w:rFonts w:ascii="Times New Roman" w:hAnsi="Times New Roman" w:cs="Times New Roman"/>
        </w:rPr>
        <w:t>Statistical relationship</w:t>
      </w:r>
      <w:commentRangeEnd w:id="0"/>
      <w:r>
        <w:commentReference w:id="0"/>
      </w:r>
      <w:r>
        <w:rPr>
          <w:rFonts w:ascii="Times New Roman" w:hAnsi="Times New Roman" w:cs="Times New Roman"/>
        </w:rPr>
        <w:t xml:space="preserve"> between leaf biomass (in grams) and abundance of studied arthropod orders in exclosure and control plots. Points represent individual plants from experimental plots. Verical ad horizontal axis are in logarithmic scale. [</w:t>
      </w:r>
      <w:r>
        <w:rPr>
          <w:rFonts w:ascii="Times New Roman" w:hAnsi="Times New Roman" w:cs="Times New Roman"/>
          <w:i/>
          <w:iCs/>
        </w:rPr>
        <w:t>plant biomass vs herb abundance.R</w:t>
      </w:r>
      <w:r>
        <w:rPr>
          <w:rFonts w:ascii="Times New Roman" w:hAnsi="Times New Roman" w:cs="Times New Roman"/>
        </w:rPr>
        <w:t>]</w:t>
      </w:r>
    </w:p>
    <w:p w14:paraId="4256558D" w14:textId="77777777" w:rsidR="00843D5B" w:rsidRDefault="005E7C28">
      <w:pPr>
        <w:jc w:val="both"/>
        <w:rPr>
          <w:rFonts w:ascii="Times New Roman" w:hAnsi="Times New Roman" w:cs="Times New Roman"/>
        </w:rPr>
      </w:pPr>
      <w:r>
        <w:br w:type="page"/>
      </w:r>
    </w:p>
    <w:p w14:paraId="051CC80F" w14:textId="77777777" w:rsidR="00843D5B" w:rsidRDefault="005E7C28">
      <w:pPr>
        <w:jc w:val="both"/>
        <w:rPr>
          <w:rFonts w:ascii="Times New Roman" w:hAnsi="Times New Roman" w:cs="Times New Roman"/>
          <w:b/>
          <w:bCs/>
        </w:rPr>
      </w:pPr>
      <w:r>
        <w:rPr>
          <w:rFonts w:ascii="Times New Roman" w:hAnsi="Times New Roman" w:cs="Times New Roman"/>
          <w:b/>
          <w:bCs/>
          <w:noProof/>
        </w:rPr>
        <w:lastRenderedPageBreak/>
        <w:drawing>
          <wp:anchor distT="0" distB="0" distL="0" distR="0" simplePos="0" relativeHeight="6" behindDoc="0" locked="0" layoutInCell="1" allowOverlap="1" wp14:anchorId="3E1A20C6" wp14:editId="0B6810CB">
            <wp:simplePos x="0" y="0"/>
            <wp:positionH relativeFrom="column">
              <wp:align>center</wp:align>
            </wp:positionH>
            <wp:positionV relativeFrom="paragraph">
              <wp:posOffset>635</wp:posOffset>
            </wp:positionV>
            <wp:extent cx="4638675" cy="3933190"/>
            <wp:effectExtent l="0" t="0" r="0" b="0"/>
            <wp:wrapTopAndBottom/>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11"/>
                    <a:stretch>
                      <a:fillRect/>
                    </a:stretch>
                  </pic:blipFill>
                  <pic:spPr bwMode="auto">
                    <a:xfrm>
                      <a:off x="0" y="0"/>
                      <a:ext cx="4638675" cy="3933190"/>
                    </a:xfrm>
                    <a:prstGeom prst="rect">
                      <a:avLst/>
                    </a:prstGeom>
                  </pic:spPr>
                </pic:pic>
              </a:graphicData>
            </a:graphic>
          </wp:anchor>
        </w:drawing>
      </w:r>
    </w:p>
    <w:p w14:paraId="3C33A604" w14:textId="77777777" w:rsidR="00843D5B" w:rsidRDefault="005E7C28">
      <w:pPr>
        <w:jc w:val="both"/>
        <w:rPr>
          <w:rFonts w:ascii="Times New Roman" w:hAnsi="Times New Roman" w:cs="Times New Roman"/>
        </w:rPr>
      </w:pPr>
      <w:r>
        <w:rPr>
          <w:rFonts w:ascii="Times New Roman" w:hAnsi="Times New Roman" w:cs="Times New Roman"/>
          <w:b/>
          <w:bCs/>
        </w:rPr>
        <w:t>Figure S5.</w:t>
      </w:r>
      <w:r>
        <w:rPr>
          <w:rFonts w:ascii="Times New Roman" w:hAnsi="Times New Roman" w:cs="Times New Roman"/>
        </w:rPr>
        <w:t xml:space="preserve"> Individual (A) and species (B) body length distributions with median and 5th and 95th percentile for studied insect orders in control (C) and exclosure (Ex) plots. Red color indicates significant differences of the medians evaluated using nonparametric Mann-Whitney test. For better visualization of differences between sizes vertical axes are in logarithmic scales.</w:t>
      </w:r>
    </w:p>
    <w:p w14:paraId="2474B4A2" w14:textId="77777777" w:rsidR="00843D5B" w:rsidRDefault="005E7C28">
      <w:pPr>
        <w:pStyle w:val="PreformattedText"/>
        <w:rPr>
          <w:rFonts w:ascii="Times New Roman" w:hAnsi="Times New Roman" w:cs="Times New Roman"/>
          <w:b/>
          <w:bCs/>
          <w:sz w:val="24"/>
          <w:szCs w:val="24"/>
          <w:lang w:val="en-GB"/>
        </w:rPr>
      </w:pPr>
      <w:r>
        <w:br w:type="page"/>
      </w:r>
    </w:p>
    <w:p w14:paraId="2C4261C7" w14:textId="77777777" w:rsidR="00843D5B" w:rsidRDefault="005E7C28">
      <w:pPr>
        <w:pStyle w:val="PreformattedText"/>
        <w:rPr>
          <w:rFonts w:ascii="Times New Roman" w:hAnsi="Times New Roman"/>
          <w:b/>
          <w:bCs/>
          <w:sz w:val="24"/>
          <w:szCs w:val="24"/>
        </w:rPr>
      </w:pPr>
      <w:r>
        <w:rPr>
          <w:rFonts w:ascii="Times New Roman" w:hAnsi="Times New Roman" w:cs="Times New Roman"/>
          <w:b/>
          <w:bCs/>
          <w:sz w:val="24"/>
          <w:szCs w:val="24"/>
          <w:lang w:val="en-GB"/>
        </w:rPr>
        <w:lastRenderedPageBreak/>
        <w:t xml:space="preserve">Table S1. </w:t>
      </w:r>
      <w:r>
        <w:rPr>
          <w:rFonts w:ascii="Times New Roman" w:hAnsi="Times New Roman" w:cs="Times New Roman"/>
          <w:sz w:val="24"/>
          <w:szCs w:val="24"/>
          <w:lang w:val="en-GB"/>
        </w:rPr>
        <w:t>Results of the Mann-Whitney’s tests for arthropod individual and species body lengths. NC – number of individuals/species in th econtrol, NEx - number of individulas in the exclosure plots. HL – Hodges-Lehman centrality estimator (median of the differences between individuals from control and exclosure). Direction indicates how median changes from exclosure (no predaors) to the control (Predators present), which is the predator effect on arthropod sizes.</w:t>
      </w:r>
    </w:p>
    <w:p w14:paraId="09ADC83E" w14:textId="77777777" w:rsidR="00843D5B" w:rsidRDefault="00843D5B">
      <w:pPr>
        <w:pStyle w:val="PreformattedText"/>
        <w:rPr>
          <w:rFonts w:ascii="Times New Roman" w:hAnsi="Times New Roman" w:cs="Times New Roman"/>
          <w:b/>
          <w:bCs/>
          <w:sz w:val="24"/>
          <w:szCs w:val="24"/>
          <w:lang w:val="en-GB"/>
        </w:rPr>
      </w:pPr>
    </w:p>
    <w:tbl>
      <w:tblPr>
        <w:tblW w:w="6750" w:type="dxa"/>
        <w:tblBorders>
          <w:top w:val="single" w:sz="6" w:space="0" w:color="000000"/>
          <w:bottom w:val="single" w:sz="6" w:space="0" w:color="000000"/>
          <w:insideH w:val="single" w:sz="6" w:space="0" w:color="000000"/>
        </w:tblBorders>
        <w:tblCellMar>
          <w:left w:w="0" w:type="dxa"/>
          <w:right w:w="0" w:type="dxa"/>
        </w:tblCellMar>
        <w:tblLook w:val="0000" w:firstRow="0" w:lastRow="0" w:firstColumn="0" w:lastColumn="0" w:noHBand="0" w:noVBand="0"/>
      </w:tblPr>
      <w:tblGrid>
        <w:gridCol w:w="1661"/>
        <w:gridCol w:w="677"/>
        <w:gridCol w:w="725"/>
        <w:gridCol w:w="1262"/>
        <w:gridCol w:w="988"/>
        <w:gridCol w:w="1437"/>
      </w:tblGrid>
      <w:tr w:rsidR="00843D5B" w14:paraId="541D1C91" w14:textId="77777777">
        <w:trPr>
          <w:tblHeader/>
        </w:trPr>
        <w:tc>
          <w:tcPr>
            <w:tcW w:w="6750" w:type="dxa"/>
            <w:gridSpan w:val="6"/>
            <w:tcBorders>
              <w:top w:val="single" w:sz="6" w:space="0" w:color="000000"/>
              <w:bottom w:val="single" w:sz="6" w:space="0" w:color="000000"/>
            </w:tcBorders>
            <w:shd w:val="clear" w:color="auto" w:fill="auto"/>
          </w:tcPr>
          <w:p w14:paraId="6AE7A7CC" w14:textId="77777777" w:rsidR="00843D5B" w:rsidRDefault="005E7C28">
            <w:pPr>
              <w:pStyle w:val="PreformattedText"/>
            </w:pPr>
            <w:r>
              <w:t>Individual size distribution</w:t>
            </w:r>
          </w:p>
        </w:tc>
      </w:tr>
      <w:tr w:rsidR="00843D5B" w14:paraId="1FEAE49F" w14:textId="77777777">
        <w:tc>
          <w:tcPr>
            <w:tcW w:w="1661" w:type="dxa"/>
            <w:tcBorders>
              <w:bottom w:val="single" w:sz="6" w:space="0" w:color="000000"/>
            </w:tcBorders>
            <w:shd w:val="clear" w:color="auto" w:fill="auto"/>
          </w:tcPr>
          <w:p w14:paraId="7BDDD065" w14:textId="77777777" w:rsidR="00843D5B" w:rsidRDefault="005E7C28">
            <w:pPr>
              <w:pStyle w:val="PreformattedText"/>
            </w:pPr>
            <w:r>
              <w:t>Order</w:t>
            </w:r>
          </w:p>
        </w:tc>
        <w:tc>
          <w:tcPr>
            <w:tcW w:w="677" w:type="dxa"/>
            <w:tcBorders>
              <w:bottom w:val="single" w:sz="6" w:space="0" w:color="000000"/>
            </w:tcBorders>
            <w:shd w:val="clear" w:color="auto" w:fill="auto"/>
          </w:tcPr>
          <w:p w14:paraId="0790BE36" w14:textId="77777777" w:rsidR="00843D5B" w:rsidRDefault="005E7C28">
            <w:pPr>
              <w:pStyle w:val="PreformattedText"/>
            </w:pPr>
            <w:r>
              <w:t>NC</w:t>
            </w:r>
          </w:p>
        </w:tc>
        <w:tc>
          <w:tcPr>
            <w:tcW w:w="725" w:type="dxa"/>
            <w:tcBorders>
              <w:bottom w:val="single" w:sz="6" w:space="0" w:color="000000"/>
            </w:tcBorders>
            <w:shd w:val="clear" w:color="auto" w:fill="auto"/>
          </w:tcPr>
          <w:p w14:paraId="56DDD97C" w14:textId="77777777" w:rsidR="00843D5B" w:rsidRDefault="005E7C28">
            <w:pPr>
              <w:pStyle w:val="PreformattedText"/>
            </w:pPr>
            <w:r>
              <w:t>NEx</w:t>
            </w:r>
          </w:p>
        </w:tc>
        <w:tc>
          <w:tcPr>
            <w:tcW w:w="1262" w:type="dxa"/>
            <w:tcBorders>
              <w:bottom w:val="single" w:sz="6" w:space="0" w:color="000000"/>
            </w:tcBorders>
            <w:shd w:val="clear" w:color="auto" w:fill="auto"/>
          </w:tcPr>
          <w:p w14:paraId="17ED48E9" w14:textId="77777777" w:rsidR="00843D5B" w:rsidRDefault="005E7C28">
            <w:pPr>
              <w:pStyle w:val="PreformattedText"/>
            </w:pPr>
            <w:r>
              <w:t>HL</w:t>
            </w:r>
          </w:p>
        </w:tc>
        <w:tc>
          <w:tcPr>
            <w:tcW w:w="988" w:type="dxa"/>
            <w:tcBorders>
              <w:bottom w:val="single" w:sz="6" w:space="0" w:color="000000"/>
            </w:tcBorders>
            <w:shd w:val="clear" w:color="auto" w:fill="auto"/>
          </w:tcPr>
          <w:p w14:paraId="0512C47A" w14:textId="77777777" w:rsidR="00843D5B" w:rsidRDefault="005E7C28">
            <w:pPr>
              <w:pStyle w:val="PreformattedText"/>
            </w:pPr>
            <w:r>
              <w:t>P</w:t>
            </w:r>
          </w:p>
        </w:tc>
        <w:tc>
          <w:tcPr>
            <w:tcW w:w="1437" w:type="dxa"/>
            <w:tcBorders>
              <w:bottom w:val="single" w:sz="6" w:space="0" w:color="000000"/>
            </w:tcBorders>
            <w:shd w:val="clear" w:color="auto" w:fill="auto"/>
          </w:tcPr>
          <w:p w14:paraId="3C0827C7" w14:textId="77777777" w:rsidR="00843D5B" w:rsidRDefault="005E7C28">
            <w:pPr>
              <w:pStyle w:val="PreformattedText"/>
            </w:pPr>
            <w:r>
              <w:t>Direction</w:t>
            </w:r>
          </w:p>
        </w:tc>
      </w:tr>
      <w:tr w:rsidR="00843D5B" w14:paraId="3AA2A718" w14:textId="77777777">
        <w:tc>
          <w:tcPr>
            <w:tcW w:w="1661" w:type="dxa"/>
            <w:shd w:val="clear" w:color="auto" w:fill="auto"/>
          </w:tcPr>
          <w:p w14:paraId="11516DBF" w14:textId="77777777" w:rsidR="00843D5B" w:rsidRDefault="005E7C28">
            <w:pPr>
              <w:pStyle w:val="PreformattedText"/>
            </w:pPr>
            <w:r>
              <w:t>Orthoptera</w:t>
            </w:r>
          </w:p>
        </w:tc>
        <w:tc>
          <w:tcPr>
            <w:tcW w:w="677" w:type="dxa"/>
            <w:shd w:val="clear" w:color="auto" w:fill="auto"/>
          </w:tcPr>
          <w:p w14:paraId="7BEC04E3" w14:textId="77777777" w:rsidR="00843D5B" w:rsidRDefault="005E7C28">
            <w:pPr>
              <w:pStyle w:val="PreformattedText"/>
            </w:pPr>
            <w:r>
              <w:t>422</w:t>
            </w:r>
          </w:p>
        </w:tc>
        <w:tc>
          <w:tcPr>
            <w:tcW w:w="725" w:type="dxa"/>
            <w:shd w:val="clear" w:color="auto" w:fill="auto"/>
          </w:tcPr>
          <w:p w14:paraId="288463C4" w14:textId="77777777" w:rsidR="00843D5B" w:rsidRDefault="005E7C28">
            <w:pPr>
              <w:pStyle w:val="PreformattedText"/>
            </w:pPr>
            <w:r>
              <w:t>369</w:t>
            </w:r>
          </w:p>
        </w:tc>
        <w:tc>
          <w:tcPr>
            <w:tcW w:w="1262" w:type="dxa"/>
            <w:shd w:val="clear" w:color="auto" w:fill="auto"/>
          </w:tcPr>
          <w:p w14:paraId="79F40DDF" w14:textId="77777777" w:rsidR="00843D5B" w:rsidRDefault="005E7C28">
            <w:pPr>
              <w:pStyle w:val="PreformattedText"/>
            </w:pPr>
            <w:r>
              <w:t>-2.77E+00</w:t>
            </w:r>
          </w:p>
        </w:tc>
        <w:tc>
          <w:tcPr>
            <w:tcW w:w="988" w:type="dxa"/>
            <w:shd w:val="clear" w:color="auto" w:fill="auto"/>
          </w:tcPr>
          <w:p w14:paraId="22C522A5" w14:textId="77777777" w:rsidR="00843D5B" w:rsidRDefault="005E7C28">
            <w:pPr>
              <w:pStyle w:val="PreformattedText"/>
            </w:pPr>
            <w:r>
              <w:t>&lt;0.001</w:t>
            </w:r>
          </w:p>
        </w:tc>
        <w:tc>
          <w:tcPr>
            <w:tcW w:w="1437" w:type="dxa"/>
            <w:shd w:val="clear" w:color="auto" w:fill="auto"/>
          </w:tcPr>
          <w:p w14:paraId="7FCEC684" w14:textId="77777777" w:rsidR="00843D5B" w:rsidRDefault="005E7C28">
            <w:pPr>
              <w:pStyle w:val="PreformattedText"/>
            </w:pPr>
            <w:r>
              <w:t>decrease</w:t>
            </w:r>
          </w:p>
        </w:tc>
      </w:tr>
      <w:tr w:rsidR="00843D5B" w14:paraId="625A3173" w14:textId="77777777">
        <w:tc>
          <w:tcPr>
            <w:tcW w:w="1661" w:type="dxa"/>
            <w:shd w:val="clear" w:color="auto" w:fill="auto"/>
          </w:tcPr>
          <w:p w14:paraId="0CF1285A" w14:textId="77777777" w:rsidR="00843D5B" w:rsidRDefault="005E7C28">
            <w:pPr>
              <w:pStyle w:val="PreformattedText"/>
            </w:pPr>
            <w:r>
              <w:t>Homoptera</w:t>
            </w:r>
          </w:p>
        </w:tc>
        <w:tc>
          <w:tcPr>
            <w:tcW w:w="677" w:type="dxa"/>
            <w:shd w:val="clear" w:color="auto" w:fill="auto"/>
          </w:tcPr>
          <w:p w14:paraId="1AA5B600" w14:textId="77777777" w:rsidR="00843D5B" w:rsidRDefault="005E7C28">
            <w:pPr>
              <w:pStyle w:val="PreformattedText"/>
            </w:pPr>
            <w:r>
              <w:t>135</w:t>
            </w:r>
          </w:p>
        </w:tc>
        <w:tc>
          <w:tcPr>
            <w:tcW w:w="725" w:type="dxa"/>
            <w:shd w:val="clear" w:color="auto" w:fill="auto"/>
          </w:tcPr>
          <w:p w14:paraId="6243E568" w14:textId="77777777" w:rsidR="00843D5B" w:rsidRDefault="005E7C28">
            <w:pPr>
              <w:pStyle w:val="PreformattedText"/>
            </w:pPr>
            <w:r>
              <w:t>252</w:t>
            </w:r>
          </w:p>
        </w:tc>
        <w:tc>
          <w:tcPr>
            <w:tcW w:w="1262" w:type="dxa"/>
            <w:shd w:val="clear" w:color="auto" w:fill="auto"/>
          </w:tcPr>
          <w:p w14:paraId="61C4A497" w14:textId="77777777" w:rsidR="00843D5B" w:rsidRDefault="005E7C28">
            <w:pPr>
              <w:pStyle w:val="PreformattedText"/>
            </w:pPr>
            <w:r>
              <w:t>-3.10E-05</w:t>
            </w:r>
          </w:p>
        </w:tc>
        <w:tc>
          <w:tcPr>
            <w:tcW w:w="988" w:type="dxa"/>
            <w:shd w:val="clear" w:color="auto" w:fill="auto"/>
          </w:tcPr>
          <w:p w14:paraId="4FEB1E94" w14:textId="77777777" w:rsidR="00843D5B" w:rsidRDefault="005E7C28">
            <w:pPr>
              <w:pStyle w:val="PreformattedText"/>
            </w:pPr>
            <w:r>
              <w:t>0.019</w:t>
            </w:r>
          </w:p>
        </w:tc>
        <w:tc>
          <w:tcPr>
            <w:tcW w:w="1437" w:type="dxa"/>
            <w:shd w:val="clear" w:color="auto" w:fill="auto"/>
          </w:tcPr>
          <w:p w14:paraId="0A00F8EC" w14:textId="77777777" w:rsidR="00843D5B" w:rsidRDefault="005E7C28">
            <w:pPr>
              <w:pStyle w:val="PreformattedText"/>
            </w:pPr>
            <w:r>
              <w:t>decrease</w:t>
            </w:r>
          </w:p>
        </w:tc>
      </w:tr>
      <w:tr w:rsidR="00843D5B" w14:paraId="3FC98674" w14:textId="77777777">
        <w:tc>
          <w:tcPr>
            <w:tcW w:w="1661" w:type="dxa"/>
            <w:shd w:val="clear" w:color="auto" w:fill="auto"/>
          </w:tcPr>
          <w:p w14:paraId="39280010" w14:textId="77777777" w:rsidR="00843D5B" w:rsidRDefault="005E7C28">
            <w:pPr>
              <w:pStyle w:val="PreformattedText"/>
            </w:pPr>
            <w:r>
              <w:t>Heteroptera</w:t>
            </w:r>
          </w:p>
        </w:tc>
        <w:tc>
          <w:tcPr>
            <w:tcW w:w="677" w:type="dxa"/>
            <w:shd w:val="clear" w:color="auto" w:fill="auto"/>
          </w:tcPr>
          <w:p w14:paraId="4E97463F" w14:textId="77777777" w:rsidR="00843D5B" w:rsidRDefault="005E7C28">
            <w:pPr>
              <w:pStyle w:val="PreformattedText"/>
            </w:pPr>
            <w:r>
              <w:t>785</w:t>
            </w:r>
          </w:p>
        </w:tc>
        <w:tc>
          <w:tcPr>
            <w:tcW w:w="725" w:type="dxa"/>
            <w:shd w:val="clear" w:color="auto" w:fill="auto"/>
          </w:tcPr>
          <w:p w14:paraId="1C6EAFF6" w14:textId="77777777" w:rsidR="00843D5B" w:rsidRDefault="005E7C28">
            <w:pPr>
              <w:pStyle w:val="PreformattedText"/>
            </w:pPr>
            <w:r>
              <w:t>362</w:t>
            </w:r>
          </w:p>
        </w:tc>
        <w:tc>
          <w:tcPr>
            <w:tcW w:w="1262" w:type="dxa"/>
            <w:shd w:val="clear" w:color="auto" w:fill="auto"/>
          </w:tcPr>
          <w:p w14:paraId="5D61385F" w14:textId="77777777" w:rsidR="00843D5B" w:rsidRDefault="005E7C28">
            <w:pPr>
              <w:pStyle w:val="PreformattedText"/>
            </w:pPr>
            <w:r>
              <w:t>-7.27E-05</w:t>
            </w:r>
          </w:p>
        </w:tc>
        <w:tc>
          <w:tcPr>
            <w:tcW w:w="988" w:type="dxa"/>
            <w:shd w:val="clear" w:color="auto" w:fill="auto"/>
          </w:tcPr>
          <w:p w14:paraId="75BC83B4" w14:textId="77777777" w:rsidR="00843D5B" w:rsidRDefault="005E7C28">
            <w:pPr>
              <w:pStyle w:val="PreformattedText"/>
            </w:pPr>
            <w:r>
              <w:t>0.208</w:t>
            </w:r>
          </w:p>
        </w:tc>
        <w:tc>
          <w:tcPr>
            <w:tcW w:w="1437" w:type="dxa"/>
            <w:shd w:val="clear" w:color="auto" w:fill="auto"/>
          </w:tcPr>
          <w:p w14:paraId="5C157F82" w14:textId="77777777" w:rsidR="00843D5B" w:rsidRDefault="005E7C28">
            <w:pPr>
              <w:pStyle w:val="PreformattedText"/>
            </w:pPr>
            <w:r>
              <w:t>ns</w:t>
            </w:r>
          </w:p>
        </w:tc>
      </w:tr>
      <w:tr w:rsidR="00843D5B" w14:paraId="4EC5F709" w14:textId="77777777">
        <w:tc>
          <w:tcPr>
            <w:tcW w:w="1661" w:type="dxa"/>
            <w:shd w:val="clear" w:color="auto" w:fill="auto"/>
          </w:tcPr>
          <w:p w14:paraId="3137DD05" w14:textId="77777777" w:rsidR="00843D5B" w:rsidRDefault="005E7C28">
            <w:pPr>
              <w:pStyle w:val="PreformattedText"/>
            </w:pPr>
            <w:r>
              <w:t>Aranea</w:t>
            </w:r>
          </w:p>
        </w:tc>
        <w:tc>
          <w:tcPr>
            <w:tcW w:w="677" w:type="dxa"/>
            <w:shd w:val="clear" w:color="auto" w:fill="auto"/>
          </w:tcPr>
          <w:p w14:paraId="4726CA3B" w14:textId="77777777" w:rsidR="00843D5B" w:rsidRDefault="005E7C28">
            <w:pPr>
              <w:pStyle w:val="PreformattedText"/>
            </w:pPr>
            <w:r>
              <w:t>362</w:t>
            </w:r>
          </w:p>
        </w:tc>
        <w:tc>
          <w:tcPr>
            <w:tcW w:w="725" w:type="dxa"/>
            <w:shd w:val="clear" w:color="auto" w:fill="auto"/>
          </w:tcPr>
          <w:p w14:paraId="362902DD" w14:textId="77777777" w:rsidR="00843D5B" w:rsidRDefault="005E7C28">
            <w:pPr>
              <w:pStyle w:val="PreformattedText"/>
            </w:pPr>
            <w:r>
              <w:t>351</w:t>
            </w:r>
          </w:p>
        </w:tc>
        <w:tc>
          <w:tcPr>
            <w:tcW w:w="1262" w:type="dxa"/>
            <w:shd w:val="clear" w:color="auto" w:fill="auto"/>
          </w:tcPr>
          <w:p w14:paraId="5E5FB26C" w14:textId="77777777" w:rsidR="00843D5B" w:rsidRDefault="005E7C28">
            <w:pPr>
              <w:pStyle w:val="PreformattedText"/>
            </w:pPr>
            <w:r>
              <w:t>-8.88E-01</w:t>
            </w:r>
          </w:p>
        </w:tc>
        <w:tc>
          <w:tcPr>
            <w:tcW w:w="988" w:type="dxa"/>
            <w:shd w:val="clear" w:color="auto" w:fill="auto"/>
          </w:tcPr>
          <w:p w14:paraId="184CC6C8" w14:textId="77777777" w:rsidR="00843D5B" w:rsidRDefault="005E7C28">
            <w:pPr>
              <w:pStyle w:val="PreformattedText"/>
            </w:pPr>
            <w:r>
              <w:t>&lt;0.001</w:t>
            </w:r>
          </w:p>
        </w:tc>
        <w:tc>
          <w:tcPr>
            <w:tcW w:w="1437" w:type="dxa"/>
            <w:shd w:val="clear" w:color="auto" w:fill="auto"/>
          </w:tcPr>
          <w:p w14:paraId="5472AF90" w14:textId="77777777" w:rsidR="00843D5B" w:rsidRDefault="005E7C28">
            <w:pPr>
              <w:pStyle w:val="PreformattedText"/>
            </w:pPr>
            <w:r>
              <w:t>decrease</w:t>
            </w:r>
          </w:p>
        </w:tc>
      </w:tr>
      <w:tr w:rsidR="00843D5B" w14:paraId="27C7FDDC" w14:textId="77777777">
        <w:tc>
          <w:tcPr>
            <w:tcW w:w="1661" w:type="dxa"/>
            <w:shd w:val="clear" w:color="auto" w:fill="auto"/>
          </w:tcPr>
          <w:p w14:paraId="1BA2F84D" w14:textId="77777777" w:rsidR="00843D5B" w:rsidRDefault="005E7C28">
            <w:pPr>
              <w:pStyle w:val="PreformattedText"/>
            </w:pPr>
            <w:r>
              <w:t>Mantodea</w:t>
            </w:r>
          </w:p>
        </w:tc>
        <w:tc>
          <w:tcPr>
            <w:tcW w:w="677" w:type="dxa"/>
            <w:shd w:val="clear" w:color="auto" w:fill="auto"/>
          </w:tcPr>
          <w:p w14:paraId="561C6841" w14:textId="77777777" w:rsidR="00843D5B" w:rsidRDefault="005E7C28">
            <w:pPr>
              <w:pStyle w:val="PreformattedText"/>
            </w:pPr>
            <w:r>
              <w:t>55</w:t>
            </w:r>
          </w:p>
        </w:tc>
        <w:tc>
          <w:tcPr>
            <w:tcW w:w="725" w:type="dxa"/>
            <w:shd w:val="clear" w:color="auto" w:fill="auto"/>
          </w:tcPr>
          <w:p w14:paraId="1AD86DFE" w14:textId="77777777" w:rsidR="00843D5B" w:rsidRDefault="005E7C28">
            <w:pPr>
              <w:pStyle w:val="PreformattedText"/>
            </w:pPr>
            <w:r>
              <w:t>133</w:t>
            </w:r>
          </w:p>
        </w:tc>
        <w:tc>
          <w:tcPr>
            <w:tcW w:w="1262" w:type="dxa"/>
            <w:shd w:val="clear" w:color="auto" w:fill="auto"/>
          </w:tcPr>
          <w:p w14:paraId="7C005DB8" w14:textId="77777777" w:rsidR="00843D5B" w:rsidRDefault="005E7C28">
            <w:pPr>
              <w:pStyle w:val="PreformattedText"/>
            </w:pPr>
            <w:r>
              <w:t>1.47E+01</w:t>
            </w:r>
          </w:p>
        </w:tc>
        <w:tc>
          <w:tcPr>
            <w:tcW w:w="988" w:type="dxa"/>
            <w:shd w:val="clear" w:color="auto" w:fill="auto"/>
          </w:tcPr>
          <w:p w14:paraId="351861BE" w14:textId="77777777" w:rsidR="00843D5B" w:rsidRDefault="005E7C28">
            <w:pPr>
              <w:pStyle w:val="PreformattedText"/>
            </w:pPr>
            <w:r>
              <w:t>0.006</w:t>
            </w:r>
          </w:p>
        </w:tc>
        <w:tc>
          <w:tcPr>
            <w:tcW w:w="1437" w:type="dxa"/>
            <w:shd w:val="clear" w:color="auto" w:fill="auto"/>
          </w:tcPr>
          <w:p w14:paraId="036A8048" w14:textId="77777777" w:rsidR="00843D5B" w:rsidRDefault="005E7C28">
            <w:pPr>
              <w:pStyle w:val="PreformattedText"/>
            </w:pPr>
            <w:r>
              <w:t>increase</w:t>
            </w:r>
          </w:p>
        </w:tc>
      </w:tr>
      <w:tr w:rsidR="00843D5B" w14:paraId="78CC0076" w14:textId="77777777">
        <w:tc>
          <w:tcPr>
            <w:tcW w:w="1661" w:type="dxa"/>
            <w:shd w:val="clear" w:color="auto" w:fill="auto"/>
          </w:tcPr>
          <w:p w14:paraId="3E62A123" w14:textId="77777777" w:rsidR="00843D5B" w:rsidRDefault="005E7C28">
            <w:pPr>
              <w:pStyle w:val="PreformattedText"/>
            </w:pPr>
            <w:r>
              <w:t>Coleoptera</w:t>
            </w:r>
          </w:p>
        </w:tc>
        <w:tc>
          <w:tcPr>
            <w:tcW w:w="677" w:type="dxa"/>
            <w:shd w:val="clear" w:color="auto" w:fill="auto"/>
          </w:tcPr>
          <w:p w14:paraId="68CC88BD" w14:textId="77777777" w:rsidR="00843D5B" w:rsidRDefault="005E7C28">
            <w:pPr>
              <w:pStyle w:val="PreformattedText"/>
            </w:pPr>
            <w:r>
              <w:t>1214</w:t>
            </w:r>
          </w:p>
        </w:tc>
        <w:tc>
          <w:tcPr>
            <w:tcW w:w="725" w:type="dxa"/>
            <w:shd w:val="clear" w:color="auto" w:fill="auto"/>
          </w:tcPr>
          <w:p w14:paraId="09A6B060" w14:textId="77777777" w:rsidR="00843D5B" w:rsidRDefault="005E7C28">
            <w:pPr>
              <w:pStyle w:val="PreformattedText"/>
            </w:pPr>
            <w:r>
              <w:t>993</w:t>
            </w:r>
          </w:p>
        </w:tc>
        <w:tc>
          <w:tcPr>
            <w:tcW w:w="1262" w:type="dxa"/>
            <w:shd w:val="clear" w:color="auto" w:fill="auto"/>
          </w:tcPr>
          <w:p w14:paraId="5AC91410" w14:textId="77777777" w:rsidR="00843D5B" w:rsidRDefault="005E7C28">
            <w:pPr>
              <w:pStyle w:val="PreformattedText"/>
            </w:pPr>
            <w:r>
              <w:t>-1.36E+00</w:t>
            </w:r>
          </w:p>
        </w:tc>
        <w:tc>
          <w:tcPr>
            <w:tcW w:w="988" w:type="dxa"/>
            <w:shd w:val="clear" w:color="auto" w:fill="auto"/>
          </w:tcPr>
          <w:p w14:paraId="6F1384B3" w14:textId="77777777" w:rsidR="00843D5B" w:rsidRDefault="005E7C28">
            <w:pPr>
              <w:pStyle w:val="PreformattedText"/>
            </w:pPr>
            <w:r>
              <w:t>&lt;0.001</w:t>
            </w:r>
          </w:p>
        </w:tc>
        <w:tc>
          <w:tcPr>
            <w:tcW w:w="1437" w:type="dxa"/>
            <w:shd w:val="clear" w:color="auto" w:fill="auto"/>
          </w:tcPr>
          <w:p w14:paraId="5AD6AD87" w14:textId="77777777" w:rsidR="00843D5B" w:rsidRDefault="005E7C28">
            <w:pPr>
              <w:pStyle w:val="PreformattedText"/>
            </w:pPr>
            <w:r>
              <w:t>decrease</w:t>
            </w:r>
          </w:p>
        </w:tc>
      </w:tr>
      <w:tr w:rsidR="00843D5B" w14:paraId="22ADD9D6" w14:textId="77777777">
        <w:tc>
          <w:tcPr>
            <w:tcW w:w="1661" w:type="dxa"/>
            <w:tcBorders>
              <w:bottom w:val="single" w:sz="6" w:space="0" w:color="000000"/>
            </w:tcBorders>
            <w:shd w:val="clear" w:color="auto" w:fill="auto"/>
          </w:tcPr>
          <w:p w14:paraId="453AA8B3" w14:textId="77777777" w:rsidR="00843D5B" w:rsidRDefault="005E7C28">
            <w:pPr>
              <w:pStyle w:val="PreformattedText"/>
            </w:pPr>
            <w:r>
              <w:t>Lepidoptera</w:t>
            </w:r>
          </w:p>
        </w:tc>
        <w:tc>
          <w:tcPr>
            <w:tcW w:w="677" w:type="dxa"/>
            <w:tcBorders>
              <w:bottom w:val="single" w:sz="6" w:space="0" w:color="000000"/>
            </w:tcBorders>
            <w:shd w:val="clear" w:color="auto" w:fill="auto"/>
          </w:tcPr>
          <w:p w14:paraId="7666C25A" w14:textId="77777777" w:rsidR="00843D5B" w:rsidRDefault="005E7C28">
            <w:pPr>
              <w:pStyle w:val="PreformattedText"/>
            </w:pPr>
            <w:r>
              <w:t>389</w:t>
            </w:r>
          </w:p>
        </w:tc>
        <w:tc>
          <w:tcPr>
            <w:tcW w:w="725" w:type="dxa"/>
            <w:tcBorders>
              <w:bottom w:val="single" w:sz="6" w:space="0" w:color="000000"/>
            </w:tcBorders>
            <w:shd w:val="clear" w:color="auto" w:fill="auto"/>
          </w:tcPr>
          <w:p w14:paraId="5F3AE30A" w14:textId="77777777" w:rsidR="00843D5B" w:rsidRDefault="005E7C28">
            <w:pPr>
              <w:pStyle w:val="PreformattedText"/>
            </w:pPr>
            <w:r>
              <w:t>702</w:t>
            </w:r>
          </w:p>
        </w:tc>
        <w:tc>
          <w:tcPr>
            <w:tcW w:w="1262" w:type="dxa"/>
            <w:tcBorders>
              <w:bottom w:val="single" w:sz="6" w:space="0" w:color="000000"/>
            </w:tcBorders>
            <w:shd w:val="clear" w:color="auto" w:fill="auto"/>
          </w:tcPr>
          <w:p w14:paraId="7124E9A5" w14:textId="77777777" w:rsidR="00843D5B" w:rsidRDefault="005E7C28">
            <w:pPr>
              <w:pStyle w:val="PreformattedText"/>
            </w:pPr>
            <w:r>
              <w:t>1.10E-05</w:t>
            </w:r>
          </w:p>
        </w:tc>
        <w:tc>
          <w:tcPr>
            <w:tcW w:w="988" w:type="dxa"/>
            <w:tcBorders>
              <w:bottom w:val="single" w:sz="6" w:space="0" w:color="000000"/>
            </w:tcBorders>
            <w:shd w:val="clear" w:color="auto" w:fill="auto"/>
          </w:tcPr>
          <w:p w14:paraId="3024582D" w14:textId="77777777" w:rsidR="00843D5B" w:rsidRDefault="005E7C28">
            <w:pPr>
              <w:pStyle w:val="PreformattedText"/>
            </w:pPr>
            <w:r>
              <w:t>0.016</w:t>
            </w:r>
          </w:p>
        </w:tc>
        <w:tc>
          <w:tcPr>
            <w:tcW w:w="1437" w:type="dxa"/>
            <w:tcBorders>
              <w:bottom w:val="single" w:sz="6" w:space="0" w:color="000000"/>
            </w:tcBorders>
            <w:shd w:val="clear" w:color="auto" w:fill="auto"/>
          </w:tcPr>
          <w:p w14:paraId="7D578C49" w14:textId="77777777" w:rsidR="00843D5B" w:rsidRDefault="005E7C28">
            <w:pPr>
              <w:pStyle w:val="PreformattedText"/>
            </w:pPr>
            <w:r>
              <w:t>increase</w:t>
            </w:r>
          </w:p>
        </w:tc>
      </w:tr>
      <w:tr w:rsidR="00843D5B" w14:paraId="1D9E01BD" w14:textId="77777777">
        <w:tc>
          <w:tcPr>
            <w:tcW w:w="6750" w:type="dxa"/>
            <w:gridSpan w:val="6"/>
            <w:tcBorders>
              <w:bottom w:val="single" w:sz="6" w:space="0" w:color="000000"/>
            </w:tcBorders>
            <w:shd w:val="clear" w:color="auto" w:fill="auto"/>
          </w:tcPr>
          <w:p w14:paraId="028AB067" w14:textId="77777777" w:rsidR="00843D5B" w:rsidRDefault="005E7C28">
            <w:pPr>
              <w:pStyle w:val="PreformattedText"/>
            </w:pPr>
            <w:r>
              <w:t>Species size distribution</w:t>
            </w:r>
          </w:p>
        </w:tc>
      </w:tr>
      <w:tr w:rsidR="00843D5B" w14:paraId="5CD8F214" w14:textId="77777777">
        <w:tc>
          <w:tcPr>
            <w:tcW w:w="1661" w:type="dxa"/>
            <w:tcBorders>
              <w:bottom w:val="single" w:sz="6" w:space="0" w:color="000000"/>
            </w:tcBorders>
            <w:shd w:val="clear" w:color="auto" w:fill="auto"/>
          </w:tcPr>
          <w:p w14:paraId="51B56A7B" w14:textId="77777777" w:rsidR="00843D5B" w:rsidRDefault="005E7C28">
            <w:pPr>
              <w:pStyle w:val="PreformattedText"/>
            </w:pPr>
            <w:r>
              <w:t>Order</w:t>
            </w:r>
          </w:p>
        </w:tc>
        <w:tc>
          <w:tcPr>
            <w:tcW w:w="677" w:type="dxa"/>
            <w:tcBorders>
              <w:bottom w:val="single" w:sz="6" w:space="0" w:color="000000"/>
            </w:tcBorders>
            <w:shd w:val="clear" w:color="auto" w:fill="auto"/>
          </w:tcPr>
          <w:p w14:paraId="37C2D1B7" w14:textId="77777777" w:rsidR="00843D5B" w:rsidRDefault="005E7C28">
            <w:pPr>
              <w:pStyle w:val="PreformattedText"/>
            </w:pPr>
            <w:r>
              <w:t>NC</w:t>
            </w:r>
          </w:p>
        </w:tc>
        <w:tc>
          <w:tcPr>
            <w:tcW w:w="725" w:type="dxa"/>
            <w:tcBorders>
              <w:bottom w:val="single" w:sz="6" w:space="0" w:color="000000"/>
            </w:tcBorders>
            <w:shd w:val="clear" w:color="auto" w:fill="auto"/>
          </w:tcPr>
          <w:p w14:paraId="47F43BF0" w14:textId="77777777" w:rsidR="00843D5B" w:rsidRDefault="005E7C28">
            <w:pPr>
              <w:pStyle w:val="PreformattedText"/>
            </w:pPr>
            <w:r>
              <w:t>NEx</w:t>
            </w:r>
          </w:p>
        </w:tc>
        <w:tc>
          <w:tcPr>
            <w:tcW w:w="1262" w:type="dxa"/>
            <w:tcBorders>
              <w:bottom w:val="single" w:sz="6" w:space="0" w:color="000000"/>
            </w:tcBorders>
            <w:shd w:val="clear" w:color="auto" w:fill="auto"/>
          </w:tcPr>
          <w:p w14:paraId="7FAC3396" w14:textId="77777777" w:rsidR="00843D5B" w:rsidRDefault="005E7C28">
            <w:pPr>
              <w:pStyle w:val="PreformattedText"/>
            </w:pPr>
            <w:r>
              <w:t>HL</w:t>
            </w:r>
          </w:p>
        </w:tc>
        <w:tc>
          <w:tcPr>
            <w:tcW w:w="988" w:type="dxa"/>
            <w:tcBorders>
              <w:bottom w:val="single" w:sz="6" w:space="0" w:color="000000"/>
            </w:tcBorders>
            <w:shd w:val="clear" w:color="auto" w:fill="auto"/>
          </w:tcPr>
          <w:p w14:paraId="0C43F3B0" w14:textId="77777777" w:rsidR="00843D5B" w:rsidRDefault="005E7C28">
            <w:pPr>
              <w:pStyle w:val="PreformattedText"/>
            </w:pPr>
            <w:r>
              <w:t>P</w:t>
            </w:r>
          </w:p>
        </w:tc>
        <w:tc>
          <w:tcPr>
            <w:tcW w:w="1437" w:type="dxa"/>
            <w:tcBorders>
              <w:bottom w:val="single" w:sz="6" w:space="0" w:color="000000"/>
            </w:tcBorders>
            <w:shd w:val="clear" w:color="auto" w:fill="auto"/>
          </w:tcPr>
          <w:p w14:paraId="25E85386" w14:textId="77777777" w:rsidR="00843D5B" w:rsidRDefault="005E7C28">
            <w:pPr>
              <w:pStyle w:val="PreformattedText"/>
            </w:pPr>
            <w:r>
              <w:t>Direction</w:t>
            </w:r>
          </w:p>
        </w:tc>
      </w:tr>
      <w:tr w:rsidR="00843D5B" w14:paraId="54EF5B8F" w14:textId="77777777">
        <w:tc>
          <w:tcPr>
            <w:tcW w:w="1661" w:type="dxa"/>
            <w:tcBorders>
              <w:bottom w:val="single" w:sz="6" w:space="0" w:color="000000"/>
            </w:tcBorders>
            <w:shd w:val="clear" w:color="auto" w:fill="auto"/>
          </w:tcPr>
          <w:p w14:paraId="09CBBE2A" w14:textId="77777777" w:rsidR="00843D5B" w:rsidRDefault="005E7C28">
            <w:pPr>
              <w:pStyle w:val="PreformattedText"/>
            </w:pPr>
            <w:r>
              <w:t>Orthoptera</w:t>
            </w:r>
          </w:p>
        </w:tc>
        <w:tc>
          <w:tcPr>
            <w:tcW w:w="677" w:type="dxa"/>
            <w:tcBorders>
              <w:bottom w:val="single" w:sz="6" w:space="0" w:color="000000"/>
            </w:tcBorders>
            <w:shd w:val="clear" w:color="auto" w:fill="auto"/>
          </w:tcPr>
          <w:p w14:paraId="684AFD04" w14:textId="77777777" w:rsidR="00843D5B" w:rsidRDefault="005E7C28">
            <w:pPr>
              <w:pStyle w:val="PreformattedText"/>
            </w:pPr>
            <w:r>
              <w:t>118</w:t>
            </w:r>
          </w:p>
        </w:tc>
        <w:tc>
          <w:tcPr>
            <w:tcW w:w="725" w:type="dxa"/>
            <w:tcBorders>
              <w:bottom w:val="single" w:sz="6" w:space="0" w:color="000000"/>
            </w:tcBorders>
            <w:shd w:val="clear" w:color="auto" w:fill="auto"/>
          </w:tcPr>
          <w:p w14:paraId="1FD95F4B" w14:textId="77777777" w:rsidR="00843D5B" w:rsidRDefault="005E7C28">
            <w:pPr>
              <w:pStyle w:val="PreformattedText"/>
            </w:pPr>
            <w:r>
              <w:t>195</w:t>
            </w:r>
          </w:p>
        </w:tc>
        <w:tc>
          <w:tcPr>
            <w:tcW w:w="1262" w:type="dxa"/>
            <w:tcBorders>
              <w:bottom w:val="single" w:sz="6" w:space="0" w:color="000000"/>
            </w:tcBorders>
            <w:shd w:val="clear" w:color="auto" w:fill="auto"/>
          </w:tcPr>
          <w:p w14:paraId="712975BE" w14:textId="77777777" w:rsidR="00843D5B" w:rsidRDefault="005E7C28">
            <w:pPr>
              <w:pStyle w:val="PreformattedText"/>
            </w:pPr>
            <w:r>
              <w:t>-8.81E-01</w:t>
            </w:r>
          </w:p>
        </w:tc>
        <w:tc>
          <w:tcPr>
            <w:tcW w:w="988" w:type="dxa"/>
            <w:tcBorders>
              <w:bottom w:val="single" w:sz="6" w:space="0" w:color="000000"/>
            </w:tcBorders>
            <w:shd w:val="clear" w:color="auto" w:fill="auto"/>
          </w:tcPr>
          <w:p w14:paraId="5E96EE63" w14:textId="77777777" w:rsidR="00843D5B" w:rsidRDefault="005E7C28">
            <w:pPr>
              <w:pStyle w:val="PreformattedText"/>
            </w:pPr>
            <w:r>
              <w:t>0.354</w:t>
            </w:r>
          </w:p>
        </w:tc>
        <w:tc>
          <w:tcPr>
            <w:tcW w:w="1437" w:type="dxa"/>
            <w:tcBorders>
              <w:bottom w:val="single" w:sz="6" w:space="0" w:color="000000"/>
            </w:tcBorders>
            <w:shd w:val="clear" w:color="auto" w:fill="auto"/>
          </w:tcPr>
          <w:p w14:paraId="5F442940" w14:textId="77777777" w:rsidR="00843D5B" w:rsidRDefault="005E7C28">
            <w:pPr>
              <w:pStyle w:val="PreformattedText"/>
            </w:pPr>
            <w:r>
              <w:t>ns</w:t>
            </w:r>
          </w:p>
        </w:tc>
      </w:tr>
      <w:tr w:rsidR="00843D5B" w14:paraId="38EA2833" w14:textId="77777777">
        <w:tc>
          <w:tcPr>
            <w:tcW w:w="1661" w:type="dxa"/>
            <w:tcBorders>
              <w:bottom w:val="single" w:sz="6" w:space="0" w:color="000000"/>
            </w:tcBorders>
            <w:shd w:val="clear" w:color="auto" w:fill="auto"/>
          </w:tcPr>
          <w:p w14:paraId="7D985895" w14:textId="77777777" w:rsidR="00843D5B" w:rsidRDefault="005E7C28">
            <w:pPr>
              <w:pStyle w:val="PreformattedText"/>
            </w:pPr>
            <w:r>
              <w:t>Homoptera</w:t>
            </w:r>
          </w:p>
        </w:tc>
        <w:tc>
          <w:tcPr>
            <w:tcW w:w="677" w:type="dxa"/>
            <w:tcBorders>
              <w:bottom w:val="single" w:sz="6" w:space="0" w:color="000000"/>
            </w:tcBorders>
            <w:shd w:val="clear" w:color="auto" w:fill="auto"/>
          </w:tcPr>
          <w:p w14:paraId="588B51F3" w14:textId="77777777" w:rsidR="00843D5B" w:rsidRDefault="005E7C28">
            <w:pPr>
              <w:pStyle w:val="PreformattedText"/>
            </w:pPr>
            <w:r>
              <w:t>24</w:t>
            </w:r>
          </w:p>
        </w:tc>
        <w:tc>
          <w:tcPr>
            <w:tcW w:w="725" w:type="dxa"/>
            <w:tcBorders>
              <w:bottom w:val="single" w:sz="6" w:space="0" w:color="000000"/>
            </w:tcBorders>
            <w:shd w:val="clear" w:color="auto" w:fill="auto"/>
          </w:tcPr>
          <w:p w14:paraId="73D3C100" w14:textId="77777777" w:rsidR="00843D5B" w:rsidRDefault="005E7C28">
            <w:pPr>
              <w:pStyle w:val="PreformattedText"/>
            </w:pPr>
            <w:r>
              <w:t>42</w:t>
            </w:r>
          </w:p>
        </w:tc>
        <w:tc>
          <w:tcPr>
            <w:tcW w:w="1262" w:type="dxa"/>
            <w:tcBorders>
              <w:bottom w:val="single" w:sz="6" w:space="0" w:color="000000"/>
            </w:tcBorders>
            <w:shd w:val="clear" w:color="auto" w:fill="auto"/>
          </w:tcPr>
          <w:p w14:paraId="1DA00228" w14:textId="77777777" w:rsidR="00843D5B" w:rsidRDefault="005E7C28">
            <w:pPr>
              <w:pStyle w:val="PreformattedText"/>
            </w:pPr>
            <w:r>
              <w:t>-1.13E-05</w:t>
            </w:r>
          </w:p>
        </w:tc>
        <w:tc>
          <w:tcPr>
            <w:tcW w:w="988" w:type="dxa"/>
            <w:tcBorders>
              <w:bottom w:val="single" w:sz="6" w:space="0" w:color="000000"/>
            </w:tcBorders>
            <w:shd w:val="clear" w:color="auto" w:fill="auto"/>
          </w:tcPr>
          <w:p w14:paraId="1E7F7467" w14:textId="77777777" w:rsidR="00843D5B" w:rsidRDefault="005E7C28">
            <w:pPr>
              <w:pStyle w:val="PreformattedText"/>
            </w:pPr>
            <w:r>
              <w:t>0.519</w:t>
            </w:r>
          </w:p>
        </w:tc>
        <w:tc>
          <w:tcPr>
            <w:tcW w:w="1437" w:type="dxa"/>
            <w:tcBorders>
              <w:bottom w:val="single" w:sz="6" w:space="0" w:color="000000"/>
            </w:tcBorders>
            <w:shd w:val="clear" w:color="auto" w:fill="auto"/>
          </w:tcPr>
          <w:p w14:paraId="1AA14BEB" w14:textId="77777777" w:rsidR="00843D5B" w:rsidRDefault="005E7C28">
            <w:pPr>
              <w:pStyle w:val="PreformattedText"/>
            </w:pPr>
            <w:r>
              <w:t>ns</w:t>
            </w:r>
          </w:p>
        </w:tc>
      </w:tr>
      <w:tr w:rsidR="00843D5B" w14:paraId="0236B6E7" w14:textId="77777777">
        <w:tc>
          <w:tcPr>
            <w:tcW w:w="1661" w:type="dxa"/>
            <w:tcBorders>
              <w:bottom w:val="single" w:sz="6" w:space="0" w:color="000000"/>
            </w:tcBorders>
            <w:shd w:val="clear" w:color="auto" w:fill="auto"/>
          </w:tcPr>
          <w:p w14:paraId="0A14FE5A" w14:textId="77777777" w:rsidR="00843D5B" w:rsidRDefault="005E7C28">
            <w:pPr>
              <w:pStyle w:val="PreformattedText"/>
            </w:pPr>
            <w:r>
              <w:t>Heteroptera</w:t>
            </w:r>
          </w:p>
        </w:tc>
        <w:tc>
          <w:tcPr>
            <w:tcW w:w="677" w:type="dxa"/>
            <w:tcBorders>
              <w:bottom w:val="single" w:sz="6" w:space="0" w:color="000000"/>
            </w:tcBorders>
            <w:shd w:val="clear" w:color="auto" w:fill="auto"/>
          </w:tcPr>
          <w:p w14:paraId="626E83A8" w14:textId="77777777" w:rsidR="00843D5B" w:rsidRDefault="005E7C28">
            <w:pPr>
              <w:pStyle w:val="PreformattedText"/>
            </w:pPr>
            <w:r>
              <w:t>61</w:t>
            </w:r>
          </w:p>
        </w:tc>
        <w:tc>
          <w:tcPr>
            <w:tcW w:w="725" w:type="dxa"/>
            <w:tcBorders>
              <w:bottom w:val="single" w:sz="6" w:space="0" w:color="000000"/>
            </w:tcBorders>
            <w:shd w:val="clear" w:color="auto" w:fill="auto"/>
          </w:tcPr>
          <w:p w14:paraId="44BDB061" w14:textId="77777777" w:rsidR="00843D5B" w:rsidRDefault="005E7C28">
            <w:pPr>
              <w:pStyle w:val="PreformattedText"/>
            </w:pPr>
            <w:r>
              <w:t>0</w:t>
            </w:r>
          </w:p>
        </w:tc>
        <w:tc>
          <w:tcPr>
            <w:tcW w:w="1262" w:type="dxa"/>
            <w:tcBorders>
              <w:bottom w:val="single" w:sz="6" w:space="0" w:color="000000"/>
            </w:tcBorders>
            <w:shd w:val="clear" w:color="auto" w:fill="auto"/>
          </w:tcPr>
          <w:p w14:paraId="3C2445BE" w14:textId="77777777" w:rsidR="00843D5B" w:rsidRDefault="005E7C28">
            <w:pPr>
              <w:pStyle w:val="PreformattedText"/>
            </w:pPr>
            <w:r>
              <w:t>9.60E-01</w:t>
            </w:r>
          </w:p>
        </w:tc>
        <w:tc>
          <w:tcPr>
            <w:tcW w:w="988" w:type="dxa"/>
            <w:tcBorders>
              <w:bottom w:val="single" w:sz="6" w:space="0" w:color="000000"/>
            </w:tcBorders>
            <w:shd w:val="clear" w:color="auto" w:fill="auto"/>
          </w:tcPr>
          <w:p w14:paraId="56944EF5" w14:textId="77777777" w:rsidR="00843D5B" w:rsidRDefault="005E7C28">
            <w:pPr>
              <w:pStyle w:val="PreformattedText"/>
            </w:pPr>
            <w:r>
              <w:t>0.377</w:t>
            </w:r>
          </w:p>
        </w:tc>
        <w:tc>
          <w:tcPr>
            <w:tcW w:w="1437" w:type="dxa"/>
            <w:tcBorders>
              <w:bottom w:val="single" w:sz="6" w:space="0" w:color="000000"/>
            </w:tcBorders>
            <w:shd w:val="clear" w:color="auto" w:fill="auto"/>
          </w:tcPr>
          <w:p w14:paraId="12A5EB0B" w14:textId="77777777" w:rsidR="00843D5B" w:rsidRDefault="005E7C28">
            <w:pPr>
              <w:pStyle w:val="PreformattedText"/>
            </w:pPr>
            <w:r>
              <w:t>ns</w:t>
            </w:r>
          </w:p>
        </w:tc>
      </w:tr>
      <w:tr w:rsidR="00843D5B" w14:paraId="07FBA4B7" w14:textId="77777777">
        <w:tc>
          <w:tcPr>
            <w:tcW w:w="1661" w:type="dxa"/>
            <w:tcBorders>
              <w:bottom w:val="single" w:sz="6" w:space="0" w:color="000000"/>
            </w:tcBorders>
            <w:shd w:val="clear" w:color="auto" w:fill="auto"/>
          </w:tcPr>
          <w:p w14:paraId="08136E59" w14:textId="77777777" w:rsidR="00843D5B" w:rsidRDefault="005E7C28">
            <w:pPr>
              <w:pStyle w:val="PreformattedText"/>
            </w:pPr>
            <w:r>
              <w:t>Aranea</w:t>
            </w:r>
          </w:p>
        </w:tc>
        <w:tc>
          <w:tcPr>
            <w:tcW w:w="677" w:type="dxa"/>
            <w:tcBorders>
              <w:bottom w:val="single" w:sz="6" w:space="0" w:color="000000"/>
            </w:tcBorders>
            <w:shd w:val="clear" w:color="auto" w:fill="auto"/>
          </w:tcPr>
          <w:p w14:paraId="6C7D092C" w14:textId="77777777" w:rsidR="00843D5B" w:rsidRDefault="005E7C28">
            <w:pPr>
              <w:pStyle w:val="PreformattedText"/>
            </w:pPr>
            <w:r>
              <w:t>129</w:t>
            </w:r>
          </w:p>
        </w:tc>
        <w:tc>
          <w:tcPr>
            <w:tcW w:w="725" w:type="dxa"/>
            <w:tcBorders>
              <w:bottom w:val="single" w:sz="6" w:space="0" w:color="000000"/>
            </w:tcBorders>
            <w:shd w:val="clear" w:color="auto" w:fill="auto"/>
          </w:tcPr>
          <w:p w14:paraId="13D5E0B4" w14:textId="77777777" w:rsidR="00843D5B" w:rsidRDefault="005E7C28">
            <w:pPr>
              <w:pStyle w:val="PreformattedText"/>
            </w:pPr>
            <w:r>
              <w:t>216</w:t>
            </w:r>
          </w:p>
        </w:tc>
        <w:tc>
          <w:tcPr>
            <w:tcW w:w="1262" w:type="dxa"/>
            <w:tcBorders>
              <w:bottom w:val="single" w:sz="6" w:space="0" w:color="000000"/>
            </w:tcBorders>
            <w:shd w:val="clear" w:color="auto" w:fill="auto"/>
          </w:tcPr>
          <w:p w14:paraId="0F1A0A2C" w14:textId="77777777" w:rsidR="00843D5B" w:rsidRDefault="005E7C28">
            <w:pPr>
              <w:pStyle w:val="PreformattedText"/>
            </w:pPr>
            <w:r>
              <w:t>-9.39E-01</w:t>
            </w:r>
          </w:p>
        </w:tc>
        <w:tc>
          <w:tcPr>
            <w:tcW w:w="988" w:type="dxa"/>
            <w:tcBorders>
              <w:bottom w:val="single" w:sz="6" w:space="0" w:color="000000"/>
            </w:tcBorders>
            <w:shd w:val="clear" w:color="auto" w:fill="auto"/>
          </w:tcPr>
          <w:p w14:paraId="7504F6F9" w14:textId="77777777" w:rsidR="00843D5B" w:rsidRDefault="005E7C28">
            <w:pPr>
              <w:pStyle w:val="PreformattedText"/>
            </w:pPr>
            <w:r>
              <w:t>0.005</w:t>
            </w:r>
          </w:p>
        </w:tc>
        <w:tc>
          <w:tcPr>
            <w:tcW w:w="1437" w:type="dxa"/>
            <w:tcBorders>
              <w:bottom w:val="single" w:sz="6" w:space="0" w:color="000000"/>
            </w:tcBorders>
            <w:shd w:val="clear" w:color="auto" w:fill="auto"/>
          </w:tcPr>
          <w:p w14:paraId="5A83A91D" w14:textId="77777777" w:rsidR="00843D5B" w:rsidRDefault="005E7C28">
            <w:pPr>
              <w:pStyle w:val="PreformattedText"/>
            </w:pPr>
            <w:r>
              <w:t>decrease</w:t>
            </w:r>
          </w:p>
        </w:tc>
      </w:tr>
      <w:tr w:rsidR="00843D5B" w14:paraId="66307497" w14:textId="77777777">
        <w:tc>
          <w:tcPr>
            <w:tcW w:w="1661" w:type="dxa"/>
            <w:tcBorders>
              <w:bottom w:val="single" w:sz="6" w:space="0" w:color="000000"/>
            </w:tcBorders>
            <w:shd w:val="clear" w:color="auto" w:fill="auto"/>
          </w:tcPr>
          <w:p w14:paraId="5BEAB887" w14:textId="77777777" w:rsidR="00843D5B" w:rsidRDefault="005E7C28">
            <w:pPr>
              <w:pStyle w:val="PreformattedText"/>
            </w:pPr>
            <w:r>
              <w:t>Mantodea</w:t>
            </w:r>
          </w:p>
        </w:tc>
        <w:tc>
          <w:tcPr>
            <w:tcW w:w="677" w:type="dxa"/>
            <w:tcBorders>
              <w:bottom w:val="single" w:sz="6" w:space="0" w:color="000000"/>
            </w:tcBorders>
            <w:shd w:val="clear" w:color="auto" w:fill="auto"/>
          </w:tcPr>
          <w:p w14:paraId="56B5E7C9" w14:textId="77777777" w:rsidR="00843D5B" w:rsidRDefault="005E7C28">
            <w:pPr>
              <w:pStyle w:val="PreformattedText"/>
            </w:pPr>
            <w:r>
              <w:t>15</w:t>
            </w:r>
          </w:p>
        </w:tc>
        <w:tc>
          <w:tcPr>
            <w:tcW w:w="725" w:type="dxa"/>
            <w:tcBorders>
              <w:bottom w:val="single" w:sz="6" w:space="0" w:color="000000"/>
            </w:tcBorders>
            <w:shd w:val="clear" w:color="auto" w:fill="auto"/>
          </w:tcPr>
          <w:p w14:paraId="1B89F492" w14:textId="77777777" w:rsidR="00843D5B" w:rsidRDefault="005E7C28">
            <w:pPr>
              <w:pStyle w:val="PreformattedText"/>
            </w:pPr>
            <w:r>
              <w:t>26</w:t>
            </w:r>
          </w:p>
        </w:tc>
        <w:tc>
          <w:tcPr>
            <w:tcW w:w="1262" w:type="dxa"/>
            <w:tcBorders>
              <w:bottom w:val="single" w:sz="6" w:space="0" w:color="000000"/>
            </w:tcBorders>
            <w:shd w:val="clear" w:color="auto" w:fill="auto"/>
          </w:tcPr>
          <w:p w14:paraId="167843C2" w14:textId="77777777" w:rsidR="00843D5B" w:rsidRDefault="005E7C28">
            <w:pPr>
              <w:pStyle w:val="PreformattedText"/>
            </w:pPr>
            <w:r>
              <w:t>-7.69E-06</w:t>
            </w:r>
          </w:p>
        </w:tc>
        <w:tc>
          <w:tcPr>
            <w:tcW w:w="988" w:type="dxa"/>
            <w:tcBorders>
              <w:bottom w:val="single" w:sz="6" w:space="0" w:color="000000"/>
            </w:tcBorders>
            <w:shd w:val="clear" w:color="auto" w:fill="auto"/>
          </w:tcPr>
          <w:p w14:paraId="1ECC1E3A" w14:textId="77777777" w:rsidR="00843D5B" w:rsidRDefault="005E7C28">
            <w:pPr>
              <w:pStyle w:val="PreformattedText"/>
            </w:pPr>
            <w:r>
              <w:t>0.701</w:t>
            </w:r>
          </w:p>
        </w:tc>
        <w:tc>
          <w:tcPr>
            <w:tcW w:w="1437" w:type="dxa"/>
            <w:tcBorders>
              <w:bottom w:val="single" w:sz="6" w:space="0" w:color="000000"/>
            </w:tcBorders>
            <w:shd w:val="clear" w:color="auto" w:fill="auto"/>
          </w:tcPr>
          <w:p w14:paraId="17B06C1E" w14:textId="77777777" w:rsidR="00843D5B" w:rsidRDefault="005E7C28">
            <w:pPr>
              <w:pStyle w:val="PreformattedText"/>
            </w:pPr>
            <w:r>
              <w:t>ns</w:t>
            </w:r>
          </w:p>
        </w:tc>
      </w:tr>
      <w:tr w:rsidR="00843D5B" w14:paraId="140DEBE7" w14:textId="77777777">
        <w:tc>
          <w:tcPr>
            <w:tcW w:w="1661" w:type="dxa"/>
            <w:tcBorders>
              <w:bottom w:val="single" w:sz="6" w:space="0" w:color="000000"/>
            </w:tcBorders>
            <w:shd w:val="clear" w:color="auto" w:fill="auto"/>
          </w:tcPr>
          <w:p w14:paraId="6BF5BFCF" w14:textId="77777777" w:rsidR="00843D5B" w:rsidRDefault="005E7C28">
            <w:pPr>
              <w:pStyle w:val="PreformattedText"/>
            </w:pPr>
            <w:r>
              <w:t>Coleoptera</w:t>
            </w:r>
          </w:p>
        </w:tc>
        <w:tc>
          <w:tcPr>
            <w:tcW w:w="677" w:type="dxa"/>
            <w:tcBorders>
              <w:bottom w:val="single" w:sz="6" w:space="0" w:color="000000"/>
            </w:tcBorders>
            <w:shd w:val="clear" w:color="auto" w:fill="auto"/>
          </w:tcPr>
          <w:p w14:paraId="4DCC6B2C" w14:textId="77777777" w:rsidR="00843D5B" w:rsidRDefault="005E7C28">
            <w:pPr>
              <w:pStyle w:val="PreformattedText"/>
            </w:pPr>
            <w:r>
              <w:t>96</w:t>
            </w:r>
          </w:p>
        </w:tc>
        <w:tc>
          <w:tcPr>
            <w:tcW w:w="725" w:type="dxa"/>
            <w:tcBorders>
              <w:bottom w:val="single" w:sz="6" w:space="0" w:color="000000"/>
            </w:tcBorders>
            <w:shd w:val="clear" w:color="auto" w:fill="auto"/>
          </w:tcPr>
          <w:p w14:paraId="3638644E" w14:textId="77777777" w:rsidR="00843D5B" w:rsidRDefault="005E7C28">
            <w:pPr>
              <w:pStyle w:val="PreformattedText"/>
            </w:pPr>
            <w:r>
              <w:t>148</w:t>
            </w:r>
          </w:p>
        </w:tc>
        <w:tc>
          <w:tcPr>
            <w:tcW w:w="1262" w:type="dxa"/>
            <w:tcBorders>
              <w:bottom w:val="single" w:sz="6" w:space="0" w:color="000000"/>
            </w:tcBorders>
            <w:shd w:val="clear" w:color="auto" w:fill="auto"/>
          </w:tcPr>
          <w:p w14:paraId="2C6CDEB3" w14:textId="77777777" w:rsidR="00843D5B" w:rsidRDefault="005E7C28">
            <w:pPr>
              <w:pStyle w:val="PreformattedText"/>
            </w:pPr>
            <w:r>
              <w:t>1.05E+00</w:t>
            </w:r>
          </w:p>
        </w:tc>
        <w:tc>
          <w:tcPr>
            <w:tcW w:w="988" w:type="dxa"/>
            <w:tcBorders>
              <w:bottom w:val="single" w:sz="6" w:space="0" w:color="000000"/>
            </w:tcBorders>
            <w:shd w:val="clear" w:color="auto" w:fill="auto"/>
          </w:tcPr>
          <w:p w14:paraId="67A8551D" w14:textId="77777777" w:rsidR="00843D5B" w:rsidRDefault="005E7C28">
            <w:pPr>
              <w:pStyle w:val="PreformattedText"/>
            </w:pPr>
            <w:r>
              <w:t>0.116</w:t>
            </w:r>
          </w:p>
        </w:tc>
        <w:tc>
          <w:tcPr>
            <w:tcW w:w="1437" w:type="dxa"/>
            <w:tcBorders>
              <w:bottom w:val="single" w:sz="6" w:space="0" w:color="000000"/>
            </w:tcBorders>
            <w:shd w:val="clear" w:color="auto" w:fill="auto"/>
          </w:tcPr>
          <w:p w14:paraId="3FD61C71" w14:textId="77777777" w:rsidR="00843D5B" w:rsidRDefault="005E7C28">
            <w:pPr>
              <w:pStyle w:val="PreformattedText"/>
            </w:pPr>
            <w:r>
              <w:t>ns</w:t>
            </w:r>
          </w:p>
        </w:tc>
      </w:tr>
      <w:tr w:rsidR="00843D5B" w14:paraId="1AF24894" w14:textId="77777777">
        <w:tc>
          <w:tcPr>
            <w:tcW w:w="1661" w:type="dxa"/>
            <w:tcBorders>
              <w:bottom w:val="single" w:sz="6" w:space="0" w:color="000000"/>
            </w:tcBorders>
            <w:shd w:val="clear" w:color="auto" w:fill="auto"/>
          </w:tcPr>
          <w:p w14:paraId="751FB004" w14:textId="77777777" w:rsidR="00843D5B" w:rsidRDefault="005E7C28">
            <w:pPr>
              <w:pStyle w:val="PreformattedText"/>
            </w:pPr>
            <w:r>
              <w:t>Lepidoptera</w:t>
            </w:r>
          </w:p>
        </w:tc>
        <w:tc>
          <w:tcPr>
            <w:tcW w:w="677" w:type="dxa"/>
            <w:tcBorders>
              <w:bottom w:val="single" w:sz="6" w:space="0" w:color="000000"/>
            </w:tcBorders>
            <w:shd w:val="clear" w:color="auto" w:fill="auto"/>
          </w:tcPr>
          <w:p w14:paraId="5BB08502" w14:textId="77777777" w:rsidR="00843D5B" w:rsidRDefault="005E7C28">
            <w:pPr>
              <w:pStyle w:val="PreformattedText"/>
            </w:pPr>
            <w:r>
              <w:t>57</w:t>
            </w:r>
          </w:p>
        </w:tc>
        <w:tc>
          <w:tcPr>
            <w:tcW w:w="725" w:type="dxa"/>
            <w:tcBorders>
              <w:bottom w:val="single" w:sz="6" w:space="0" w:color="000000"/>
            </w:tcBorders>
            <w:shd w:val="clear" w:color="auto" w:fill="auto"/>
          </w:tcPr>
          <w:p w14:paraId="1DEB8BCC" w14:textId="77777777" w:rsidR="00843D5B" w:rsidRDefault="005E7C28">
            <w:pPr>
              <w:pStyle w:val="PreformattedText"/>
            </w:pPr>
            <w:r>
              <w:t>97</w:t>
            </w:r>
          </w:p>
        </w:tc>
        <w:tc>
          <w:tcPr>
            <w:tcW w:w="1262" w:type="dxa"/>
            <w:tcBorders>
              <w:bottom w:val="single" w:sz="6" w:space="0" w:color="000000"/>
            </w:tcBorders>
            <w:shd w:val="clear" w:color="auto" w:fill="auto"/>
          </w:tcPr>
          <w:p w14:paraId="705EE46D" w14:textId="77777777" w:rsidR="00843D5B" w:rsidRDefault="005E7C28">
            <w:pPr>
              <w:pStyle w:val="PreformattedText"/>
            </w:pPr>
            <w:r>
              <w:t>-3.75E-05</w:t>
            </w:r>
          </w:p>
        </w:tc>
        <w:tc>
          <w:tcPr>
            <w:tcW w:w="988" w:type="dxa"/>
            <w:tcBorders>
              <w:bottom w:val="single" w:sz="6" w:space="0" w:color="000000"/>
            </w:tcBorders>
            <w:shd w:val="clear" w:color="auto" w:fill="auto"/>
          </w:tcPr>
          <w:p w14:paraId="036E2934" w14:textId="77777777" w:rsidR="00843D5B" w:rsidRDefault="005E7C28">
            <w:pPr>
              <w:pStyle w:val="PreformattedText"/>
            </w:pPr>
            <w:r>
              <w:t>0.834</w:t>
            </w:r>
          </w:p>
        </w:tc>
        <w:tc>
          <w:tcPr>
            <w:tcW w:w="1437" w:type="dxa"/>
            <w:tcBorders>
              <w:bottom w:val="single" w:sz="6" w:space="0" w:color="000000"/>
            </w:tcBorders>
            <w:shd w:val="clear" w:color="auto" w:fill="auto"/>
          </w:tcPr>
          <w:p w14:paraId="342F7041" w14:textId="77777777" w:rsidR="00843D5B" w:rsidRDefault="005E7C28">
            <w:pPr>
              <w:pStyle w:val="PreformattedText"/>
            </w:pPr>
            <w:r>
              <w:t>ns</w:t>
            </w:r>
          </w:p>
        </w:tc>
      </w:tr>
    </w:tbl>
    <w:p w14:paraId="5BD71CDF" w14:textId="77777777" w:rsidR="00843D5B" w:rsidRDefault="005E7C28">
      <w:pPr>
        <w:pStyle w:val="PreformattedText"/>
        <w:jc w:val="center"/>
        <w:rPr>
          <w:rFonts w:ascii="Times New Roman" w:hAnsi="Times New Roman" w:cs="Times New Roman"/>
          <w:sz w:val="24"/>
          <w:szCs w:val="24"/>
          <w:lang w:val="en-GB"/>
        </w:rPr>
      </w:pPr>
      <w:r>
        <w:br w:type="page"/>
      </w:r>
    </w:p>
    <w:p w14:paraId="667B7F4F" w14:textId="77777777" w:rsidR="00843D5B" w:rsidRDefault="005E7C28">
      <w:pPr>
        <w:pStyle w:val="PreformattedText"/>
        <w:rPr>
          <w:rFonts w:ascii="Times New Roman" w:hAnsi="Times New Roman" w:cs="Times New Roman"/>
          <w:b/>
          <w:bCs/>
          <w:sz w:val="24"/>
          <w:szCs w:val="24"/>
          <w:lang w:val="en-GB"/>
        </w:rPr>
      </w:pPr>
      <w:commentRangeStart w:id="1"/>
      <w:r>
        <w:rPr>
          <w:rFonts w:ascii="Times New Roman" w:hAnsi="Times New Roman" w:cs="Times New Roman"/>
          <w:b/>
          <w:bCs/>
          <w:sz w:val="24"/>
          <w:szCs w:val="24"/>
          <w:lang w:val="en-GB"/>
        </w:rPr>
        <w:lastRenderedPageBreak/>
        <w:t>Table</w:t>
      </w:r>
      <w:commentRangeEnd w:id="1"/>
      <w:r>
        <w:commentReference w:id="1"/>
      </w:r>
      <w:r>
        <w:rPr>
          <w:rFonts w:ascii="Times New Roman" w:hAnsi="Times New Roman" w:cs="Times New Roman"/>
          <w:b/>
          <w:bCs/>
          <w:sz w:val="24"/>
          <w:szCs w:val="24"/>
          <w:lang w:val="en-GB"/>
        </w:rPr>
        <w:t xml:space="preserve"> S2. </w:t>
      </w:r>
      <w:r>
        <w:rPr>
          <w:rFonts w:ascii="Times New Roman" w:hAnsi="Times New Roman" w:cs="Times New Roman"/>
          <w:sz w:val="24"/>
          <w:szCs w:val="24"/>
          <w:lang w:val="en-GB"/>
        </w:rPr>
        <w:t>Results of the Mann-Whitney’s tests for arthropod individual body lengths at individual plant species. NC – number of individuals/species in th econtrol, NEx - number of individulas in the exclosure plots. HL – Hodges-Lehman centrality estimator (median of the differences between individuals from control and exclosure). Direction indicates how median changes from exclosure (no predaors) to the control (Predators present), which is the predator effect on arthropod sizes.</w:t>
      </w:r>
    </w:p>
    <w:p w14:paraId="2ACFF3E9" w14:textId="77777777" w:rsidR="00843D5B" w:rsidRDefault="00843D5B">
      <w:pPr>
        <w:pStyle w:val="PreformattedText"/>
        <w:rPr>
          <w:rFonts w:ascii="Times New Roman" w:hAnsi="Times New Roman" w:cs="Times New Roman"/>
          <w:sz w:val="24"/>
          <w:szCs w:val="24"/>
          <w:lang w:val="en-GB"/>
        </w:rPr>
      </w:pPr>
    </w:p>
    <w:p w14:paraId="06CCEEF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Order</w:t>
      </w:r>
      <w:r>
        <w:rPr>
          <w:rFonts w:ascii="Times New Roman" w:hAnsi="Times New Roman" w:cs="Times New Roman"/>
          <w:sz w:val="24"/>
          <w:szCs w:val="24"/>
          <w:lang w:val="en-GB"/>
        </w:rPr>
        <w:tab/>
        <w:t>Plant</w:t>
      </w:r>
      <w:r>
        <w:rPr>
          <w:rFonts w:ascii="Times New Roman" w:hAnsi="Times New Roman" w:cs="Times New Roman"/>
          <w:sz w:val="24"/>
          <w:szCs w:val="24"/>
          <w:lang w:val="en-GB"/>
        </w:rPr>
        <w:tab/>
        <w:t>NC</w:t>
      </w:r>
      <w:r>
        <w:rPr>
          <w:rFonts w:ascii="Times New Roman" w:hAnsi="Times New Roman" w:cs="Times New Roman"/>
          <w:sz w:val="24"/>
          <w:szCs w:val="24"/>
          <w:lang w:val="en-GB"/>
        </w:rPr>
        <w:tab/>
        <w:t>NEx</w:t>
      </w:r>
      <w:r>
        <w:rPr>
          <w:rFonts w:ascii="Times New Roman" w:hAnsi="Times New Roman" w:cs="Times New Roman"/>
          <w:sz w:val="24"/>
          <w:szCs w:val="24"/>
          <w:lang w:val="en-GB"/>
        </w:rPr>
        <w:tab/>
        <w:t>HL</w:t>
      </w:r>
      <w:r>
        <w:rPr>
          <w:rFonts w:ascii="Times New Roman" w:hAnsi="Times New Roman" w:cs="Times New Roman"/>
          <w:sz w:val="24"/>
          <w:szCs w:val="24"/>
          <w:lang w:val="en-GB"/>
        </w:rPr>
        <w:tab/>
        <w:t>P</w:t>
      </w:r>
      <w:r>
        <w:rPr>
          <w:rFonts w:ascii="Times New Roman" w:hAnsi="Times New Roman" w:cs="Times New Roman"/>
          <w:sz w:val="24"/>
          <w:szCs w:val="24"/>
          <w:lang w:val="en-GB"/>
        </w:rPr>
        <w:tab/>
        <w:t>Direction</w:t>
      </w:r>
    </w:p>
    <w:p w14:paraId="7EF736F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piptar</w:t>
      </w:r>
      <w:r>
        <w:rPr>
          <w:rFonts w:ascii="Times New Roman" w:hAnsi="Times New Roman" w:cs="Times New Roman"/>
          <w:sz w:val="24"/>
          <w:szCs w:val="24"/>
          <w:lang w:val="en-GB"/>
        </w:rPr>
        <w:tab/>
        <w:t>84</w:t>
      </w:r>
      <w:r>
        <w:rPr>
          <w:rFonts w:ascii="Times New Roman" w:hAnsi="Times New Roman" w:cs="Times New Roman"/>
          <w:sz w:val="24"/>
          <w:szCs w:val="24"/>
          <w:lang w:val="en-GB"/>
        </w:rPr>
        <w:tab/>
        <w:t>147</w:t>
      </w:r>
      <w:r>
        <w:rPr>
          <w:rFonts w:ascii="Times New Roman" w:hAnsi="Times New Roman" w:cs="Times New Roman"/>
          <w:sz w:val="24"/>
          <w:szCs w:val="24"/>
          <w:lang w:val="en-GB"/>
        </w:rPr>
        <w:tab/>
        <w:t>-3.87E+00</w:t>
      </w:r>
      <w:r>
        <w:rPr>
          <w:rFonts w:ascii="Times New Roman" w:hAnsi="Times New Roman" w:cs="Times New Roman"/>
          <w:sz w:val="24"/>
          <w:szCs w:val="24"/>
          <w:lang w:val="en-GB"/>
        </w:rPr>
        <w:tab/>
        <w:t>0.061</w:t>
      </w:r>
      <w:r>
        <w:rPr>
          <w:rFonts w:ascii="Times New Roman" w:hAnsi="Times New Roman" w:cs="Times New Roman"/>
          <w:sz w:val="24"/>
          <w:szCs w:val="24"/>
          <w:lang w:val="en-GB"/>
        </w:rPr>
        <w:tab/>
        <w:t>ns</w:t>
      </w:r>
    </w:p>
    <w:p w14:paraId="6D0584E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prems1</w:t>
      </w:r>
      <w:r>
        <w:rPr>
          <w:rFonts w:ascii="Times New Roman" w:hAnsi="Times New Roman" w:cs="Times New Roman"/>
          <w:sz w:val="24"/>
          <w:szCs w:val="24"/>
          <w:lang w:val="en-GB"/>
        </w:rPr>
        <w:tab/>
        <w:t>2</w:t>
      </w:r>
      <w:r>
        <w:rPr>
          <w:rFonts w:ascii="Times New Roman" w:hAnsi="Times New Roman" w:cs="Times New Roman"/>
          <w:sz w:val="24"/>
          <w:szCs w:val="24"/>
          <w:lang w:val="en-GB"/>
        </w:rPr>
        <w:tab/>
        <w:t>13</w:t>
      </w:r>
      <w:r>
        <w:rPr>
          <w:rFonts w:ascii="Times New Roman" w:hAnsi="Times New Roman" w:cs="Times New Roman"/>
          <w:sz w:val="24"/>
          <w:szCs w:val="24"/>
          <w:lang w:val="en-GB"/>
        </w:rPr>
        <w:tab/>
        <w:t>-1.67E-06</w:t>
      </w:r>
      <w:r>
        <w:rPr>
          <w:rFonts w:ascii="Times New Roman" w:hAnsi="Times New Roman" w:cs="Times New Roman"/>
          <w:sz w:val="24"/>
          <w:szCs w:val="24"/>
          <w:lang w:val="en-GB"/>
        </w:rPr>
        <w:tab/>
        <w:t>0.661</w:t>
      </w:r>
      <w:r>
        <w:rPr>
          <w:rFonts w:ascii="Times New Roman" w:hAnsi="Times New Roman" w:cs="Times New Roman"/>
          <w:sz w:val="24"/>
          <w:szCs w:val="24"/>
          <w:lang w:val="en-GB"/>
        </w:rPr>
        <w:tab/>
        <w:t>ns</w:t>
      </w:r>
    </w:p>
    <w:p w14:paraId="07C7F7C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tricpl</w:t>
      </w:r>
      <w:r>
        <w:rPr>
          <w:rFonts w:ascii="Times New Roman" w:hAnsi="Times New Roman" w:cs="Times New Roman"/>
          <w:sz w:val="24"/>
          <w:szCs w:val="24"/>
          <w:lang w:val="en-GB"/>
        </w:rPr>
        <w:tab/>
        <w:t>22</w:t>
      </w:r>
      <w:r>
        <w:rPr>
          <w:rFonts w:ascii="Times New Roman" w:hAnsi="Times New Roman" w:cs="Times New Roman"/>
          <w:sz w:val="24"/>
          <w:szCs w:val="24"/>
          <w:lang w:val="en-GB"/>
        </w:rPr>
        <w:tab/>
        <w:t>17</w:t>
      </w:r>
      <w:r>
        <w:rPr>
          <w:rFonts w:ascii="Times New Roman" w:hAnsi="Times New Roman" w:cs="Times New Roman"/>
          <w:sz w:val="24"/>
          <w:szCs w:val="24"/>
          <w:lang w:val="en-GB"/>
        </w:rPr>
        <w:tab/>
        <w:t>2.89E-05</w:t>
      </w:r>
      <w:r>
        <w:rPr>
          <w:rFonts w:ascii="Times New Roman" w:hAnsi="Times New Roman" w:cs="Times New Roman"/>
          <w:sz w:val="24"/>
          <w:szCs w:val="24"/>
          <w:lang w:val="en-GB"/>
        </w:rPr>
        <w:tab/>
        <w:t>0.931</w:t>
      </w:r>
      <w:r>
        <w:rPr>
          <w:rFonts w:ascii="Times New Roman" w:hAnsi="Times New Roman" w:cs="Times New Roman"/>
          <w:sz w:val="24"/>
          <w:szCs w:val="24"/>
          <w:lang w:val="en-GB"/>
        </w:rPr>
        <w:tab/>
        <w:t>ns</w:t>
      </w:r>
    </w:p>
    <w:p w14:paraId="1D790B6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melos1</w:t>
      </w:r>
      <w:r>
        <w:rPr>
          <w:rFonts w:ascii="Times New Roman" w:hAnsi="Times New Roman" w:cs="Times New Roman"/>
          <w:sz w:val="24"/>
          <w:szCs w:val="24"/>
          <w:lang w:val="en-GB"/>
        </w:rPr>
        <w:tab/>
        <w:t>131</w:t>
      </w:r>
      <w:r>
        <w:rPr>
          <w:rFonts w:ascii="Times New Roman" w:hAnsi="Times New Roman" w:cs="Times New Roman"/>
          <w:sz w:val="24"/>
          <w:szCs w:val="24"/>
          <w:lang w:val="en-GB"/>
        </w:rPr>
        <w:tab/>
        <w:t>28</w:t>
      </w:r>
      <w:r>
        <w:rPr>
          <w:rFonts w:ascii="Times New Roman" w:hAnsi="Times New Roman" w:cs="Times New Roman"/>
          <w:sz w:val="24"/>
          <w:szCs w:val="24"/>
          <w:lang w:val="en-GB"/>
        </w:rPr>
        <w:tab/>
        <w:t>-3.94E+01</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47B7F35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melamu</w:t>
      </w:r>
      <w:r>
        <w:rPr>
          <w:rFonts w:ascii="Times New Roman" w:hAnsi="Times New Roman" w:cs="Times New Roman"/>
          <w:sz w:val="24"/>
          <w:szCs w:val="24"/>
          <w:lang w:val="en-GB"/>
        </w:rPr>
        <w:tab/>
        <w:t>71</w:t>
      </w:r>
      <w:r>
        <w:rPr>
          <w:rFonts w:ascii="Times New Roman" w:hAnsi="Times New Roman" w:cs="Times New Roman"/>
          <w:sz w:val="24"/>
          <w:szCs w:val="24"/>
          <w:lang w:val="en-GB"/>
        </w:rPr>
        <w:tab/>
        <w:t>66</w:t>
      </w:r>
      <w:r>
        <w:rPr>
          <w:rFonts w:ascii="Times New Roman" w:hAnsi="Times New Roman" w:cs="Times New Roman"/>
          <w:sz w:val="24"/>
          <w:szCs w:val="24"/>
          <w:lang w:val="en-GB"/>
        </w:rPr>
        <w:tab/>
        <w:t>1.71E+00</w:t>
      </w:r>
      <w:r>
        <w:rPr>
          <w:rFonts w:ascii="Times New Roman" w:hAnsi="Times New Roman" w:cs="Times New Roman"/>
          <w:sz w:val="24"/>
          <w:szCs w:val="24"/>
          <w:lang w:val="en-GB"/>
        </w:rPr>
        <w:tab/>
        <w:t>0.162</w:t>
      </w:r>
      <w:r>
        <w:rPr>
          <w:rFonts w:ascii="Times New Roman" w:hAnsi="Times New Roman" w:cs="Times New Roman"/>
          <w:sz w:val="24"/>
          <w:szCs w:val="24"/>
          <w:lang w:val="en-GB"/>
        </w:rPr>
        <w:tab/>
        <w:t>ns</w:t>
      </w:r>
    </w:p>
    <w:p w14:paraId="76FE566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macata</w:t>
      </w:r>
      <w:r>
        <w:rPr>
          <w:rFonts w:ascii="Times New Roman" w:hAnsi="Times New Roman" w:cs="Times New Roman"/>
          <w:sz w:val="24"/>
          <w:szCs w:val="24"/>
          <w:lang w:val="en-GB"/>
        </w:rPr>
        <w:tab/>
        <w:t>17</w:t>
      </w:r>
      <w:r>
        <w:rPr>
          <w:rFonts w:ascii="Times New Roman" w:hAnsi="Times New Roman" w:cs="Times New Roman"/>
          <w:sz w:val="24"/>
          <w:szCs w:val="24"/>
          <w:lang w:val="en-GB"/>
        </w:rPr>
        <w:tab/>
        <w:t>3</w:t>
      </w:r>
      <w:r>
        <w:rPr>
          <w:rFonts w:ascii="Times New Roman" w:hAnsi="Times New Roman" w:cs="Times New Roman"/>
          <w:sz w:val="24"/>
          <w:szCs w:val="24"/>
          <w:lang w:val="en-GB"/>
        </w:rPr>
        <w:tab/>
        <w:t>4.03E+00</w:t>
      </w:r>
      <w:r>
        <w:rPr>
          <w:rFonts w:ascii="Times New Roman" w:hAnsi="Times New Roman" w:cs="Times New Roman"/>
          <w:sz w:val="24"/>
          <w:szCs w:val="24"/>
          <w:lang w:val="en-GB"/>
        </w:rPr>
        <w:tab/>
        <w:t>0.425</w:t>
      </w:r>
      <w:r>
        <w:rPr>
          <w:rFonts w:ascii="Times New Roman" w:hAnsi="Times New Roman" w:cs="Times New Roman"/>
          <w:sz w:val="24"/>
          <w:szCs w:val="24"/>
          <w:lang w:val="en-GB"/>
        </w:rPr>
        <w:tab/>
        <w:t>ns</w:t>
      </w:r>
    </w:p>
    <w:p w14:paraId="1645571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cordte</w:t>
      </w:r>
      <w:r>
        <w:rPr>
          <w:rFonts w:ascii="Times New Roman" w:hAnsi="Times New Roman" w:cs="Times New Roman"/>
          <w:sz w:val="24"/>
          <w:szCs w:val="24"/>
          <w:lang w:val="en-GB"/>
        </w:rPr>
        <w:tab/>
        <w:t>4</w:t>
      </w:r>
      <w:r>
        <w:rPr>
          <w:rFonts w:ascii="Times New Roman" w:hAnsi="Times New Roman" w:cs="Times New Roman"/>
          <w:sz w:val="24"/>
          <w:szCs w:val="24"/>
          <w:lang w:val="en-GB"/>
        </w:rPr>
        <w:tab/>
        <w:t>3</w:t>
      </w:r>
      <w:r>
        <w:rPr>
          <w:rFonts w:ascii="Times New Roman" w:hAnsi="Times New Roman" w:cs="Times New Roman"/>
          <w:sz w:val="24"/>
          <w:szCs w:val="24"/>
          <w:lang w:val="en-GB"/>
        </w:rPr>
        <w:tab/>
        <w:t>5.42E+00</w:t>
      </w:r>
      <w:r>
        <w:rPr>
          <w:rFonts w:ascii="Times New Roman" w:hAnsi="Times New Roman" w:cs="Times New Roman"/>
          <w:sz w:val="24"/>
          <w:szCs w:val="24"/>
          <w:lang w:val="en-GB"/>
        </w:rPr>
        <w:tab/>
        <w:t>0.858</w:t>
      </w:r>
      <w:r>
        <w:rPr>
          <w:rFonts w:ascii="Times New Roman" w:hAnsi="Times New Roman" w:cs="Times New Roman"/>
          <w:sz w:val="24"/>
          <w:szCs w:val="24"/>
          <w:lang w:val="en-GB"/>
        </w:rPr>
        <w:tab/>
        <w:t>ns</w:t>
      </w:r>
    </w:p>
    <w:p w14:paraId="7D2A73C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breyce</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9.45E+00</w:t>
      </w:r>
      <w:r>
        <w:rPr>
          <w:rFonts w:ascii="Times New Roman" w:hAnsi="Times New Roman" w:cs="Times New Roman"/>
          <w:sz w:val="24"/>
          <w:szCs w:val="24"/>
          <w:lang w:val="en-GB"/>
        </w:rPr>
        <w:tab/>
        <w:t>0.350</w:t>
      </w:r>
      <w:r>
        <w:rPr>
          <w:rFonts w:ascii="Times New Roman" w:hAnsi="Times New Roman" w:cs="Times New Roman"/>
          <w:sz w:val="24"/>
          <w:szCs w:val="24"/>
          <w:lang w:val="en-GB"/>
        </w:rPr>
        <w:tab/>
        <w:t>ns</w:t>
      </w:r>
    </w:p>
    <w:p w14:paraId="60A981F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tremor</w:t>
      </w:r>
      <w:r>
        <w:rPr>
          <w:rFonts w:ascii="Times New Roman" w:hAnsi="Times New Roman" w:cs="Times New Roman"/>
          <w:sz w:val="24"/>
          <w:szCs w:val="24"/>
          <w:lang w:val="en-GB"/>
        </w:rPr>
        <w:tab/>
        <w:t>64</w:t>
      </w:r>
      <w:r>
        <w:rPr>
          <w:rFonts w:ascii="Times New Roman" w:hAnsi="Times New Roman" w:cs="Times New Roman"/>
          <w:sz w:val="24"/>
          <w:szCs w:val="24"/>
          <w:lang w:val="en-GB"/>
        </w:rPr>
        <w:tab/>
        <w:t>40</w:t>
      </w:r>
      <w:r>
        <w:rPr>
          <w:rFonts w:ascii="Times New Roman" w:hAnsi="Times New Roman" w:cs="Times New Roman"/>
          <w:sz w:val="24"/>
          <w:szCs w:val="24"/>
          <w:lang w:val="en-GB"/>
        </w:rPr>
        <w:tab/>
        <w:t>6.94E-01</w:t>
      </w:r>
      <w:r>
        <w:rPr>
          <w:rFonts w:ascii="Times New Roman" w:hAnsi="Times New Roman" w:cs="Times New Roman"/>
          <w:sz w:val="24"/>
          <w:szCs w:val="24"/>
          <w:lang w:val="en-GB"/>
        </w:rPr>
        <w:tab/>
        <w:t>0.137</w:t>
      </w:r>
      <w:r>
        <w:rPr>
          <w:rFonts w:ascii="Times New Roman" w:hAnsi="Times New Roman" w:cs="Times New Roman"/>
          <w:sz w:val="24"/>
          <w:szCs w:val="24"/>
          <w:lang w:val="en-GB"/>
        </w:rPr>
        <w:tab/>
        <w:t>ns</w:t>
      </w:r>
    </w:p>
    <w:p w14:paraId="61ECFDA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manies</w:t>
      </w:r>
      <w:r>
        <w:rPr>
          <w:rFonts w:ascii="Times New Roman" w:hAnsi="Times New Roman" w:cs="Times New Roman"/>
          <w:sz w:val="24"/>
          <w:szCs w:val="24"/>
          <w:lang w:val="en-GB"/>
        </w:rPr>
        <w:tab/>
        <w:t>10</w:t>
      </w:r>
      <w:r>
        <w:rPr>
          <w:rFonts w:ascii="Times New Roman" w:hAnsi="Times New Roman" w:cs="Times New Roman"/>
          <w:sz w:val="24"/>
          <w:szCs w:val="24"/>
          <w:lang w:val="en-GB"/>
        </w:rPr>
        <w:tab/>
        <w:t>10</w:t>
      </w:r>
      <w:r>
        <w:rPr>
          <w:rFonts w:ascii="Times New Roman" w:hAnsi="Times New Roman" w:cs="Times New Roman"/>
          <w:sz w:val="24"/>
          <w:szCs w:val="24"/>
          <w:lang w:val="en-GB"/>
        </w:rPr>
        <w:tab/>
        <w:t>-3.40E+01</w:t>
      </w:r>
      <w:r>
        <w:rPr>
          <w:rFonts w:ascii="Times New Roman" w:hAnsi="Times New Roman" w:cs="Times New Roman"/>
          <w:sz w:val="24"/>
          <w:szCs w:val="24"/>
          <w:lang w:val="en-GB"/>
        </w:rPr>
        <w:tab/>
        <w:t>0.047</w:t>
      </w:r>
      <w:r>
        <w:rPr>
          <w:rFonts w:ascii="Times New Roman" w:hAnsi="Times New Roman" w:cs="Times New Roman"/>
          <w:sz w:val="24"/>
          <w:szCs w:val="24"/>
          <w:lang w:val="en-GB"/>
        </w:rPr>
        <w:tab/>
        <w:t>decrease</w:t>
      </w:r>
    </w:p>
    <w:p w14:paraId="5BCC170E"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tremor</w:t>
      </w:r>
      <w:r>
        <w:rPr>
          <w:rFonts w:ascii="Times New Roman" w:hAnsi="Times New Roman" w:cs="Times New Roman"/>
          <w:sz w:val="24"/>
          <w:szCs w:val="24"/>
          <w:lang w:val="en-GB"/>
        </w:rPr>
        <w:tab/>
        <w:t>24</w:t>
      </w:r>
      <w:r>
        <w:rPr>
          <w:rFonts w:ascii="Times New Roman" w:hAnsi="Times New Roman" w:cs="Times New Roman"/>
          <w:sz w:val="24"/>
          <w:szCs w:val="24"/>
          <w:lang w:val="en-GB"/>
        </w:rPr>
        <w:tab/>
        <w:t>17</w:t>
      </w:r>
      <w:r>
        <w:rPr>
          <w:rFonts w:ascii="Times New Roman" w:hAnsi="Times New Roman" w:cs="Times New Roman"/>
          <w:sz w:val="24"/>
          <w:szCs w:val="24"/>
          <w:lang w:val="en-GB"/>
        </w:rPr>
        <w:tab/>
        <w:t>1.45E-06</w:t>
      </w:r>
      <w:r>
        <w:rPr>
          <w:rFonts w:ascii="Times New Roman" w:hAnsi="Times New Roman" w:cs="Times New Roman"/>
          <w:sz w:val="24"/>
          <w:szCs w:val="24"/>
          <w:lang w:val="en-GB"/>
        </w:rPr>
        <w:tab/>
        <w:t>0.422</w:t>
      </w:r>
      <w:r>
        <w:rPr>
          <w:rFonts w:ascii="Times New Roman" w:hAnsi="Times New Roman" w:cs="Times New Roman"/>
          <w:sz w:val="24"/>
          <w:szCs w:val="24"/>
          <w:lang w:val="en-GB"/>
        </w:rPr>
        <w:tab/>
        <w:t>ns</w:t>
      </w:r>
    </w:p>
    <w:p w14:paraId="3F9D6C0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piptar</w:t>
      </w:r>
      <w:r>
        <w:rPr>
          <w:rFonts w:ascii="Times New Roman" w:hAnsi="Times New Roman" w:cs="Times New Roman"/>
          <w:sz w:val="24"/>
          <w:szCs w:val="24"/>
          <w:lang w:val="en-GB"/>
        </w:rPr>
        <w:tab/>
        <w:t>47</w:t>
      </w:r>
      <w:r>
        <w:rPr>
          <w:rFonts w:ascii="Times New Roman" w:hAnsi="Times New Roman" w:cs="Times New Roman"/>
          <w:sz w:val="24"/>
          <w:szCs w:val="24"/>
          <w:lang w:val="en-GB"/>
        </w:rPr>
        <w:tab/>
        <w:t>106</w:t>
      </w:r>
      <w:r>
        <w:rPr>
          <w:rFonts w:ascii="Times New Roman" w:hAnsi="Times New Roman" w:cs="Times New Roman"/>
          <w:sz w:val="24"/>
          <w:szCs w:val="24"/>
          <w:lang w:val="en-GB"/>
        </w:rPr>
        <w:tab/>
        <w:t>-4.42E-05</w:t>
      </w:r>
      <w:r>
        <w:rPr>
          <w:rFonts w:ascii="Times New Roman" w:hAnsi="Times New Roman" w:cs="Times New Roman"/>
          <w:sz w:val="24"/>
          <w:szCs w:val="24"/>
          <w:lang w:val="en-GB"/>
        </w:rPr>
        <w:tab/>
        <w:t>0.093</w:t>
      </w:r>
      <w:r>
        <w:rPr>
          <w:rFonts w:ascii="Times New Roman" w:hAnsi="Times New Roman" w:cs="Times New Roman"/>
          <w:sz w:val="24"/>
          <w:szCs w:val="24"/>
          <w:lang w:val="en-GB"/>
        </w:rPr>
        <w:tab/>
        <w:t>ns</w:t>
      </w:r>
    </w:p>
    <w:p w14:paraId="1546DAC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melamu</w:t>
      </w:r>
      <w:r>
        <w:rPr>
          <w:rFonts w:ascii="Times New Roman" w:hAnsi="Times New Roman" w:cs="Times New Roman"/>
          <w:sz w:val="24"/>
          <w:szCs w:val="24"/>
          <w:lang w:val="en-GB"/>
        </w:rPr>
        <w:tab/>
        <w:t>34</w:t>
      </w:r>
      <w:r>
        <w:rPr>
          <w:rFonts w:ascii="Times New Roman" w:hAnsi="Times New Roman" w:cs="Times New Roman"/>
          <w:sz w:val="24"/>
          <w:szCs w:val="24"/>
          <w:lang w:val="en-GB"/>
        </w:rPr>
        <w:tab/>
        <w:t>81</w:t>
      </w:r>
      <w:r>
        <w:rPr>
          <w:rFonts w:ascii="Times New Roman" w:hAnsi="Times New Roman" w:cs="Times New Roman"/>
          <w:sz w:val="24"/>
          <w:szCs w:val="24"/>
          <w:lang w:val="en-GB"/>
        </w:rPr>
        <w:tab/>
        <w:t>-4.21E-05</w:t>
      </w:r>
      <w:r>
        <w:rPr>
          <w:rFonts w:ascii="Times New Roman" w:hAnsi="Times New Roman" w:cs="Times New Roman"/>
          <w:sz w:val="24"/>
          <w:szCs w:val="24"/>
          <w:lang w:val="en-GB"/>
        </w:rPr>
        <w:tab/>
        <w:t>0.293</w:t>
      </w:r>
      <w:r>
        <w:rPr>
          <w:rFonts w:ascii="Times New Roman" w:hAnsi="Times New Roman" w:cs="Times New Roman"/>
          <w:sz w:val="24"/>
          <w:szCs w:val="24"/>
          <w:lang w:val="en-GB"/>
        </w:rPr>
        <w:tab/>
        <w:t>ns</w:t>
      </w:r>
    </w:p>
    <w:p w14:paraId="5A43FD00"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tricpl</w:t>
      </w:r>
      <w:r>
        <w:rPr>
          <w:rFonts w:ascii="Times New Roman" w:hAnsi="Times New Roman" w:cs="Times New Roman"/>
          <w:sz w:val="24"/>
          <w:szCs w:val="24"/>
          <w:lang w:val="en-GB"/>
        </w:rPr>
        <w:tab/>
        <w:t>8</w:t>
      </w:r>
      <w:r>
        <w:rPr>
          <w:rFonts w:ascii="Times New Roman" w:hAnsi="Times New Roman" w:cs="Times New Roman"/>
          <w:sz w:val="24"/>
          <w:szCs w:val="24"/>
          <w:lang w:val="en-GB"/>
        </w:rPr>
        <w:tab/>
        <w:t>15</w:t>
      </w:r>
      <w:r>
        <w:rPr>
          <w:rFonts w:ascii="Times New Roman" w:hAnsi="Times New Roman" w:cs="Times New Roman"/>
          <w:sz w:val="24"/>
          <w:szCs w:val="24"/>
          <w:lang w:val="en-GB"/>
        </w:rPr>
        <w:tab/>
        <w:t>-5.58E-05</w:t>
      </w:r>
      <w:r>
        <w:rPr>
          <w:rFonts w:ascii="Times New Roman" w:hAnsi="Times New Roman" w:cs="Times New Roman"/>
          <w:sz w:val="24"/>
          <w:szCs w:val="24"/>
          <w:lang w:val="en-GB"/>
        </w:rPr>
        <w:tab/>
        <w:t>0.893</w:t>
      </w:r>
      <w:r>
        <w:rPr>
          <w:rFonts w:ascii="Times New Roman" w:hAnsi="Times New Roman" w:cs="Times New Roman"/>
          <w:sz w:val="24"/>
          <w:szCs w:val="24"/>
          <w:lang w:val="en-GB"/>
        </w:rPr>
        <w:tab/>
        <w:t>ns</w:t>
      </w:r>
    </w:p>
    <w:p w14:paraId="7D4DDAB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macata</w:t>
      </w:r>
      <w:r>
        <w:rPr>
          <w:rFonts w:ascii="Times New Roman" w:hAnsi="Times New Roman" w:cs="Times New Roman"/>
          <w:sz w:val="24"/>
          <w:szCs w:val="24"/>
          <w:lang w:val="en-GB"/>
        </w:rPr>
        <w:tab/>
        <w:t>2</w:t>
      </w:r>
      <w:r>
        <w:rPr>
          <w:rFonts w:ascii="Times New Roman" w:hAnsi="Times New Roman" w:cs="Times New Roman"/>
          <w:sz w:val="24"/>
          <w:szCs w:val="24"/>
          <w:lang w:val="en-GB"/>
        </w:rPr>
        <w:tab/>
        <w:t>2</w:t>
      </w:r>
      <w:r>
        <w:rPr>
          <w:rFonts w:ascii="Times New Roman" w:hAnsi="Times New Roman" w:cs="Times New Roman"/>
          <w:sz w:val="24"/>
          <w:szCs w:val="24"/>
          <w:lang w:val="en-GB"/>
        </w:rPr>
        <w:tab/>
        <w:t>8.20E-01</w:t>
      </w:r>
      <w:r>
        <w:rPr>
          <w:rFonts w:ascii="Times New Roman" w:hAnsi="Times New Roman" w:cs="Times New Roman"/>
          <w:sz w:val="24"/>
          <w:szCs w:val="24"/>
          <w:lang w:val="en-GB"/>
        </w:rPr>
        <w:tab/>
        <w:t>0.617</w:t>
      </w:r>
      <w:r>
        <w:rPr>
          <w:rFonts w:ascii="Times New Roman" w:hAnsi="Times New Roman" w:cs="Times New Roman"/>
          <w:sz w:val="24"/>
          <w:szCs w:val="24"/>
          <w:lang w:val="en-GB"/>
        </w:rPr>
        <w:tab/>
        <w:t>ns</w:t>
      </w:r>
    </w:p>
    <w:p w14:paraId="2ECD7A8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tricpl</w:t>
      </w:r>
      <w:r>
        <w:rPr>
          <w:rFonts w:ascii="Times New Roman" w:hAnsi="Times New Roman" w:cs="Times New Roman"/>
          <w:sz w:val="24"/>
          <w:szCs w:val="24"/>
          <w:lang w:val="en-GB"/>
        </w:rPr>
        <w:tab/>
        <w:t>8</w:t>
      </w:r>
      <w:r>
        <w:rPr>
          <w:rFonts w:ascii="Times New Roman" w:hAnsi="Times New Roman" w:cs="Times New Roman"/>
          <w:sz w:val="24"/>
          <w:szCs w:val="24"/>
          <w:lang w:val="en-GB"/>
        </w:rPr>
        <w:tab/>
        <w:t>28</w:t>
      </w:r>
      <w:r>
        <w:rPr>
          <w:rFonts w:ascii="Times New Roman" w:hAnsi="Times New Roman" w:cs="Times New Roman"/>
          <w:sz w:val="24"/>
          <w:szCs w:val="24"/>
          <w:lang w:val="en-GB"/>
        </w:rPr>
        <w:tab/>
        <w:t>-1.40E+00</w:t>
      </w:r>
      <w:r>
        <w:rPr>
          <w:rFonts w:ascii="Times New Roman" w:hAnsi="Times New Roman" w:cs="Times New Roman"/>
          <w:sz w:val="24"/>
          <w:szCs w:val="24"/>
          <w:lang w:val="en-GB"/>
        </w:rPr>
        <w:tab/>
        <w:t>0.379</w:t>
      </w:r>
      <w:r>
        <w:rPr>
          <w:rFonts w:ascii="Times New Roman" w:hAnsi="Times New Roman" w:cs="Times New Roman"/>
          <w:sz w:val="24"/>
          <w:szCs w:val="24"/>
          <w:lang w:val="en-GB"/>
        </w:rPr>
        <w:tab/>
        <w:t>ns</w:t>
      </w:r>
    </w:p>
    <w:p w14:paraId="1BE235E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melamu</w:t>
      </w:r>
      <w:r>
        <w:rPr>
          <w:rFonts w:ascii="Times New Roman" w:hAnsi="Times New Roman" w:cs="Times New Roman"/>
          <w:sz w:val="24"/>
          <w:szCs w:val="24"/>
          <w:lang w:val="en-GB"/>
        </w:rPr>
        <w:tab/>
        <w:t>356</w:t>
      </w:r>
      <w:r>
        <w:rPr>
          <w:rFonts w:ascii="Times New Roman" w:hAnsi="Times New Roman" w:cs="Times New Roman"/>
          <w:sz w:val="24"/>
          <w:szCs w:val="24"/>
          <w:lang w:val="en-GB"/>
        </w:rPr>
        <w:tab/>
        <w:t>60</w:t>
      </w:r>
      <w:r>
        <w:rPr>
          <w:rFonts w:ascii="Times New Roman" w:hAnsi="Times New Roman" w:cs="Times New Roman"/>
          <w:sz w:val="24"/>
          <w:szCs w:val="24"/>
          <w:lang w:val="en-GB"/>
        </w:rPr>
        <w:tab/>
        <w:t>-3.83E-01</w:t>
      </w:r>
      <w:r>
        <w:rPr>
          <w:rFonts w:ascii="Times New Roman" w:hAnsi="Times New Roman" w:cs="Times New Roman"/>
          <w:sz w:val="24"/>
          <w:szCs w:val="24"/>
          <w:lang w:val="en-GB"/>
        </w:rPr>
        <w:tab/>
        <w:t>0.105</w:t>
      </w:r>
      <w:r>
        <w:rPr>
          <w:rFonts w:ascii="Times New Roman" w:hAnsi="Times New Roman" w:cs="Times New Roman"/>
          <w:sz w:val="24"/>
          <w:szCs w:val="24"/>
          <w:lang w:val="en-GB"/>
        </w:rPr>
        <w:tab/>
        <w:t>ns</w:t>
      </w:r>
    </w:p>
    <w:p w14:paraId="5039D25A"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piptar</w:t>
      </w:r>
      <w:r>
        <w:rPr>
          <w:rFonts w:ascii="Times New Roman" w:hAnsi="Times New Roman" w:cs="Times New Roman"/>
          <w:sz w:val="24"/>
          <w:szCs w:val="24"/>
          <w:lang w:val="en-GB"/>
        </w:rPr>
        <w:tab/>
        <w:t>262</w:t>
      </w:r>
      <w:r>
        <w:rPr>
          <w:rFonts w:ascii="Times New Roman" w:hAnsi="Times New Roman" w:cs="Times New Roman"/>
          <w:sz w:val="24"/>
          <w:szCs w:val="24"/>
          <w:lang w:val="en-GB"/>
        </w:rPr>
        <w:tab/>
        <w:t>213</w:t>
      </w:r>
      <w:r>
        <w:rPr>
          <w:rFonts w:ascii="Times New Roman" w:hAnsi="Times New Roman" w:cs="Times New Roman"/>
          <w:sz w:val="24"/>
          <w:szCs w:val="24"/>
          <w:lang w:val="en-GB"/>
        </w:rPr>
        <w:tab/>
        <w:t>7.24E-05</w:t>
      </w:r>
      <w:r>
        <w:rPr>
          <w:rFonts w:ascii="Times New Roman" w:hAnsi="Times New Roman" w:cs="Times New Roman"/>
          <w:sz w:val="24"/>
          <w:szCs w:val="24"/>
          <w:lang w:val="en-GB"/>
        </w:rPr>
        <w:tab/>
        <w:t>0.963</w:t>
      </w:r>
      <w:r>
        <w:rPr>
          <w:rFonts w:ascii="Times New Roman" w:hAnsi="Times New Roman" w:cs="Times New Roman"/>
          <w:sz w:val="24"/>
          <w:szCs w:val="24"/>
          <w:lang w:val="en-GB"/>
        </w:rPr>
        <w:tab/>
        <w:t>ns</w:t>
      </w:r>
    </w:p>
    <w:p w14:paraId="5547A9D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melos1</w:t>
      </w:r>
      <w:r>
        <w:rPr>
          <w:rFonts w:ascii="Times New Roman" w:hAnsi="Times New Roman" w:cs="Times New Roman"/>
          <w:sz w:val="24"/>
          <w:szCs w:val="24"/>
          <w:lang w:val="en-GB"/>
        </w:rPr>
        <w:tab/>
        <w:t>111</w:t>
      </w:r>
      <w:r>
        <w:rPr>
          <w:rFonts w:ascii="Times New Roman" w:hAnsi="Times New Roman" w:cs="Times New Roman"/>
          <w:sz w:val="24"/>
          <w:szCs w:val="24"/>
          <w:lang w:val="en-GB"/>
        </w:rPr>
        <w:tab/>
        <w:t>7</w:t>
      </w:r>
      <w:r>
        <w:rPr>
          <w:rFonts w:ascii="Times New Roman" w:hAnsi="Times New Roman" w:cs="Times New Roman"/>
          <w:sz w:val="24"/>
          <w:szCs w:val="24"/>
          <w:lang w:val="en-GB"/>
        </w:rPr>
        <w:tab/>
        <w:t>-1.92E+00</w:t>
      </w:r>
      <w:r>
        <w:rPr>
          <w:rFonts w:ascii="Times New Roman" w:hAnsi="Times New Roman" w:cs="Times New Roman"/>
          <w:sz w:val="24"/>
          <w:szCs w:val="24"/>
          <w:lang w:val="en-GB"/>
        </w:rPr>
        <w:tab/>
        <w:t>0.254</w:t>
      </w:r>
      <w:r>
        <w:rPr>
          <w:rFonts w:ascii="Times New Roman" w:hAnsi="Times New Roman" w:cs="Times New Roman"/>
          <w:sz w:val="24"/>
          <w:szCs w:val="24"/>
          <w:lang w:val="en-GB"/>
        </w:rPr>
        <w:tab/>
        <w:t>ns</w:t>
      </w:r>
    </w:p>
    <w:p w14:paraId="394AE96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tremor</w:t>
      </w:r>
      <w:r>
        <w:rPr>
          <w:rFonts w:ascii="Times New Roman" w:hAnsi="Times New Roman" w:cs="Times New Roman"/>
          <w:sz w:val="24"/>
          <w:szCs w:val="24"/>
          <w:lang w:val="en-GB"/>
        </w:rPr>
        <w:tab/>
        <w:t>27</w:t>
      </w:r>
      <w:r>
        <w:rPr>
          <w:rFonts w:ascii="Times New Roman" w:hAnsi="Times New Roman" w:cs="Times New Roman"/>
          <w:sz w:val="24"/>
          <w:szCs w:val="24"/>
          <w:lang w:val="en-GB"/>
        </w:rPr>
        <w:tab/>
        <w:t>26</w:t>
      </w:r>
      <w:r>
        <w:rPr>
          <w:rFonts w:ascii="Times New Roman" w:hAnsi="Times New Roman" w:cs="Times New Roman"/>
          <w:sz w:val="24"/>
          <w:szCs w:val="24"/>
          <w:lang w:val="en-GB"/>
        </w:rPr>
        <w:tab/>
        <w:t>1.39E+01</w:t>
      </w:r>
      <w:r>
        <w:rPr>
          <w:rFonts w:ascii="Times New Roman" w:hAnsi="Times New Roman" w:cs="Times New Roman"/>
          <w:sz w:val="24"/>
          <w:szCs w:val="24"/>
          <w:lang w:val="en-GB"/>
        </w:rPr>
        <w:tab/>
        <w:t>0.002</w:t>
      </w:r>
      <w:r>
        <w:rPr>
          <w:rFonts w:ascii="Times New Roman" w:hAnsi="Times New Roman" w:cs="Times New Roman"/>
          <w:sz w:val="24"/>
          <w:szCs w:val="24"/>
          <w:lang w:val="en-GB"/>
        </w:rPr>
        <w:tab/>
        <w:t>increase</w:t>
      </w:r>
    </w:p>
    <w:p w14:paraId="09E907E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melos1</w:t>
      </w:r>
      <w:r>
        <w:rPr>
          <w:rFonts w:ascii="Times New Roman" w:hAnsi="Times New Roman" w:cs="Times New Roman"/>
          <w:sz w:val="24"/>
          <w:szCs w:val="24"/>
          <w:lang w:val="en-GB"/>
        </w:rPr>
        <w:tab/>
        <w:t>84</w:t>
      </w:r>
      <w:r>
        <w:rPr>
          <w:rFonts w:ascii="Times New Roman" w:hAnsi="Times New Roman" w:cs="Times New Roman"/>
          <w:sz w:val="24"/>
          <w:szCs w:val="24"/>
          <w:lang w:val="en-GB"/>
        </w:rPr>
        <w:tab/>
        <w:t>5</w:t>
      </w:r>
      <w:r>
        <w:rPr>
          <w:rFonts w:ascii="Times New Roman" w:hAnsi="Times New Roman" w:cs="Times New Roman"/>
          <w:sz w:val="24"/>
          <w:szCs w:val="24"/>
          <w:lang w:val="en-GB"/>
        </w:rPr>
        <w:tab/>
        <w:t>-4.37E+00</w:t>
      </w:r>
      <w:r>
        <w:rPr>
          <w:rFonts w:ascii="Times New Roman" w:hAnsi="Times New Roman" w:cs="Times New Roman"/>
          <w:sz w:val="24"/>
          <w:szCs w:val="24"/>
          <w:lang w:val="en-GB"/>
        </w:rPr>
        <w:tab/>
        <w:t>0.001</w:t>
      </w:r>
      <w:r>
        <w:rPr>
          <w:rFonts w:ascii="Times New Roman" w:hAnsi="Times New Roman" w:cs="Times New Roman"/>
          <w:sz w:val="24"/>
          <w:szCs w:val="24"/>
          <w:lang w:val="en-GB"/>
        </w:rPr>
        <w:tab/>
        <w:t>decrease</w:t>
      </w:r>
    </w:p>
    <w:p w14:paraId="4BE03F6B"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tremor</w:t>
      </w:r>
      <w:r>
        <w:rPr>
          <w:rFonts w:ascii="Times New Roman" w:hAnsi="Times New Roman" w:cs="Times New Roman"/>
          <w:sz w:val="24"/>
          <w:szCs w:val="24"/>
          <w:lang w:val="en-GB"/>
        </w:rPr>
        <w:tab/>
        <w:t>61</w:t>
      </w:r>
      <w:r>
        <w:rPr>
          <w:rFonts w:ascii="Times New Roman" w:hAnsi="Times New Roman" w:cs="Times New Roman"/>
          <w:sz w:val="24"/>
          <w:szCs w:val="24"/>
          <w:lang w:val="en-GB"/>
        </w:rPr>
        <w:tab/>
        <w:t>62</w:t>
      </w:r>
      <w:r>
        <w:rPr>
          <w:rFonts w:ascii="Times New Roman" w:hAnsi="Times New Roman" w:cs="Times New Roman"/>
          <w:sz w:val="24"/>
          <w:szCs w:val="24"/>
          <w:lang w:val="en-GB"/>
        </w:rPr>
        <w:tab/>
        <w:t>-8.06E-01</w:t>
      </w:r>
      <w:r>
        <w:rPr>
          <w:rFonts w:ascii="Times New Roman" w:hAnsi="Times New Roman" w:cs="Times New Roman"/>
          <w:sz w:val="24"/>
          <w:szCs w:val="24"/>
          <w:lang w:val="en-GB"/>
        </w:rPr>
        <w:tab/>
        <w:t>0.061</w:t>
      </w:r>
      <w:r>
        <w:rPr>
          <w:rFonts w:ascii="Times New Roman" w:hAnsi="Times New Roman" w:cs="Times New Roman"/>
          <w:sz w:val="24"/>
          <w:szCs w:val="24"/>
          <w:lang w:val="en-GB"/>
        </w:rPr>
        <w:tab/>
        <w:t>ns</w:t>
      </w:r>
    </w:p>
    <w:p w14:paraId="74EDCF4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piptar</w:t>
      </w:r>
      <w:r>
        <w:rPr>
          <w:rFonts w:ascii="Times New Roman" w:hAnsi="Times New Roman" w:cs="Times New Roman"/>
          <w:sz w:val="24"/>
          <w:szCs w:val="24"/>
          <w:lang w:val="en-GB"/>
        </w:rPr>
        <w:tab/>
        <w:t>80</w:t>
      </w:r>
      <w:r>
        <w:rPr>
          <w:rFonts w:ascii="Times New Roman" w:hAnsi="Times New Roman" w:cs="Times New Roman"/>
          <w:sz w:val="24"/>
          <w:szCs w:val="24"/>
          <w:lang w:val="en-GB"/>
        </w:rPr>
        <w:tab/>
        <w:t>146</w:t>
      </w:r>
      <w:r>
        <w:rPr>
          <w:rFonts w:ascii="Times New Roman" w:hAnsi="Times New Roman" w:cs="Times New Roman"/>
          <w:sz w:val="24"/>
          <w:szCs w:val="24"/>
          <w:lang w:val="en-GB"/>
        </w:rPr>
        <w:tab/>
        <w:t>-1.35E+00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6236983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melamu</w:t>
      </w:r>
      <w:r>
        <w:rPr>
          <w:rFonts w:ascii="Times New Roman" w:hAnsi="Times New Roman" w:cs="Times New Roman"/>
          <w:sz w:val="24"/>
          <w:szCs w:val="24"/>
          <w:lang w:val="en-GB"/>
        </w:rPr>
        <w:tab/>
        <w:t>56</w:t>
      </w:r>
      <w:r>
        <w:rPr>
          <w:rFonts w:ascii="Times New Roman" w:hAnsi="Times New Roman" w:cs="Times New Roman"/>
          <w:sz w:val="24"/>
          <w:szCs w:val="24"/>
          <w:lang w:val="en-GB"/>
        </w:rPr>
        <w:tab/>
        <w:t>55</w:t>
      </w:r>
      <w:r>
        <w:rPr>
          <w:rFonts w:ascii="Times New Roman" w:hAnsi="Times New Roman" w:cs="Times New Roman"/>
          <w:sz w:val="24"/>
          <w:szCs w:val="24"/>
          <w:lang w:val="en-GB"/>
        </w:rPr>
        <w:tab/>
        <w:t>-6.57E-01</w:t>
      </w:r>
      <w:r>
        <w:rPr>
          <w:rFonts w:ascii="Times New Roman" w:hAnsi="Times New Roman" w:cs="Times New Roman"/>
          <w:sz w:val="24"/>
          <w:szCs w:val="24"/>
          <w:lang w:val="en-GB"/>
        </w:rPr>
        <w:tab/>
        <w:t>0.189</w:t>
      </w:r>
      <w:r>
        <w:rPr>
          <w:rFonts w:ascii="Times New Roman" w:hAnsi="Times New Roman" w:cs="Times New Roman"/>
          <w:sz w:val="24"/>
          <w:szCs w:val="24"/>
          <w:lang w:val="en-GB"/>
        </w:rPr>
        <w:tab/>
        <w:t>ns</w:t>
      </w:r>
    </w:p>
    <w:p w14:paraId="637B18E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cordte</w:t>
      </w:r>
      <w:r>
        <w:rPr>
          <w:rFonts w:ascii="Times New Roman" w:hAnsi="Times New Roman" w:cs="Times New Roman"/>
          <w:sz w:val="24"/>
          <w:szCs w:val="24"/>
          <w:lang w:val="en-GB"/>
        </w:rPr>
        <w:tab/>
        <w:t>12</w:t>
      </w:r>
      <w:r>
        <w:rPr>
          <w:rFonts w:ascii="Times New Roman" w:hAnsi="Times New Roman" w:cs="Times New Roman"/>
          <w:sz w:val="24"/>
          <w:szCs w:val="24"/>
          <w:lang w:val="en-GB"/>
        </w:rPr>
        <w:tab/>
        <w:t>8</w:t>
      </w:r>
      <w:r>
        <w:rPr>
          <w:rFonts w:ascii="Times New Roman" w:hAnsi="Times New Roman" w:cs="Times New Roman"/>
          <w:sz w:val="24"/>
          <w:szCs w:val="24"/>
          <w:lang w:val="en-GB"/>
        </w:rPr>
        <w:tab/>
        <w:t>-3.26E-01</w:t>
      </w:r>
      <w:r>
        <w:rPr>
          <w:rFonts w:ascii="Times New Roman" w:hAnsi="Times New Roman" w:cs="Times New Roman"/>
          <w:sz w:val="24"/>
          <w:szCs w:val="24"/>
          <w:lang w:val="en-GB"/>
        </w:rPr>
        <w:tab/>
        <w:t>0.561</w:t>
      </w:r>
      <w:r>
        <w:rPr>
          <w:rFonts w:ascii="Times New Roman" w:hAnsi="Times New Roman" w:cs="Times New Roman"/>
          <w:sz w:val="24"/>
          <w:szCs w:val="24"/>
          <w:lang w:val="en-GB"/>
        </w:rPr>
        <w:tab/>
        <w:t>ns</w:t>
      </w:r>
    </w:p>
    <w:p w14:paraId="047821DB"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breyce</w:t>
      </w:r>
      <w:r>
        <w:rPr>
          <w:rFonts w:ascii="Times New Roman" w:hAnsi="Times New Roman" w:cs="Times New Roman"/>
          <w:sz w:val="24"/>
          <w:szCs w:val="24"/>
          <w:lang w:val="en-GB"/>
        </w:rPr>
        <w:tab/>
        <w:t>10</w:t>
      </w:r>
      <w:r>
        <w:rPr>
          <w:rFonts w:ascii="Times New Roman" w:hAnsi="Times New Roman" w:cs="Times New Roman"/>
          <w:sz w:val="24"/>
          <w:szCs w:val="24"/>
          <w:lang w:val="en-GB"/>
        </w:rPr>
        <w:tab/>
        <w:t>8</w:t>
      </w:r>
      <w:r>
        <w:rPr>
          <w:rFonts w:ascii="Times New Roman" w:hAnsi="Times New Roman" w:cs="Times New Roman"/>
          <w:sz w:val="24"/>
          <w:szCs w:val="24"/>
          <w:lang w:val="en-GB"/>
        </w:rPr>
        <w:tab/>
        <w:t>2.05E+00</w:t>
      </w:r>
      <w:r>
        <w:rPr>
          <w:rFonts w:ascii="Times New Roman" w:hAnsi="Times New Roman" w:cs="Times New Roman"/>
          <w:sz w:val="24"/>
          <w:szCs w:val="24"/>
          <w:lang w:val="en-GB"/>
        </w:rPr>
        <w:tab/>
        <w:t>0.032</w:t>
      </w:r>
      <w:r>
        <w:rPr>
          <w:rFonts w:ascii="Times New Roman" w:hAnsi="Times New Roman" w:cs="Times New Roman"/>
          <w:sz w:val="24"/>
          <w:szCs w:val="24"/>
          <w:lang w:val="en-GB"/>
        </w:rPr>
        <w:tab/>
        <w:t>increase</w:t>
      </w:r>
    </w:p>
    <w:p w14:paraId="0FB7754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tricpl</w:t>
      </w:r>
      <w:r>
        <w:rPr>
          <w:rFonts w:ascii="Times New Roman" w:hAnsi="Times New Roman" w:cs="Times New Roman"/>
          <w:sz w:val="24"/>
          <w:szCs w:val="24"/>
          <w:lang w:val="en-GB"/>
        </w:rPr>
        <w:tab/>
        <w:t>25</w:t>
      </w:r>
      <w:r>
        <w:rPr>
          <w:rFonts w:ascii="Times New Roman" w:hAnsi="Times New Roman" w:cs="Times New Roman"/>
          <w:sz w:val="24"/>
          <w:szCs w:val="24"/>
          <w:lang w:val="en-GB"/>
        </w:rPr>
        <w:tab/>
        <w:t>29</w:t>
      </w:r>
      <w:r>
        <w:rPr>
          <w:rFonts w:ascii="Times New Roman" w:hAnsi="Times New Roman" w:cs="Times New Roman"/>
          <w:sz w:val="24"/>
          <w:szCs w:val="24"/>
          <w:lang w:val="en-GB"/>
        </w:rPr>
        <w:tab/>
        <w:t>2.56E-01</w:t>
      </w:r>
      <w:r>
        <w:rPr>
          <w:rFonts w:ascii="Times New Roman" w:hAnsi="Times New Roman" w:cs="Times New Roman"/>
          <w:sz w:val="24"/>
          <w:szCs w:val="24"/>
          <w:lang w:val="en-GB"/>
        </w:rPr>
        <w:tab/>
        <w:t>0.459</w:t>
      </w:r>
      <w:r>
        <w:rPr>
          <w:rFonts w:ascii="Times New Roman" w:hAnsi="Times New Roman" w:cs="Times New Roman"/>
          <w:sz w:val="24"/>
          <w:szCs w:val="24"/>
          <w:lang w:val="en-GB"/>
        </w:rPr>
        <w:tab/>
        <w:t>ns</w:t>
      </w:r>
    </w:p>
    <w:p w14:paraId="0C1BBAEE"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macata</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-1.07E+00</w:t>
      </w:r>
      <w:r>
        <w:rPr>
          <w:rFonts w:ascii="Times New Roman" w:hAnsi="Times New Roman" w:cs="Times New Roman"/>
          <w:sz w:val="24"/>
          <w:szCs w:val="24"/>
          <w:lang w:val="en-GB"/>
        </w:rPr>
        <w:tab/>
        <w:t>0.668</w:t>
      </w:r>
      <w:r>
        <w:rPr>
          <w:rFonts w:ascii="Times New Roman" w:hAnsi="Times New Roman" w:cs="Times New Roman"/>
          <w:sz w:val="24"/>
          <w:szCs w:val="24"/>
          <w:lang w:val="en-GB"/>
        </w:rPr>
        <w:tab/>
        <w:t>ns</w:t>
      </w:r>
    </w:p>
    <w:p w14:paraId="1EDEF98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piptar</w:t>
      </w:r>
      <w:r>
        <w:rPr>
          <w:rFonts w:ascii="Times New Roman" w:hAnsi="Times New Roman" w:cs="Times New Roman"/>
          <w:sz w:val="24"/>
          <w:szCs w:val="24"/>
          <w:lang w:val="en-GB"/>
        </w:rPr>
        <w:tab/>
        <w:t>11</w:t>
      </w:r>
      <w:r>
        <w:rPr>
          <w:rFonts w:ascii="Times New Roman" w:hAnsi="Times New Roman" w:cs="Times New Roman"/>
          <w:sz w:val="24"/>
          <w:szCs w:val="24"/>
          <w:lang w:val="en-GB"/>
        </w:rPr>
        <w:tab/>
        <w:t>67</w:t>
      </w:r>
      <w:r>
        <w:rPr>
          <w:rFonts w:ascii="Times New Roman" w:hAnsi="Times New Roman" w:cs="Times New Roman"/>
          <w:sz w:val="24"/>
          <w:szCs w:val="24"/>
          <w:lang w:val="en-GB"/>
        </w:rPr>
        <w:tab/>
        <w:t>1.62E-01</w:t>
      </w:r>
      <w:r>
        <w:rPr>
          <w:rFonts w:ascii="Times New Roman" w:hAnsi="Times New Roman" w:cs="Times New Roman"/>
          <w:sz w:val="24"/>
          <w:szCs w:val="24"/>
          <w:lang w:val="en-GB"/>
        </w:rPr>
        <w:tab/>
        <w:t>0.025</w:t>
      </w:r>
      <w:r>
        <w:rPr>
          <w:rFonts w:ascii="Times New Roman" w:hAnsi="Times New Roman" w:cs="Times New Roman"/>
          <w:sz w:val="24"/>
          <w:szCs w:val="24"/>
          <w:lang w:val="en-GB"/>
        </w:rPr>
        <w:tab/>
        <w:t>increase</w:t>
      </w:r>
    </w:p>
    <w:p w14:paraId="6B178B4E"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melamu</w:t>
      </w:r>
      <w:r>
        <w:rPr>
          <w:rFonts w:ascii="Times New Roman" w:hAnsi="Times New Roman" w:cs="Times New Roman"/>
          <w:sz w:val="24"/>
          <w:szCs w:val="24"/>
          <w:lang w:val="en-GB"/>
        </w:rPr>
        <w:tab/>
        <w:t>3</w:t>
      </w:r>
      <w:r>
        <w:rPr>
          <w:rFonts w:ascii="Times New Roman" w:hAnsi="Times New Roman" w:cs="Times New Roman"/>
          <w:sz w:val="24"/>
          <w:szCs w:val="24"/>
          <w:lang w:val="en-GB"/>
        </w:rPr>
        <w:tab/>
        <w:t>18</w:t>
      </w:r>
      <w:r>
        <w:rPr>
          <w:rFonts w:ascii="Times New Roman" w:hAnsi="Times New Roman" w:cs="Times New Roman"/>
          <w:sz w:val="24"/>
          <w:szCs w:val="24"/>
          <w:lang w:val="en-GB"/>
        </w:rPr>
        <w:tab/>
        <w:t>-1.48E-06</w:t>
      </w:r>
      <w:r>
        <w:rPr>
          <w:rFonts w:ascii="Times New Roman" w:hAnsi="Times New Roman" w:cs="Times New Roman"/>
          <w:sz w:val="24"/>
          <w:szCs w:val="24"/>
          <w:lang w:val="en-GB"/>
        </w:rPr>
        <w:tab/>
        <w:t>1.000</w:t>
      </w:r>
      <w:r>
        <w:rPr>
          <w:rFonts w:ascii="Times New Roman" w:hAnsi="Times New Roman" w:cs="Times New Roman"/>
          <w:sz w:val="24"/>
          <w:szCs w:val="24"/>
          <w:lang w:val="en-GB"/>
        </w:rPr>
        <w:tab/>
        <w:t>ns</w:t>
      </w:r>
    </w:p>
    <w:p w14:paraId="0148125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tricpl</w:t>
      </w:r>
      <w:r>
        <w:rPr>
          <w:rFonts w:ascii="Times New Roman" w:hAnsi="Times New Roman" w:cs="Times New Roman"/>
          <w:sz w:val="24"/>
          <w:szCs w:val="24"/>
          <w:lang w:val="en-GB"/>
        </w:rPr>
        <w:tab/>
        <w:t>5</w:t>
      </w:r>
      <w:r>
        <w:rPr>
          <w:rFonts w:ascii="Times New Roman" w:hAnsi="Times New Roman" w:cs="Times New Roman"/>
          <w:sz w:val="24"/>
          <w:szCs w:val="24"/>
          <w:lang w:val="en-GB"/>
        </w:rPr>
        <w:tab/>
        <w:t>24</w:t>
      </w:r>
      <w:r>
        <w:rPr>
          <w:rFonts w:ascii="Times New Roman" w:hAnsi="Times New Roman" w:cs="Times New Roman"/>
          <w:sz w:val="24"/>
          <w:szCs w:val="24"/>
          <w:lang w:val="en-GB"/>
        </w:rPr>
        <w:tab/>
        <w:t>4.98E+01</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44F3855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tremor</w:t>
      </w:r>
      <w:r>
        <w:rPr>
          <w:rFonts w:ascii="Times New Roman" w:hAnsi="Times New Roman" w:cs="Times New Roman"/>
          <w:sz w:val="24"/>
          <w:szCs w:val="24"/>
          <w:lang w:val="en-GB"/>
        </w:rPr>
        <w:tab/>
        <w:t>30</w:t>
      </w:r>
      <w:r>
        <w:rPr>
          <w:rFonts w:ascii="Times New Roman" w:hAnsi="Times New Roman" w:cs="Times New Roman"/>
          <w:sz w:val="24"/>
          <w:szCs w:val="24"/>
          <w:lang w:val="en-GB"/>
        </w:rPr>
        <w:tab/>
        <w:t>12</w:t>
      </w:r>
      <w:r>
        <w:rPr>
          <w:rFonts w:ascii="Times New Roman" w:hAnsi="Times New Roman" w:cs="Times New Roman"/>
          <w:sz w:val="24"/>
          <w:szCs w:val="24"/>
          <w:lang w:val="en-GB"/>
        </w:rPr>
        <w:tab/>
        <w:t>-3.07E-05</w:t>
      </w:r>
      <w:r>
        <w:rPr>
          <w:rFonts w:ascii="Times New Roman" w:hAnsi="Times New Roman" w:cs="Times New Roman"/>
          <w:sz w:val="24"/>
          <w:szCs w:val="24"/>
          <w:lang w:val="en-GB"/>
        </w:rPr>
        <w:tab/>
        <w:t>0.740</w:t>
      </w:r>
      <w:r>
        <w:rPr>
          <w:rFonts w:ascii="Times New Roman" w:hAnsi="Times New Roman" w:cs="Times New Roman"/>
          <w:sz w:val="24"/>
          <w:szCs w:val="24"/>
          <w:lang w:val="en-GB"/>
        </w:rPr>
        <w:tab/>
        <w:t>ns</w:t>
      </w:r>
    </w:p>
    <w:p w14:paraId="4D4E50B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piptar</w:t>
      </w:r>
      <w:r>
        <w:rPr>
          <w:rFonts w:ascii="Times New Roman" w:hAnsi="Times New Roman" w:cs="Times New Roman"/>
          <w:sz w:val="24"/>
          <w:szCs w:val="24"/>
          <w:lang w:val="en-GB"/>
        </w:rPr>
        <w:tab/>
        <w:t>393</w:t>
      </w:r>
      <w:r>
        <w:rPr>
          <w:rFonts w:ascii="Times New Roman" w:hAnsi="Times New Roman" w:cs="Times New Roman"/>
          <w:sz w:val="24"/>
          <w:szCs w:val="24"/>
          <w:lang w:val="en-GB"/>
        </w:rPr>
        <w:tab/>
        <w:t>662</w:t>
      </w:r>
      <w:r>
        <w:rPr>
          <w:rFonts w:ascii="Times New Roman" w:hAnsi="Times New Roman" w:cs="Times New Roman"/>
          <w:sz w:val="24"/>
          <w:szCs w:val="24"/>
          <w:lang w:val="en-GB"/>
        </w:rPr>
        <w:tab/>
        <w:t>-3.65E-05</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507C3F9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tremor</w:t>
      </w:r>
      <w:r>
        <w:rPr>
          <w:rFonts w:ascii="Times New Roman" w:hAnsi="Times New Roman" w:cs="Times New Roman"/>
          <w:sz w:val="24"/>
          <w:szCs w:val="24"/>
          <w:lang w:val="en-GB"/>
        </w:rPr>
        <w:tab/>
        <w:t>107</w:t>
      </w:r>
      <w:r>
        <w:rPr>
          <w:rFonts w:ascii="Times New Roman" w:hAnsi="Times New Roman" w:cs="Times New Roman"/>
          <w:sz w:val="24"/>
          <w:szCs w:val="24"/>
          <w:lang w:val="en-GB"/>
        </w:rPr>
        <w:tab/>
        <w:t>44</w:t>
      </w:r>
      <w:r>
        <w:rPr>
          <w:rFonts w:ascii="Times New Roman" w:hAnsi="Times New Roman" w:cs="Times New Roman"/>
          <w:sz w:val="24"/>
          <w:szCs w:val="24"/>
          <w:lang w:val="en-GB"/>
        </w:rPr>
        <w:tab/>
        <w:t>5.80E-05</w:t>
      </w:r>
      <w:r>
        <w:rPr>
          <w:rFonts w:ascii="Times New Roman" w:hAnsi="Times New Roman" w:cs="Times New Roman"/>
          <w:sz w:val="24"/>
          <w:szCs w:val="24"/>
          <w:lang w:val="en-GB"/>
        </w:rPr>
        <w:tab/>
        <w:t>0.485</w:t>
      </w:r>
      <w:r>
        <w:rPr>
          <w:rFonts w:ascii="Times New Roman" w:hAnsi="Times New Roman" w:cs="Times New Roman"/>
          <w:sz w:val="24"/>
          <w:szCs w:val="24"/>
          <w:lang w:val="en-GB"/>
        </w:rPr>
        <w:tab/>
        <w:t>ns</w:t>
      </w:r>
    </w:p>
    <w:p w14:paraId="499FA6D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tricpl</w:t>
      </w:r>
      <w:r>
        <w:rPr>
          <w:rFonts w:ascii="Times New Roman" w:hAnsi="Times New Roman" w:cs="Times New Roman"/>
          <w:sz w:val="24"/>
          <w:szCs w:val="24"/>
          <w:lang w:val="en-GB"/>
        </w:rPr>
        <w:tab/>
        <w:t>50</w:t>
      </w:r>
      <w:r>
        <w:rPr>
          <w:rFonts w:ascii="Times New Roman" w:hAnsi="Times New Roman" w:cs="Times New Roman"/>
          <w:sz w:val="24"/>
          <w:szCs w:val="24"/>
          <w:lang w:val="en-GB"/>
        </w:rPr>
        <w:tab/>
        <w:t>79</w:t>
      </w:r>
      <w:r>
        <w:rPr>
          <w:rFonts w:ascii="Times New Roman" w:hAnsi="Times New Roman" w:cs="Times New Roman"/>
          <w:sz w:val="24"/>
          <w:szCs w:val="24"/>
          <w:lang w:val="en-GB"/>
        </w:rPr>
        <w:tab/>
        <w:t>-4.99E-05</w:t>
      </w:r>
      <w:r>
        <w:rPr>
          <w:rFonts w:ascii="Times New Roman" w:hAnsi="Times New Roman" w:cs="Times New Roman"/>
          <w:sz w:val="24"/>
          <w:szCs w:val="24"/>
          <w:lang w:val="en-GB"/>
        </w:rPr>
        <w:tab/>
        <w:t>0.347</w:t>
      </w:r>
      <w:r>
        <w:rPr>
          <w:rFonts w:ascii="Times New Roman" w:hAnsi="Times New Roman" w:cs="Times New Roman"/>
          <w:sz w:val="24"/>
          <w:szCs w:val="24"/>
          <w:lang w:val="en-GB"/>
        </w:rPr>
        <w:tab/>
        <w:t>ns</w:t>
      </w:r>
    </w:p>
    <w:p w14:paraId="0CD182E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macata</w:t>
      </w:r>
      <w:r>
        <w:rPr>
          <w:rFonts w:ascii="Times New Roman" w:hAnsi="Times New Roman" w:cs="Times New Roman"/>
          <w:sz w:val="24"/>
          <w:szCs w:val="24"/>
          <w:lang w:val="en-GB"/>
        </w:rPr>
        <w:tab/>
        <w:t>43</w:t>
      </w:r>
      <w:r>
        <w:rPr>
          <w:rFonts w:ascii="Times New Roman" w:hAnsi="Times New Roman" w:cs="Times New Roman"/>
          <w:sz w:val="24"/>
          <w:szCs w:val="24"/>
          <w:lang w:val="en-GB"/>
        </w:rPr>
        <w:tab/>
        <w:t>20</w:t>
      </w:r>
      <w:r>
        <w:rPr>
          <w:rFonts w:ascii="Times New Roman" w:hAnsi="Times New Roman" w:cs="Times New Roman"/>
          <w:sz w:val="24"/>
          <w:szCs w:val="24"/>
          <w:lang w:val="en-GB"/>
        </w:rPr>
        <w:tab/>
        <w:t>-3.36E-05</w:t>
      </w:r>
      <w:r>
        <w:rPr>
          <w:rFonts w:ascii="Times New Roman" w:hAnsi="Times New Roman" w:cs="Times New Roman"/>
          <w:sz w:val="24"/>
          <w:szCs w:val="24"/>
          <w:lang w:val="en-GB"/>
        </w:rPr>
        <w:tab/>
        <w:t>0.860</w:t>
      </w:r>
      <w:r>
        <w:rPr>
          <w:rFonts w:ascii="Times New Roman" w:hAnsi="Times New Roman" w:cs="Times New Roman"/>
          <w:sz w:val="24"/>
          <w:szCs w:val="24"/>
          <w:lang w:val="en-GB"/>
        </w:rPr>
        <w:tab/>
        <w:t>ns</w:t>
      </w:r>
    </w:p>
    <w:p w14:paraId="5C97426A"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melamu</w:t>
      </w:r>
      <w:r>
        <w:rPr>
          <w:rFonts w:ascii="Times New Roman" w:hAnsi="Times New Roman" w:cs="Times New Roman"/>
          <w:sz w:val="24"/>
          <w:szCs w:val="24"/>
          <w:lang w:val="en-GB"/>
        </w:rPr>
        <w:tab/>
        <w:t>148</w:t>
      </w:r>
      <w:r>
        <w:rPr>
          <w:rFonts w:ascii="Times New Roman" w:hAnsi="Times New Roman" w:cs="Times New Roman"/>
          <w:sz w:val="24"/>
          <w:szCs w:val="24"/>
          <w:lang w:val="en-GB"/>
        </w:rPr>
        <w:tab/>
        <w:t>81</w:t>
      </w:r>
      <w:r>
        <w:rPr>
          <w:rFonts w:ascii="Times New Roman" w:hAnsi="Times New Roman" w:cs="Times New Roman"/>
          <w:sz w:val="24"/>
          <w:szCs w:val="24"/>
          <w:lang w:val="en-GB"/>
        </w:rPr>
        <w:tab/>
        <w:t>8.67E-01</w:t>
      </w:r>
      <w:r>
        <w:rPr>
          <w:rFonts w:ascii="Times New Roman" w:hAnsi="Times New Roman" w:cs="Times New Roman"/>
          <w:sz w:val="24"/>
          <w:szCs w:val="24"/>
          <w:lang w:val="en-GB"/>
        </w:rPr>
        <w:tab/>
        <w:t>0.046</w:t>
      </w:r>
      <w:r>
        <w:rPr>
          <w:rFonts w:ascii="Times New Roman" w:hAnsi="Times New Roman" w:cs="Times New Roman"/>
          <w:sz w:val="24"/>
          <w:szCs w:val="24"/>
          <w:lang w:val="en-GB"/>
        </w:rPr>
        <w:tab/>
        <w:t>increase</w:t>
      </w:r>
    </w:p>
    <w:p w14:paraId="31DBB15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melos1</w:t>
      </w:r>
      <w:r>
        <w:rPr>
          <w:rFonts w:ascii="Times New Roman" w:hAnsi="Times New Roman" w:cs="Times New Roman"/>
          <w:sz w:val="24"/>
          <w:szCs w:val="24"/>
          <w:lang w:val="en-GB"/>
        </w:rPr>
        <w:tab/>
        <w:t>341</w:t>
      </w:r>
      <w:r>
        <w:rPr>
          <w:rFonts w:ascii="Times New Roman" w:hAnsi="Times New Roman" w:cs="Times New Roman"/>
          <w:sz w:val="24"/>
          <w:szCs w:val="24"/>
          <w:lang w:val="en-GB"/>
        </w:rPr>
        <w:tab/>
        <w:t>11</w:t>
      </w:r>
      <w:r>
        <w:rPr>
          <w:rFonts w:ascii="Times New Roman" w:hAnsi="Times New Roman" w:cs="Times New Roman"/>
          <w:sz w:val="24"/>
          <w:szCs w:val="24"/>
          <w:lang w:val="en-GB"/>
        </w:rPr>
        <w:tab/>
        <w:t>-2.31E+00</w:t>
      </w:r>
      <w:r>
        <w:rPr>
          <w:rFonts w:ascii="Times New Roman" w:hAnsi="Times New Roman" w:cs="Times New Roman"/>
          <w:sz w:val="24"/>
          <w:szCs w:val="24"/>
          <w:lang w:val="en-GB"/>
        </w:rPr>
        <w:tab/>
        <w:t>0.078</w:t>
      </w:r>
      <w:r>
        <w:rPr>
          <w:rFonts w:ascii="Times New Roman" w:hAnsi="Times New Roman" w:cs="Times New Roman"/>
          <w:sz w:val="24"/>
          <w:szCs w:val="24"/>
          <w:lang w:val="en-GB"/>
        </w:rPr>
        <w:tab/>
        <w:t>ns</w:t>
      </w:r>
    </w:p>
    <w:p w14:paraId="542EAEAB"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prems1</w:t>
      </w:r>
      <w:r>
        <w:rPr>
          <w:rFonts w:ascii="Times New Roman" w:hAnsi="Times New Roman" w:cs="Times New Roman"/>
          <w:sz w:val="24"/>
          <w:szCs w:val="24"/>
          <w:lang w:val="en-GB"/>
        </w:rPr>
        <w:tab/>
        <w:t>16</w:t>
      </w:r>
      <w:r>
        <w:rPr>
          <w:rFonts w:ascii="Times New Roman" w:hAnsi="Times New Roman" w:cs="Times New Roman"/>
          <w:sz w:val="24"/>
          <w:szCs w:val="24"/>
          <w:lang w:val="en-GB"/>
        </w:rPr>
        <w:tab/>
        <w:t>17</w:t>
      </w:r>
      <w:r>
        <w:rPr>
          <w:rFonts w:ascii="Times New Roman" w:hAnsi="Times New Roman" w:cs="Times New Roman"/>
          <w:sz w:val="24"/>
          <w:szCs w:val="24"/>
          <w:lang w:val="en-GB"/>
        </w:rPr>
        <w:tab/>
        <w:t>-1.05E+00</w:t>
      </w:r>
      <w:r>
        <w:rPr>
          <w:rFonts w:ascii="Times New Roman" w:hAnsi="Times New Roman" w:cs="Times New Roman"/>
          <w:sz w:val="24"/>
          <w:szCs w:val="24"/>
          <w:lang w:val="en-GB"/>
        </w:rPr>
        <w:tab/>
        <w:t>0.824</w:t>
      </w:r>
      <w:r>
        <w:rPr>
          <w:rFonts w:ascii="Times New Roman" w:hAnsi="Times New Roman" w:cs="Times New Roman"/>
          <w:sz w:val="24"/>
          <w:szCs w:val="24"/>
          <w:lang w:val="en-GB"/>
        </w:rPr>
        <w:tab/>
        <w:t>ns</w:t>
      </w:r>
    </w:p>
    <w:p w14:paraId="1DEFB71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piptar</w:t>
      </w:r>
      <w:r>
        <w:rPr>
          <w:rFonts w:ascii="Times New Roman" w:hAnsi="Times New Roman" w:cs="Times New Roman"/>
          <w:sz w:val="24"/>
          <w:szCs w:val="24"/>
          <w:lang w:val="en-GB"/>
        </w:rPr>
        <w:tab/>
        <w:t>31</w:t>
      </w:r>
      <w:r>
        <w:rPr>
          <w:rFonts w:ascii="Times New Roman" w:hAnsi="Times New Roman" w:cs="Times New Roman"/>
          <w:sz w:val="24"/>
          <w:szCs w:val="24"/>
          <w:lang w:val="en-GB"/>
        </w:rPr>
        <w:tab/>
        <w:t>234</w:t>
      </w:r>
      <w:r>
        <w:rPr>
          <w:rFonts w:ascii="Times New Roman" w:hAnsi="Times New Roman" w:cs="Times New Roman"/>
          <w:sz w:val="24"/>
          <w:szCs w:val="24"/>
          <w:lang w:val="en-GB"/>
        </w:rPr>
        <w:tab/>
        <w:t>-3.07E-01</w:t>
      </w:r>
      <w:r>
        <w:rPr>
          <w:rFonts w:ascii="Times New Roman" w:hAnsi="Times New Roman" w:cs="Times New Roman"/>
          <w:sz w:val="24"/>
          <w:szCs w:val="24"/>
          <w:lang w:val="en-GB"/>
        </w:rPr>
        <w:tab/>
        <w:t>0.002</w:t>
      </w:r>
      <w:r>
        <w:rPr>
          <w:rFonts w:ascii="Times New Roman" w:hAnsi="Times New Roman" w:cs="Times New Roman"/>
          <w:sz w:val="24"/>
          <w:szCs w:val="24"/>
          <w:lang w:val="en-GB"/>
        </w:rPr>
        <w:tab/>
        <w:t>decrease</w:t>
      </w:r>
    </w:p>
    <w:p w14:paraId="104F55C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tremor</w:t>
      </w:r>
      <w:r>
        <w:rPr>
          <w:rFonts w:ascii="Times New Roman" w:hAnsi="Times New Roman" w:cs="Times New Roman"/>
          <w:sz w:val="24"/>
          <w:szCs w:val="24"/>
          <w:lang w:val="en-GB"/>
        </w:rPr>
        <w:tab/>
        <w:t>218</w:t>
      </w:r>
      <w:r>
        <w:rPr>
          <w:rFonts w:ascii="Times New Roman" w:hAnsi="Times New Roman" w:cs="Times New Roman"/>
          <w:sz w:val="24"/>
          <w:szCs w:val="24"/>
          <w:lang w:val="en-GB"/>
        </w:rPr>
        <w:tab/>
        <w:t>417</w:t>
      </w:r>
      <w:r>
        <w:rPr>
          <w:rFonts w:ascii="Times New Roman" w:hAnsi="Times New Roman" w:cs="Times New Roman"/>
          <w:sz w:val="24"/>
          <w:szCs w:val="24"/>
          <w:lang w:val="en-GB"/>
        </w:rPr>
        <w:tab/>
        <w:t>3.64E-05</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4E999EA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tricpl</w:t>
      </w:r>
      <w:r>
        <w:rPr>
          <w:rFonts w:ascii="Times New Roman" w:hAnsi="Times New Roman" w:cs="Times New Roman"/>
          <w:sz w:val="24"/>
          <w:szCs w:val="24"/>
          <w:lang w:val="en-GB"/>
        </w:rPr>
        <w:tab/>
        <w:t>36</w:t>
      </w:r>
      <w:r>
        <w:rPr>
          <w:rFonts w:ascii="Times New Roman" w:hAnsi="Times New Roman" w:cs="Times New Roman"/>
          <w:sz w:val="24"/>
          <w:szCs w:val="24"/>
          <w:lang w:val="en-GB"/>
        </w:rPr>
        <w:tab/>
        <w:t>13</w:t>
      </w:r>
      <w:r>
        <w:rPr>
          <w:rFonts w:ascii="Times New Roman" w:hAnsi="Times New Roman" w:cs="Times New Roman"/>
          <w:sz w:val="24"/>
          <w:szCs w:val="24"/>
          <w:lang w:val="en-GB"/>
        </w:rPr>
        <w:tab/>
        <w:t>-2.86E-01</w:t>
      </w:r>
      <w:r>
        <w:rPr>
          <w:rFonts w:ascii="Times New Roman" w:hAnsi="Times New Roman" w:cs="Times New Roman"/>
          <w:sz w:val="24"/>
          <w:szCs w:val="24"/>
          <w:lang w:val="en-GB"/>
        </w:rPr>
        <w:tab/>
        <w:t>0.527</w:t>
      </w:r>
      <w:r>
        <w:rPr>
          <w:rFonts w:ascii="Times New Roman" w:hAnsi="Times New Roman" w:cs="Times New Roman"/>
          <w:sz w:val="24"/>
          <w:szCs w:val="24"/>
          <w:lang w:val="en-GB"/>
        </w:rPr>
        <w:tab/>
        <w:t>ns</w:t>
      </w:r>
    </w:p>
    <w:p w14:paraId="76679EAA"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lastRenderedPageBreak/>
        <w:t>Lepidoptera</w:t>
      </w:r>
      <w:r>
        <w:rPr>
          <w:rFonts w:ascii="Times New Roman" w:hAnsi="Times New Roman" w:cs="Times New Roman"/>
          <w:sz w:val="24"/>
          <w:szCs w:val="24"/>
          <w:lang w:val="en-GB"/>
        </w:rPr>
        <w:tab/>
        <w:t>melamu</w:t>
      </w:r>
      <w:r>
        <w:rPr>
          <w:rFonts w:ascii="Times New Roman" w:hAnsi="Times New Roman" w:cs="Times New Roman"/>
          <w:sz w:val="24"/>
          <w:szCs w:val="24"/>
          <w:lang w:val="en-GB"/>
        </w:rPr>
        <w:tab/>
        <w:t>12</w:t>
      </w:r>
      <w:r>
        <w:rPr>
          <w:rFonts w:ascii="Times New Roman" w:hAnsi="Times New Roman" w:cs="Times New Roman"/>
          <w:sz w:val="24"/>
          <w:szCs w:val="24"/>
          <w:lang w:val="en-GB"/>
        </w:rPr>
        <w:tab/>
        <w:t>7</w:t>
      </w:r>
      <w:r>
        <w:rPr>
          <w:rFonts w:ascii="Times New Roman" w:hAnsi="Times New Roman" w:cs="Times New Roman"/>
          <w:sz w:val="24"/>
          <w:szCs w:val="24"/>
          <w:lang w:val="en-GB"/>
        </w:rPr>
        <w:tab/>
        <w:t>4.31E-05</w:t>
      </w:r>
      <w:r>
        <w:rPr>
          <w:rFonts w:ascii="Times New Roman" w:hAnsi="Times New Roman" w:cs="Times New Roman"/>
          <w:sz w:val="24"/>
          <w:szCs w:val="24"/>
          <w:lang w:val="en-GB"/>
        </w:rPr>
        <w:tab/>
        <w:t>0.966</w:t>
      </w:r>
      <w:r>
        <w:rPr>
          <w:rFonts w:ascii="Times New Roman" w:hAnsi="Times New Roman" w:cs="Times New Roman"/>
          <w:sz w:val="24"/>
          <w:szCs w:val="24"/>
          <w:lang w:val="en-GB"/>
        </w:rPr>
        <w:tab/>
        <w:t>ns</w:t>
      </w:r>
    </w:p>
    <w:p w14:paraId="003EDC9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macata</w:t>
      </w:r>
      <w:r>
        <w:rPr>
          <w:rFonts w:ascii="Times New Roman" w:hAnsi="Times New Roman" w:cs="Times New Roman"/>
          <w:sz w:val="24"/>
          <w:szCs w:val="24"/>
          <w:lang w:val="en-GB"/>
        </w:rPr>
        <w:tab/>
        <w:t>4</w:t>
      </w:r>
      <w:r>
        <w:rPr>
          <w:rFonts w:ascii="Times New Roman" w:hAnsi="Times New Roman" w:cs="Times New Roman"/>
          <w:sz w:val="24"/>
          <w:szCs w:val="24"/>
          <w:lang w:val="en-GB"/>
        </w:rPr>
        <w:tab/>
        <w:t>4</w:t>
      </w:r>
      <w:r>
        <w:rPr>
          <w:rFonts w:ascii="Times New Roman" w:hAnsi="Times New Roman" w:cs="Times New Roman"/>
          <w:sz w:val="24"/>
          <w:szCs w:val="24"/>
          <w:lang w:val="en-GB"/>
        </w:rPr>
        <w:tab/>
        <w:t>9.71E+00</w:t>
      </w:r>
      <w:r>
        <w:rPr>
          <w:rFonts w:ascii="Times New Roman" w:hAnsi="Times New Roman" w:cs="Times New Roman"/>
          <w:sz w:val="24"/>
          <w:szCs w:val="24"/>
          <w:lang w:val="en-GB"/>
        </w:rPr>
        <w:tab/>
        <w:t>0.142</w:t>
      </w:r>
      <w:r>
        <w:rPr>
          <w:rFonts w:ascii="Times New Roman" w:hAnsi="Times New Roman" w:cs="Times New Roman"/>
          <w:sz w:val="24"/>
          <w:szCs w:val="24"/>
          <w:lang w:val="en-GB"/>
        </w:rPr>
        <w:tab/>
        <w:t>ns</w:t>
      </w:r>
    </w:p>
    <w:p w14:paraId="06A1580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melos1</w:t>
      </w:r>
      <w:r>
        <w:rPr>
          <w:rFonts w:ascii="Times New Roman" w:hAnsi="Times New Roman" w:cs="Times New Roman"/>
          <w:sz w:val="24"/>
          <w:szCs w:val="24"/>
          <w:lang w:val="en-GB"/>
        </w:rPr>
        <w:tab/>
        <w:t>66</w:t>
      </w:r>
      <w:r>
        <w:rPr>
          <w:rFonts w:ascii="Times New Roman" w:hAnsi="Times New Roman" w:cs="Times New Roman"/>
          <w:sz w:val="24"/>
          <w:szCs w:val="24"/>
          <w:lang w:val="en-GB"/>
        </w:rPr>
        <w:tab/>
        <w:t>4</w:t>
      </w:r>
      <w:r>
        <w:rPr>
          <w:rFonts w:ascii="Times New Roman" w:hAnsi="Times New Roman" w:cs="Times New Roman"/>
          <w:sz w:val="24"/>
          <w:szCs w:val="24"/>
          <w:lang w:val="en-GB"/>
        </w:rPr>
        <w:tab/>
        <w:t>5.22E+00</w:t>
      </w:r>
      <w:r>
        <w:rPr>
          <w:rFonts w:ascii="Times New Roman" w:hAnsi="Times New Roman" w:cs="Times New Roman"/>
          <w:sz w:val="24"/>
          <w:szCs w:val="24"/>
          <w:lang w:val="en-GB"/>
        </w:rPr>
        <w:tab/>
        <w:t>0.323</w:t>
      </w:r>
      <w:r>
        <w:rPr>
          <w:rFonts w:ascii="Times New Roman" w:hAnsi="Times New Roman" w:cs="Times New Roman"/>
          <w:sz w:val="24"/>
          <w:szCs w:val="24"/>
          <w:lang w:val="en-GB"/>
        </w:rPr>
        <w:tab/>
        <w:t>ns</w:t>
      </w:r>
    </w:p>
    <w:p w14:paraId="76BA25A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breyce</w:t>
      </w:r>
      <w:r>
        <w:rPr>
          <w:rFonts w:ascii="Times New Roman" w:hAnsi="Times New Roman" w:cs="Times New Roman"/>
          <w:sz w:val="24"/>
          <w:szCs w:val="24"/>
          <w:lang w:val="en-GB"/>
        </w:rPr>
        <w:tab/>
        <w:t>2</w:t>
      </w:r>
      <w:r>
        <w:rPr>
          <w:rFonts w:ascii="Times New Roman" w:hAnsi="Times New Roman" w:cs="Times New Roman"/>
          <w:sz w:val="24"/>
          <w:szCs w:val="24"/>
          <w:lang w:val="en-GB"/>
        </w:rPr>
        <w:tab/>
        <w:t>8</w:t>
      </w:r>
      <w:r>
        <w:rPr>
          <w:rFonts w:ascii="Times New Roman" w:hAnsi="Times New Roman" w:cs="Times New Roman"/>
          <w:sz w:val="24"/>
          <w:szCs w:val="24"/>
          <w:lang w:val="en-GB"/>
        </w:rPr>
        <w:tab/>
        <w:t>-3.02E-01</w:t>
      </w:r>
      <w:r>
        <w:rPr>
          <w:rFonts w:ascii="Times New Roman" w:hAnsi="Times New Roman" w:cs="Times New Roman"/>
          <w:sz w:val="24"/>
          <w:szCs w:val="24"/>
          <w:lang w:val="en-GB"/>
        </w:rPr>
        <w:tab/>
        <w:t>0.891</w:t>
      </w:r>
      <w:r>
        <w:rPr>
          <w:rFonts w:ascii="Times New Roman" w:hAnsi="Times New Roman" w:cs="Times New Roman"/>
          <w:sz w:val="24"/>
          <w:szCs w:val="24"/>
          <w:lang w:val="en-GB"/>
        </w:rPr>
        <w:tab/>
        <w:t>ns</w:t>
      </w:r>
      <w:r>
        <w:br w:type="page"/>
      </w:r>
    </w:p>
    <w:p w14:paraId="5E44946F" w14:textId="77777777" w:rsidR="00843D5B" w:rsidRDefault="005E7C28">
      <w:pPr>
        <w:pStyle w:val="PreformattedText"/>
        <w:rPr>
          <w:rFonts w:ascii="Times New Roman" w:hAnsi="Times New Roman" w:cs="Times New Roman"/>
          <w:b/>
          <w:bCs/>
          <w:sz w:val="24"/>
          <w:szCs w:val="24"/>
          <w:lang w:val="en-GB"/>
        </w:rPr>
      </w:pPr>
      <w:r>
        <w:rPr>
          <w:rFonts w:ascii="Times New Roman" w:hAnsi="Times New Roman" w:cs="Times New Roman"/>
          <w:b/>
          <w:bCs/>
          <w:sz w:val="24"/>
          <w:szCs w:val="24"/>
          <w:highlight w:val="white"/>
          <w:lang w:val="en-GB"/>
        </w:rPr>
        <w:lastRenderedPageBreak/>
        <w:t>Table S3.</w:t>
      </w:r>
      <w:r>
        <w:rPr>
          <w:rFonts w:ascii="Times New Roman" w:hAnsi="Times New Roman" w:cs="Times New Roman"/>
          <w:sz w:val="24"/>
          <w:szCs w:val="24"/>
          <w:highlight w:val="white"/>
          <w:lang w:val="en-GB"/>
        </w:rPr>
        <w:t xml:space="preserve"> Results of the Mann-Whitney’s tests for arthropod species body lengths at individual plant species. NC – number of individuals/species in th econtrol, NEx - number of individulas in the exclosure plots. HL – Hodges-Lehman centrality estimator (median of the differences between individuals from control and exclosure). Direction indicates how median changes from exclosure (no predaors) to the control (Predators present), which is the predator effect on arthropod sizes.</w:t>
      </w:r>
    </w:p>
    <w:p w14:paraId="07FF4291" w14:textId="77777777" w:rsidR="00843D5B" w:rsidRDefault="00843D5B">
      <w:pPr>
        <w:pStyle w:val="PreformattedText"/>
        <w:rPr>
          <w:rFonts w:ascii="Times New Roman" w:hAnsi="Times New Roman" w:cs="Times New Roman"/>
          <w:sz w:val="24"/>
          <w:szCs w:val="24"/>
          <w:highlight w:val="white"/>
          <w:lang w:val="en-GB"/>
        </w:rPr>
      </w:pPr>
    </w:p>
    <w:p w14:paraId="66A958CA"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Order</w:t>
      </w:r>
      <w:r>
        <w:rPr>
          <w:rFonts w:ascii="Times New Roman" w:hAnsi="Times New Roman" w:cs="Times New Roman"/>
          <w:sz w:val="24"/>
          <w:szCs w:val="24"/>
          <w:highlight w:val="white"/>
          <w:lang w:val="en-GB"/>
        </w:rPr>
        <w:tab/>
        <w:t>Plant</w:t>
      </w:r>
      <w:r>
        <w:rPr>
          <w:rFonts w:ascii="Times New Roman" w:hAnsi="Times New Roman" w:cs="Times New Roman"/>
          <w:sz w:val="24"/>
          <w:szCs w:val="24"/>
          <w:highlight w:val="white"/>
          <w:lang w:val="en-GB"/>
        </w:rPr>
        <w:tab/>
        <w:t>NC</w:t>
      </w:r>
      <w:r>
        <w:rPr>
          <w:rFonts w:ascii="Times New Roman" w:hAnsi="Times New Roman" w:cs="Times New Roman"/>
          <w:sz w:val="24"/>
          <w:szCs w:val="24"/>
          <w:highlight w:val="white"/>
          <w:lang w:val="en-GB"/>
        </w:rPr>
        <w:tab/>
        <w:t>NEx</w:t>
      </w:r>
      <w:r>
        <w:rPr>
          <w:rFonts w:ascii="Times New Roman" w:hAnsi="Times New Roman" w:cs="Times New Roman"/>
          <w:sz w:val="24"/>
          <w:szCs w:val="24"/>
          <w:highlight w:val="white"/>
          <w:lang w:val="en-GB"/>
        </w:rPr>
        <w:tab/>
        <w:t>HL</w:t>
      </w:r>
      <w:r>
        <w:rPr>
          <w:rFonts w:ascii="Times New Roman" w:hAnsi="Times New Roman" w:cs="Times New Roman"/>
          <w:sz w:val="24"/>
          <w:szCs w:val="24"/>
          <w:highlight w:val="white"/>
          <w:lang w:val="en-GB"/>
        </w:rPr>
        <w:tab/>
        <w:t>P</w:t>
      </w:r>
      <w:r>
        <w:rPr>
          <w:rFonts w:ascii="Times New Roman" w:hAnsi="Times New Roman" w:cs="Times New Roman"/>
          <w:sz w:val="24"/>
          <w:szCs w:val="24"/>
          <w:highlight w:val="white"/>
          <w:lang w:val="en-GB"/>
        </w:rPr>
        <w:tab/>
        <w:t>pred.eff</w:t>
      </w:r>
    </w:p>
    <w:p w14:paraId="09C02C5B"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41</w:t>
      </w:r>
      <w:r>
        <w:rPr>
          <w:rFonts w:ascii="Times New Roman" w:hAnsi="Times New Roman" w:cs="Times New Roman"/>
          <w:sz w:val="24"/>
          <w:szCs w:val="24"/>
          <w:highlight w:val="white"/>
          <w:lang w:val="en-GB"/>
        </w:rPr>
        <w:tab/>
        <w:t>68</w:t>
      </w:r>
      <w:r>
        <w:rPr>
          <w:rFonts w:ascii="Times New Roman" w:hAnsi="Times New Roman" w:cs="Times New Roman"/>
          <w:sz w:val="24"/>
          <w:szCs w:val="24"/>
          <w:highlight w:val="white"/>
          <w:lang w:val="en-GB"/>
        </w:rPr>
        <w:tab/>
        <w:t>-7.1543113216578</w:t>
      </w:r>
      <w:r>
        <w:rPr>
          <w:rFonts w:ascii="Times New Roman" w:hAnsi="Times New Roman" w:cs="Times New Roman"/>
          <w:sz w:val="24"/>
          <w:szCs w:val="24"/>
          <w:highlight w:val="white"/>
          <w:lang w:val="en-GB"/>
        </w:rPr>
        <w:tab/>
        <w:t>0.102</w:t>
      </w:r>
      <w:r>
        <w:rPr>
          <w:rFonts w:ascii="Times New Roman" w:hAnsi="Times New Roman" w:cs="Times New Roman"/>
          <w:sz w:val="24"/>
          <w:szCs w:val="24"/>
          <w:highlight w:val="white"/>
          <w:lang w:val="en-GB"/>
        </w:rPr>
        <w:tab/>
        <w:t>ns</w:t>
      </w:r>
    </w:p>
    <w:p w14:paraId="2C7252E9"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prems1</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9</w:t>
      </w:r>
      <w:r>
        <w:rPr>
          <w:rFonts w:ascii="Times New Roman" w:hAnsi="Times New Roman" w:cs="Times New Roman"/>
          <w:sz w:val="24"/>
          <w:szCs w:val="24"/>
          <w:highlight w:val="white"/>
          <w:lang w:val="en-GB"/>
        </w:rPr>
        <w:tab/>
        <w:t>-8.71993122332942</w:t>
      </w:r>
      <w:r>
        <w:rPr>
          <w:rFonts w:ascii="Times New Roman" w:hAnsi="Times New Roman" w:cs="Times New Roman"/>
          <w:sz w:val="24"/>
          <w:szCs w:val="24"/>
          <w:highlight w:val="white"/>
          <w:lang w:val="en-GB"/>
        </w:rPr>
        <w:tab/>
        <w:t>0.600</w:t>
      </w:r>
      <w:r>
        <w:rPr>
          <w:rFonts w:ascii="Times New Roman" w:hAnsi="Times New Roman" w:cs="Times New Roman"/>
          <w:sz w:val="24"/>
          <w:szCs w:val="24"/>
          <w:highlight w:val="white"/>
          <w:lang w:val="en-GB"/>
        </w:rPr>
        <w:tab/>
        <w:t>ns</w:t>
      </w:r>
    </w:p>
    <w:p w14:paraId="38E382CC"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10</w:t>
      </w:r>
      <w:r>
        <w:rPr>
          <w:rFonts w:ascii="Times New Roman" w:hAnsi="Times New Roman" w:cs="Times New Roman"/>
          <w:sz w:val="24"/>
          <w:szCs w:val="24"/>
          <w:highlight w:val="white"/>
          <w:lang w:val="en-GB"/>
        </w:rPr>
        <w:tab/>
        <w:t>9</w:t>
      </w:r>
      <w:r>
        <w:rPr>
          <w:rFonts w:ascii="Times New Roman" w:hAnsi="Times New Roman" w:cs="Times New Roman"/>
          <w:sz w:val="24"/>
          <w:szCs w:val="24"/>
          <w:highlight w:val="white"/>
          <w:lang w:val="en-GB"/>
        </w:rPr>
        <w:tab/>
        <w:t>-0.02801876563142</w:t>
      </w:r>
      <w:r>
        <w:rPr>
          <w:rFonts w:ascii="Times New Roman" w:hAnsi="Times New Roman" w:cs="Times New Roman"/>
          <w:sz w:val="24"/>
          <w:szCs w:val="24"/>
          <w:highlight w:val="white"/>
          <w:lang w:val="en-GB"/>
        </w:rPr>
        <w:tab/>
        <w:t>0.902</w:t>
      </w:r>
      <w:r>
        <w:rPr>
          <w:rFonts w:ascii="Times New Roman" w:hAnsi="Times New Roman" w:cs="Times New Roman"/>
          <w:sz w:val="24"/>
          <w:szCs w:val="24"/>
          <w:highlight w:val="white"/>
          <w:lang w:val="en-GB"/>
        </w:rPr>
        <w:tab/>
        <w:t>ns</w:t>
      </w:r>
    </w:p>
    <w:p w14:paraId="0B1D90E6"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28</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-10.6063244052991</w:t>
      </w:r>
      <w:r>
        <w:rPr>
          <w:rFonts w:ascii="Times New Roman" w:hAnsi="Times New Roman" w:cs="Times New Roman"/>
          <w:sz w:val="24"/>
          <w:szCs w:val="24"/>
          <w:highlight w:val="white"/>
          <w:lang w:val="en-GB"/>
        </w:rPr>
        <w:tab/>
        <w:t>0.268</w:t>
      </w:r>
      <w:r>
        <w:rPr>
          <w:rFonts w:ascii="Times New Roman" w:hAnsi="Times New Roman" w:cs="Times New Roman"/>
          <w:sz w:val="24"/>
          <w:szCs w:val="24"/>
          <w:highlight w:val="white"/>
          <w:lang w:val="en-GB"/>
        </w:rPr>
        <w:tab/>
        <w:t>ns</w:t>
      </w:r>
    </w:p>
    <w:p w14:paraId="084C714B"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13</w:t>
      </w:r>
      <w:r>
        <w:rPr>
          <w:rFonts w:ascii="Times New Roman" w:hAnsi="Times New Roman" w:cs="Times New Roman"/>
          <w:sz w:val="24"/>
          <w:szCs w:val="24"/>
          <w:highlight w:val="white"/>
          <w:lang w:val="en-GB"/>
        </w:rPr>
        <w:tab/>
        <w:t>37</w:t>
      </w:r>
      <w:r>
        <w:rPr>
          <w:rFonts w:ascii="Times New Roman" w:hAnsi="Times New Roman" w:cs="Times New Roman"/>
          <w:sz w:val="24"/>
          <w:szCs w:val="24"/>
          <w:highlight w:val="white"/>
          <w:lang w:val="en-GB"/>
        </w:rPr>
        <w:tab/>
        <w:t>1.48859318455633</w:t>
      </w:r>
      <w:r>
        <w:rPr>
          <w:rFonts w:ascii="Times New Roman" w:hAnsi="Times New Roman" w:cs="Times New Roman"/>
          <w:sz w:val="24"/>
          <w:szCs w:val="24"/>
          <w:highlight w:val="white"/>
          <w:lang w:val="en-GB"/>
        </w:rPr>
        <w:tab/>
        <w:t>0.603</w:t>
      </w:r>
      <w:r>
        <w:rPr>
          <w:rFonts w:ascii="Times New Roman" w:hAnsi="Times New Roman" w:cs="Times New Roman"/>
          <w:sz w:val="24"/>
          <w:szCs w:val="24"/>
          <w:highlight w:val="white"/>
          <w:lang w:val="en-GB"/>
        </w:rPr>
        <w:tab/>
        <w:t>ns</w:t>
      </w:r>
    </w:p>
    <w:p w14:paraId="77A30463"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breyce</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14.6336428467557</w:t>
      </w:r>
      <w:r>
        <w:rPr>
          <w:rFonts w:ascii="Times New Roman" w:hAnsi="Times New Roman" w:cs="Times New Roman"/>
          <w:sz w:val="24"/>
          <w:szCs w:val="24"/>
          <w:highlight w:val="white"/>
          <w:lang w:val="en-GB"/>
        </w:rPr>
        <w:tab/>
        <w:t>0.262</w:t>
      </w:r>
      <w:r>
        <w:rPr>
          <w:rFonts w:ascii="Times New Roman" w:hAnsi="Times New Roman" w:cs="Times New Roman"/>
          <w:sz w:val="24"/>
          <w:szCs w:val="24"/>
          <w:highlight w:val="white"/>
          <w:lang w:val="en-GB"/>
        </w:rPr>
        <w:tab/>
        <w:t>ns</w:t>
      </w:r>
    </w:p>
    <w:p w14:paraId="43EC485E"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orth</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22</w:t>
      </w:r>
      <w:r>
        <w:rPr>
          <w:rFonts w:ascii="Times New Roman" w:hAnsi="Times New Roman" w:cs="Times New Roman"/>
          <w:sz w:val="24"/>
          <w:szCs w:val="24"/>
          <w:highlight w:val="white"/>
          <w:lang w:val="en-GB"/>
        </w:rPr>
        <w:tab/>
        <w:t>19</w:t>
      </w:r>
      <w:r>
        <w:rPr>
          <w:rFonts w:ascii="Times New Roman" w:hAnsi="Times New Roman" w:cs="Times New Roman"/>
          <w:sz w:val="24"/>
          <w:szCs w:val="24"/>
          <w:highlight w:val="white"/>
          <w:lang w:val="en-GB"/>
        </w:rPr>
        <w:tab/>
        <w:t>2.89110847145439</w:t>
      </w:r>
      <w:r>
        <w:rPr>
          <w:rFonts w:ascii="Times New Roman" w:hAnsi="Times New Roman" w:cs="Times New Roman"/>
          <w:sz w:val="24"/>
          <w:szCs w:val="24"/>
          <w:highlight w:val="white"/>
          <w:lang w:val="en-GB"/>
        </w:rPr>
        <w:tab/>
        <w:t>0.539</w:t>
      </w:r>
      <w:r>
        <w:rPr>
          <w:rFonts w:ascii="Times New Roman" w:hAnsi="Times New Roman" w:cs="Times New Roman"/>
          <w:sz w:val="24"/>
          <w:szCs w:val="24"/>
          <w:highlight w:val="white"/>
          <w:lang w:val="en-GB"/>
        </w:rPr>
        <w:tab/>
        <w:t>ns</w:t>
      </w:r>
    </w:p>
    <w:p w14:paraId="5AA12878"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45</w:t>
      </w:r>
      <w:r>
        <w:rPr>
          <w:rFonts w:ascii="Times New Roman" w:hAnsi="Times New Roman" w:cs="Times New Roman"/>
          <w:sz w:val="24"/>
          <w:szCs w:val="24"/>
          <w:highlight w:val="white"/>
          <w:lang w:val="en-GB"/>
        </w:rPr>
        <w:tab/>
        <w:t>79</w:t>
      </w:r>
      <w:r>
        <w:rPr>
          <w:rFonts w:ascii="Times New Roman" w:hAnsi="Times New Roman" w:cs="Times New Roman"/>
          <w:sz w:val="24"/>
          <w:szCs w:val="24"/>
          <w:highlight w:val="white"/>
          <w:lang w:val="en-GB"/>
        </w:rPr>
        <w:tab/>
        <w:t>-1.46461562465325</w:t>
      </w:r>
      <w:r>
        <w:rPr>
          <w:rFonts w:ascii="Times New Roman" w:hAnsi="Times New Roman" w:cs="Times New Roman"/>
          <w:sz w:val="24"/>
          <w:szCs w:val="24"/>
          <w:highlight w:val="white"/>
          <w:lang w:val="en-GB"/>
        </w:rPr>
        <w:tab/>
        <w:t>0.009</w:t>
      </w:r>
      <w:r>
        <w:rPr>
          <w:rFonts w:ascii="Times New Roman" w:hAnsi="Times New Roman" w:cs="Times New Roman"/>
          <w:sz w:val="24"/>
          <w:szCs w:val="24"/>
          <w:highlight w:val="white"/>
          <w:lang w:val="en-GB"/>
        </w:rPr>
        <w:tab/>
        <w:t>decrease</w:t>
      </w:r>
    </w:p>
    <w:p w14:paraId="739A7A21"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36</w:t>
      </w:r>
      <w:r>
        <w:rPr>
          <w:rFonts w:ascii="Times New Roman" w:hAnsi="Times New Roman" w:cs="Times New Roman"/>
          <w:sz w:val="24"/>
          <w:szCs w:val="24"/>
          <w:highlight w:val="white"/>
          <w:lang w:val="en-GB"/>
        </w:rPr>
        <w:tab/>
        <w:t>4</w:t>
      </w:r>
      <w:r>
        <w:rPr>
          <w:rFonts w:ascii="Times New Roman" w:hAnsi="Times New Roman" w:cs="Times New Roman"/>
          <w:sz w:val="24"/>
          <w:szCs w:val="24"/>
          <w:highlight w:val="white"/>
          <w:lang w:val="en-GB"/>
        </w:rPr>
        <w:tab/>
        <w:t>-4.02301086302278</w:t>
      </w:r>
      <w:r>
        <w:rPr>
          <w:rFonts w:ascii="Times New Roman" w:hAnsi="Times New Roman" w:cs="Times New Roman"/>
          <w:sz w:val="24"/>
          <w:szCs w:val="24"/>
          <w:highlight w:val="white"/>
          <w:lang w:val="en-GB"/>
        </w:rPr>
        <w:tab/>
        <w:t>0.021</w:t>
      </w:r>
      <w:r>
        <w:rPr>
          <w:rFonts w:ascii="Times New Roman" w:hAnsi="Times New Roman" w:cs="Times New Roman"/>
          <w:sz w:val="24"/>
          <w:szCs w:val="24"/>
          <w:highlight w:val="white"/>
          <w:lang w:val="en-GB"/>
        </w:rPr>
        <w:tab/>
        <w:t>decrease</w:t>
      </w:r>
    </w:p>
    <w:p w14:paraId="084C2B78"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breyce</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0.761615362250338</w:t>
      </w:r>
      <w:r>
        <w:rPr>
          <w:rFonts w:ascii="Times New Roman" w:hAnsi="Times New Roman" w:cs="Times New Roman"/>
          <w:sz w:val="24"/>
          <w:szCs w:val="24"/>
          <w:highlight w:val="white"/>
          <w:lang w:val="en-GB"/>
        </w:rPr>
        <w:tab/>
        <w:t>0.295</w:t>
      </w:r>
      <w:r>
        <w:rPr>
          <w:rFonts w:ascii="Times New Roman" w:hAnsi="Times New Roman" w:cs="Times New Roman"/>
          <w:sz w:val="24"/>
          <w:szCs w:val="24"/>
          <w:highlight w:val="white"/>
          <w:lang w:val="en-GB"/>
        </w:rPr>
        <w:tab/>
        <w:t>ns</w:t>
      </w:r>
    </w:p>
    <w:p w14:paraId="6D2C4839"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10</w:t>
      </w:r>
      <w:r>
        <w:rPr>
          <w:rFonts w:ascii="Times New Roman" w:hAnsi="Times New Roman" w:cs="Times New Roman"/>
          <w:sz w:val="24"/>
          <w:szCs w:val="24"/>
          <w:highlight w:val="white"/>
          <w:lang w:val="en-GB"/>
        </w:rPr>
        <w:tab/>
        <w:t>38</w:t>
      </w:r>
      <w:r>
        <w:rPr>
          <w:rFonts w:ascii="Times New Roman" w:hAnsi="Times New Roman" w:cs="Times New Roman"/>
          <w:sz w:val="24"/>
          <w:szCs w:val="24"/>
          <w:highlight w:val="white"/>
          <w:lang w:val="en-GB"/>
        </w:rPr>
        <w:tab/>
        <w:t>-0.348821996625885</w:t>
      </w:r>
      <w:r>
        <w:rPr>
          <w:rFonts w:ascii="Times New Roman" w:hAnsi="Times New Roman" w:cs="Times New Roman"/>
          <w:sz w:val="24"/>
          <w:szCs w:val="24"/>
          <w:highlight w:val="white"/>
          <w:lang w:val="en-GB"/>
        </w:rPr>
        <w:tab/>
        <w:t>0.790</w:t>
      </w:r>
      <w:r>
        <w:rPr>
          <w:rFonts w:ascii="Times New Roman" w:hAnsi="Times New Roman" w:cs="Times New Roman"/>
          <w:sz w:val="24"/>
          <w:szCs w:val="24"/>
          <w:highlight w:val="white"/>
          <w:lang w:val="en-GB"/>
        </w:rPr>
        <w:tab/>
        <w:t>ns</w:t>
      </w:r>
    </w:p>
    <w:p w14:paraId="56DBA44C"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11</w:t>
      </w:r>
      <w:r>
        <w:rPr>
          <w:rFonts w:ascii="Times New Roman" w:hAnsi="Times New Roman" w:cs="Times New Roman"/>
          <w:sz w:val="24"/>
          <w:szCs w:val="24"/>
          <w:highlight w:val="white"/>
          <w:lang w:val="en-GB"/>
        </w:rPr>
        <w:tab/>
        <w:t>16</w:t>
      </w:r>
      <w:r>
        <w:rPr>
          <w:rFonts w:ascii="Times New Roman" w:hAnsi="Times New Roman" w:cs="Times New Roman"/>
          <w:sz w:val="24"/>
          <w:szCs w:val="24"/>
          <w:highlight w:val="white"/>
          <w:lang w:val="en-GB"/>
        </w:rPr>
        <w:tab/>
        <w:t>0.434808353068163</w:t>
      </w:r>
      <w:r>
        <w:rPr>
          <w:rFonts w:ascii="Times New Roman" w:hAnsi="Times New Roman" w:cs="Times New Roman"/>
          <w:sz w:val="24"/>
          <w:szCs w:val="24"/>
          <w:highlight w:val="white"/>
          <w:lang w:val="en-GB"/>
        </w:rPr>
        <w:tab/>
        <w:t>0.604</w:t>
      </w:r>
      <w:r>
        <w:rPr>
          <w:rFonts w:ascii="Times New Roman" w:hAnsi="Times New Roman" w:cs="Times New Roman"/>
          <w:sz w:val="24"/>
          <w:szCs w:val="24"/>
          <w:highlight w:val="white"/>
          <w:lang w:val="en-GB"/>
        </w:rPr>
        <w:tab/>
        <w:t>ns</w:t>
      </w:r>
    </w:p>
    <w:p w14:paraId="433ADF89"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aran</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21</w:t>
      </w:r>
      <w:r>
        <w:rPr>
          <w:rFonts w:ascii="Times New Roman" w:hAnsi="Times New Roman" w:cs="Times New Roman"/>
          <w:sz w:val="24"/>
          <w:szCs w:val="24"/>
          <w:highlight w:val="white"/>
          <w:lang w:val="en-GB"/>
        </w:rPr>
        <w:tab/>
        <w:t>33</w:t>
      </w:r>
      <w:r>
        <w:rPr>
          <w:rFonts w:ascii="Times New Roman" w:hAnsi="Times New Roman" w:cs="Times New Roman"/>
          <w:sz w:val="24"/>
          <w:szCs w:val="24"/>
          <w:highlight w:val="white"/>
          <w:lang w:val="en-GB"/>
        </w:rPr>
        <w:tab/>
        <w:t>-0.792056192764109</w:t>
      </w:r>
      <w:r>
        <w:rPr>
          <w:rFonts w:ascii="Times New Roman" w:hAnsi="Times New Roman" w:cs="Times New Roman"/>
          <w:sz w:val="24"/>
          <w:szCs w:val="24"/>
          <w:highlight w:val="white"/>
          <w:lang w:val="en-GB"/>
        </w:rPr>
        <w:tab/>
        <w:t>0.342</w:t>
      </w:r>
      <w:r>
        <w:rPr>
          <w:rFonts w:ascii="Times New Roman" w:hAnsi="Times New Roman" w:cs="Times New Roman"/>
          <w:sz w:val="24"/>
          <w:szCs w:val="24"/>
          <w:highlight w:val="white"/>
          <w:lang w:val="en-GB"/>
        </w:rPr>
        <w:tab/>
        <w:t>ns</w:t>
      </w:r>
    </w:p>
    <w:p w14:paraId="449E6223"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homo</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2</w:t>
      </w:r>
      <w:r>
        <w:rPr>
          <w:rFonts w:ascii="Times New Roman" w:hAnsi="Times New Roman" w:cs="Times New Roman"/>
          <w:sz w:val="24"/>
          <w:szCs w:val="24"/>
          <w:highlight w:val="white"/>
          <w:lang w:val="en-GB"/>
        </w:rPr>
        <w:tab/>
        <w:t>5</w:t>
      </w:r>
      <w:r>
        <w:rPr>
          <w:rFonts w:ascii="Times New Roman" w:hAnsi="Times New Roman" w:cs="Times New Roman"/>
          <w:sz w:val="24"/>
          <w:szCs w:val="24"/>
          <w:highlight w:val="white"/>
          <w:lang w:val="en-GB"/>
        </w:rPr>
        <w:tab/>
        <w:t>4.98E-07</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0B27AA9D"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homo</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5</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-0.559803751879948</w:t>
      </w:r>
      <w:r>
        <w:rPr>
          <w:rFonts w:ascii="Times New Roman" w:hAnsi="Times New Roman" w:cs="Times New Roman"/>
          <w:sz w:val="24"/>
          <w:szCs w:val="24"/>
          <w:highlight w:val="white"/>
          <w:lang w:val="en-GB"/>
        </w:rPr>
        <w:tab/>
        <w:t>0.766</w:t>
      </w:r>
      <w:r>
        <w:rPr>
          <w:rFonts w:ascii="Times New Roman" w:hAnsi="Times New Roman" w:cs="Times New Roman"/>
          <w:sz w:val="24"/>
          <w:szCs w:val="24"/>
          <w:highlight w:val="white"/>
          <w:lang w:val="en-GB"/>
        </w:rPr>
        <w:tab/>
        <w:t>ns</w:t>
      </w:r>
    </w:p>
    <w:p w14:paraId="0BC910F8"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homo</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9</w:t>
      </w:r>
      <w:r>
        <w:rPr>
          <w:rFonts w:ascii="Times New Roman" w:hAnsi="Times New Roman" w:cs="Times New Roman"/>
          <w:sz w:val="24"/>
          <w:szCs w:val="24"/>
          <w:highlight w:val="white"/>
          <w:lang w:val="en-GB"/>
        </w:rPr>
        <w:tab/>
        <w:t>13</w:t>
      </w:r>
      <w:r>
        <w:rPr>
          <w:rFonts w:ascii="Times New Roman" w:hAnsi="Times New Roman" w:cs="Times New Roman"/>
          <w:sz w:val="24"/>
          <w:szCs w:val="24"/>
          <w:highlight w:val="white"/>
          <w:lang w:val="en-GB"/>
        </w:rPr>
        <w:tab/>
        <w:t>-1.15E-05</w:t>
      </w:r>
      <w:r>
        <w:rPr>
          <w:rFonts w:ascii="Times New Roman" w:hAnsi="Times New Roman" w:cs="Times New Roman"/>
          <w:sz w:val="24"/>
          <w:szCs w:val="24"/>
          <w:highlight w:val="white"/>
          <w:lang w:val="en-GB"/>
        </w:rPr>
        <w:tab/>
        <w:t>0.761</w:t>
      </w:r>
      <w:r>
        <w:rPr>
          <w:rFonts w:ascii="Times New Roman" w:hAnsi="Times New Roman" w:cs="Times New Roman"/>
          <w:sz w:val="24"/>
          <w:szCs w:val="24"/>
          <w:highlight w:val="white"/>
          <w:lang w:val="en-GB"/>
        </w:rPr>
        <w:tab/>
        <w:t>ns</w:t>
      </w:r>
    </w:p>
    <w:p w14:paraId="3B9CBBF5"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homo</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-5.91E-05</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06E372E2"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homo</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7</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-0.829598428805475</w:t>
      </w:r>
      <w:r>
        <w:rPr>
          <w:rFonts w:ascii="Times New Roman" w:hAnsi="Times New Roman" w:cs="Times New Roman"/>
          <w:sz w:val="24"/>
          <w:szCs w:val="24"/>
          <w:highlight w:val="white"/>
          <w:lang w:val="en-GB"/>
        </w:rPr>
        <w:tab/>
        <w:t>0.771</w:t>
      </w:r>
      <w:r>
        <w:rPr>
          <w:rFonts w:ascii="Times New Roman" w:hAnsi="Times New Roman" w:cs="Times New Roman"/>
          <w:sz w:val="24"/>
          <w:szCs w:val="24"/>
          <w:highlight w:val="white"/>
          <w:lang w:val="en-GB"/>
        </w:rPr>
        <w:tab/>
        <w:t>ns</w:t>
      </w:r>
    </w:p>
    <w:p w14:paraId="5EBB0983"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25</w:t>
      </w:r>
      <w:r>
        <w:rPr>
          <w:rFonts w:ascii="Times New Roman" w:hAnsi="Times New Roman" w:cs="Times New Roman"/>
          <w:sz w:val="24"/>
          <w:szCs w:val="24"/>
          <w:highlight w:val="white"/>
          <w:lang w:val="en-GB"/>
        </w:rPr>
        <w:tab/>
        <w:t>41</w:t>
      </w:r>
      <w:r>
        <w:rPr>
          <w:rFonts w:ascii="Times New Roman" w:hAnsi="Times New Roman" w:cs="Times New Roman"/>
          <w:sz w:val="24"/>
          <w:szCs w:val="24"/>
          <w:highlight w:val="white"/>
          <w:lang w:val="en-GB"/>
        </w:rPr>
        <w:tab/>
        <w:t>0.668892309553781</w:t>
      </w:r>
      <w:r>
        <w:rPr>
          <w:rFonts w:ascii="Times New Roman" w:hAnsi="Times New Roman" w:cs="Times New Roman"/>
          <w:sz w:val="24"/>
          <w:szCs w:val="24"/>
          <w:highlight w:val="white"/>
          <w:lang w:val="en-GB"/>
        </w:rPr>
        <w:tab/>
        <w:t>0.552</w:t>
      </w:r>
      <w:r>
        <w:rPr>
          <w:rFonts w:ascii="Times New Roman" w:hAnsi="Times New Roman" w:cs="Times New Roman"/>
          <w:sz w:val="24"/>
          <w:szCs w:val="24"/>
          <w:highlight w:val="white"/>
          <w:lang w:val="en-GB"/>
        </w:rPr>
        <w:tab/>
        <w:t>ns</w:t>
      </w:r>
    </w:p>
    <w:p w14:paraId="4868D662"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prems1</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1.89927005617621</w:t>
      </w:r>
      <w:r>
        <w:rPr>
          <w:rFonts w:ascii="Times New Roman" w:hAnsi="Times New Roman" w:cs="Times New Roman"/>
          <w:sz w:val="24"/>
          <w:szCs w:val="24"/>
          <w:highlight w:val="white"/>
          <w:lang w:val="en-GB"/>
        </w:rPr>
        <w:tab/>
        <w:t>0.500</w:t>
      </w:r>
      <w:r>
        <w:rPr>
          <w:rFonts w:ascii="Times New Roman" w:hAnsi="Times New Roman" w:cs="Times New Roman"/>
          <w:sz w:val="24"/>
          <w:szCs w:val="24"/>
          <w:highlight w:val="white"/>
          <w:lang w:val="en-GB"/>
        </w:rPr>
        <w:tab/>
        <w:t>ns</w:t>
      </w:r>
    </w:p>
    <w:p w14:paraId="78F547BD"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17</w:t>
      </w:r>
      <w:r>
        <w:rPr>
          <w:rFonts w:ascii="Times New Roman" w:hAnsi="Times New Roman" w:cs="Times New Roman"/>
          <w:sz w:val="24"/>
          <w:szCs w:val="24"/>
          <w:highlight w:val="white"/>
          <w:lang w:val="en-GB"/>
        </w:rPr>
        <w:tab/>
        <w:t>2</w:t>
      </w:r>
      <w:r>
        <w:rPr>
          <w:rFonts w:ascii="Times New Roman" w:hAnsi="Times New Roman" w:cs="Times New Roman"/>
          <w:sz w:val="24"/>
          <w:szCs w:val="24"/>
          <w:highlight w:val="white"/>
          <w:lang w:val="en-GB"/>
        </w:rPr>
        <w:tab/>
        <w:t>6.89468923137109</w:t>
      </w:r>
      <w:r>
        <w:rPr>
          <w:rFonts w:ascii="Times New Roman" w:hAnsi="Times New Roman" w:cs="Times New Roman"/>
          <w:sz w:val="24"/>
          <w:szCs w:val="24"/>
          <w:highlight w:val="white"/>
          <w:lang w:val="en-GB"/>
        </w:rPr>
        <w:tab/>
        <w:t>0.387</w:t>
      </w:r>
      <w:r>
        <w:rPr>
          <w:rFonts w:ascii="Times New Roman" w:hAnsi="Times New Roman" w:cs="Times New Roman"/>
          <w:sz w:val="24"/>
          <w:szCs w:val="24"/>
          <w:highlight w:val="white"/>
          <w:lang w:val="en-GB"/>
        </w:rPr>
        <w:tab/>
        <w:t>ns</w:t>
      </w:r>
    </w:p>
    <w:p w14:paraId="74CE0B34"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12</w:t>
      </w:r>
      <w:r>
        <w:rPr>
          <w:rFonts w:ascii="Times New Roman" w:hAnsi="Times New Roman" w:cs="Times New Roman"/>
          <w:sz w:val="24"/>
          <w:szCs w:val="24"/>
          <w:highlight w:val="white"/>
          <w:lang w:val="en-GB"/>
        </w:rPr>
        <w:tab/>
        <w:t>21</w:t>
      </w:r>
      <w:r>
        <w:rPr>
          <w:rFonts w:ascii="Times New Roman" w:hAnsi="Times New Roman" w:cs="Times New Roman"/>
          <w:sz w:val="24"/>
          <w:szCs w:val="24"/>
          <w:highlight w:val="white"/>
          <w:lang w:val="en-GB"/>
        </w:rPr>
        <w:tab/>
        <w:t>-1.1933967463849</w:t>
      </w:r>
      <w:r>
        <w:rPr>
          <w:rFonts w:ascii="Times New Roman" w:hAnsi="Times New Roman" w:cs="Times New Roman"/>
          <w:sz w:val="24"/>
          <w:szCs w:val="24"/>
          <w:highlight w:val="white"/>
          <w:lang w:val="en-GB"/>
        </w:rPr>
        <w:tab/>
        <w:t>0.420</w:t>
      </w:r>
      <w:r>
        <w:rPr>
          <w:rFonts w:ascii="Times New Roman" w:hAnsi="Times New Roman" w:cs="Times New Roman"/>
          <w:sz w:val="24"/>
          <w:szCs w:val="24"/>
          <w:highlight w:val="white"/>
          <w:lang w:val="en-GB"/>
        </w:rPr>
        <w:tab/>
        <w:t>ns</w:t>
      </w:r>
    </w:p>
    <w:p w14:paraId="1F90B950"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7</w:t>
      </w:r>
      <w:r>
        <w:rPr>
          <w:rFonts w:ascii="Times New Roman" w:hAnsi="Times New Roman" w:cs="Times New Roman"/>
          <w:sz w:val="24"/>
          <w:szCs w:val="24"/>
          <w:highlight w:val="white"/>
          <w:lang w:val="en-GB"/>
        </w:rPr>
        <w:tab/>
        <w:t>1.92400901610673</w:t>
      </w:r>
      <w:r>
        <w:rPr>
          <w:rFonts w:ascii="Times New Roman" w:hAnsi="Times New Roman" w:cs="Times New Roman"/>
          <w:sz w:val="24"/>
          <w:szCs w:val="24"/>
          <w:highlight w:val="white"/>
          <w:lang w:val="en-GB"/>
        </w:rPr>
        <w:tab/>
        <w:t>0.826</w:t>
      </w:r>
      <w:r>
        <w:rPr>
          <w:rFonts w:ascii="Times New Roman" w:hAnsi="Times New Roman" w:cs="Times New Roman"/>
          <w:sz w:val="24"/>
          <w:szCs w:val="24"/>
          <w:highlight w:val="white"/>
          <w:lang w:val="en-GB"/>
        </w:rPr>
        <w:tab/>
        <w:t>ns</w:t>
      </w:r>
    </w:p>
    <w:p w14:paraId="0E21E970"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hemi</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8</w:t>
      </w:r>
      <w:r>
        <w:rPr>
          <w:rFonts w:ascii="Times New Roman" w:hAnsi="Times New Roman" w:cs="Times New Roman"/>
          <w:sz w:val="24"/>
          <w:szCs w:val="24"/>
          <w:highlight w:val="white"/>
          <w:lang w:val="en-GB"/>
        </w:rPr>
        <w:tab/>
        <w:t>-1.93696220366424</w:t>
      </w:r>
      <w:r>
        <w:rPr>
          <w:rFonts w:ascii="Times New Roman" w:hAnsi="Times New Roman" w:cs="Times New Roman"/>
          <w:sz w:val="24"/>
          <w:szCs w:val="24"/>
          <w:highlight w:val="white"/>
          <w:lang w:val="en-GB"/>
        </w:rPr>
        <w:tab/>
        <w:t>0.921</w:t>
      </w:r>
      <w:r>
        <w:rPr>
          <w:rFonts w:ascii="Times New Roman" w:hAnsi="Times New Roman" w:cs="Times New Roman"/>
          <w:sz w:val="24"/>
          <w:szCs w:val="24"/>
          <w:highlight w:val="white"/>
          <w:lang w:val="en-GB"/>
        </w:rPr>
        <w:tab/>
        <w:t>ns</w:t>
      </w:r>
    </w:p>
    <w:p w14:paraId="46052A14"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mant</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9</w:t>
      </w:r>
      <w:r>
        <w:rPr>
          <w:rFonts w:ascii="Times New Roman" w:hAnsi="Times New Roman" w:cs="Times New Roman"/>
          <w:sz w:val="24"/>
          <w:szCs w:val="24"/>
          <w:highlight w:val="white"/>
          <w:lang w:val="en-GB"/>
        </w:rPr>
        <w:tab/>
        <w:t>3.85E-05</w:t>
      </w:r>
      <w:r>
        <w:rPr>
          <w:rFonts w:ascii="Times New Roman" w:hAnsi="Times New Roman" w:cs="Times New Roman"/>
          <w:sz w:val="24"/>
          <w:szCs w:val="24"/>
          <w:highlight w:val="white"/>
          <w:lang w:val="en-GB"/>
        </w:rPr>
        <w:tab/>
        <w:t>0.760</w:t>
      </w:r>
      <w:r>
        <w:rPr>
          <w:rFonts w:ascii="Times New Roman" w:hAnsi="Times New Roman" w:cs="Times New Roman"/>
          <w:sz w:val="24"/>
          <w:szCs w:val="24"/>
          <w:highlight w:val="white"/>
          <w:lang w:val="en-GB"/>
        </w:rPr>
        <w:tab/>
        <w:t>ns</w:t>
      </w:r>
    </w:p>
    <w:p w14:paraId="4F2C2A8A"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mant</w:t>
      </w:r>
      <w:r>
        <w:rPr>
          <w:rFonts w:ascii="Times New Roman" w:hAnsi="Times New Roman" w:cs="Times New Roman"/>
          <w:sz w:val="24"/>
          <w:szCs w:val="24"/>
          <w:highlight w:val="white"/>
          <w:lang w:val="en-GB"/>
        </w:rPr>
        <w:tab/>
        <w:t>breyce</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14.7365315264225</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6C68D1D6"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mant</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8</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-11.5418008456941</w:t>
      </w:r>
      <w:r>
        <w:rPr>
          <w:rFonts w:ascii="Times New Roman" w:hAnsi="Times New Roman" w:cs="Times New Roman"/>
          <w:sz w:val="24"/>
          <w:szCs w:val="24"/>
          <w:highlight w:val="white"/>
          <w:lang w:val="en-GB"/>
        </w:rPr>
        <w:tab/>
        <w:t>0.795</w:t>
      </w:r>
      <w:r>
        <w:rPr>
          <w:rFonts w:ascii="Times New Roman" w:hAnsi="Times New Roman" w:cs="Times New Roman"/>
          <w:sz w:val="24"/>
          <w:szCs w:val="24"/>
          <w:highlight w:val="white"/>
          <w:lang w:val="en-GB"/>
        </w:rPr>
        <w:tab/>
        <w:t>ns</w:t>
      </w:r>
    </w:p>
    <w:p w14:paraId="0C46F98E"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prems1</w:t>
      </w:r>
      <w:r>
        <w:rPr>
          <w:rFonts w:ascii="Times New Roman" w:hAnsi="Times New Roman" w:cs="Times New Roman"/>
          <w:sz w:val="24"/>
          <w:szCs w:val="24"/>
          <w:highlight w:val="white"/>
          <w:lang w:val="en-GB"/>
        </w:rPr>
        <w:tab/>
        <w:t>6</w:t>
      </w:r>
      <w:r>
        <w:rPr>
          <w:rFonts w:ascii="Times New Roman" w:hAnsi="Times New Roman" w:cs="Times New Roman"/>
          <w:sz w:val="24"/>
          <w:szCs w:val="24"/>
          <w:highlight w:val="white"/>
          <w:lang w:val="en-GB"/>
        </w:rPr>
        <w:tab/>
        <w:t>4</w:t>
      </w:r>
      <w:r>
        <w:rPr>
          <w:rFonts w:ascii="Times New Roman" w:hAnsi="Times New Roman" w:cs="Times New Roman"/>
          <w:sz w:val="24"/>
          <w:szCs w:val="24"/>
          <w:highlight w:val="white"/>
          <w:lang w:val="en-GB"/>
        </w:rPr>
        <w:tab/>
        <w:t>4.65589684003137</w:t>
      </w:r>
      <w:r>
        <w:rPr>
          <w:rFonts w:ascii="Times New Roman" w:hAnsi="Times New Roman" w:cs="Times New Roman"/>
          <w:sz w:val="24"/>
          <w:szCs w:val="24"/>
          <w:highlight w:val="white"/>
          <w:lang w:val="en-GB"/>
        </w:rPr>
        <w:tab/>
        <w:t>0.334</w:t>
      </w:r>
      <w:r>
        <w:rPr>
          <w:rFonts w:ascii="Times New Roman" w:hAnsi="Times New Roman" w:cs="Times New Roman"/>
          <w:sz w:val="24"/>
          <w:szCs w:val="24"/>
          <w:highlight w:val="white"/>
          <w:lang w:val="en-GB"/>
        </w:rPr>
        <w:tab/>
        <w:t>ns</w:t>
      </w:r>
    </w:p>
    <w:p w14:paraId="19E064FA"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39</w:t>
      </w:r>
      <w:r>
        <w:rPr>
          <w:rFonts w:ascii="Times New Roman" w:hAnsi="Times New Roman" w:cs="Times New Roman"/>
          <w:sz w:val="24"/>
          <w:szCs w:val="24"/>
          <w:highlight w:val="white"/>
          <w:lang w:val="en-GB"/>
        </w:rPr>
        <w:tab/>
        <w:t>57</w:t>
      </w:r>
      <w:r>
        <w:rPr>
          <w:rFonts w:ascii="Times New Roman" w:hAnsi="Times New Roman" w:cs="Times New Roman"/>
          <w:sz w:val="24"/>
          <w:szCs w:val="24"/>
          <w:highlight w:val="white"/>
          <w:lang w:val="en-GB"/>
        </w:rPr>
        <w:tab/>
        <w:t>-1.34221891351733</w:t>
      </w:r>
      <w:r>
        <w:rPr>
          <w:rFonts w:ascii="Times New Roman" w:hAnsi="Times New Roman" w:cs="Times New Roman"/>
          <w:sz w:val="24"/>
          <w:szCs w:val="24"/>
          <w:highlight w:val="white"/>
          <w:lang w:val="en-GB"/>
        </w:rPr>
        <w:tab/>
        <w:t>0.185</w:t>
      </w:r>
      <w:r>
        <w:rPr>
          <w:rFonts w:ascii="Times New Roman" w:hAnsi="Times New Roman" w:cs="Times New Roman"/>
          <w:sz w:val="24"/>
          <w:szCs w:val="24"/>
          <w:highlight w:val="white"/>
          <w:lang w:val="en-GB"/>
        </w:rPr>
        <w:tab/>
        <w:t>ns</w:t>
      </w:r>
    </w:p>
    <w:p w14:paraId="508E7AA0"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15</w:t>
      </w:r>
      <w:r>
        <w:rPr>
          <w:rFonts w:ascii="Times New Roman" w:hAnsi="Times New Roman" w:cs="Times New Roman"/>
          <w:sz w:val="24"/>
          <w:szCs w:val="24"/>
          <w:highlight w:val="white"/>
          <w:lang w:val="en-GB"/>
        </w:rPr>
        <w:tab/>
        <w:t>28</w:t>
      </w:r>
      <w:r>
        <w:rPr>
          <w:rFonts w:ascii="Times New Roman" w:hAnsi="Times New Roman" w:cs="Times New Roman"/>
          <w:sz w:val="24"/>
          <w:szCs w:val="24"/>
          <w:highlight w:val="white"/>
          <w:lang w:val="en-GB"/>
        </w:rPr>
        <w:tab/>
        <w:t>6.50710059806274</w:t>
      </w:r>
      <w:r>
        <w:rPr>
          <w:rFonts w:ascii="Times New Roman" w:hAnsi="Times New Roman" w:cs="Times New Roman"/>
          <w:sz w:val="24"/>
          <w:szCs w:val="24"/>
          <w:highlight w:val="white"/>
          <w:lang w:val="en-GB"/>
        </w:rPr>
        <w:tab/>
        <w:t>0.012</w:t>
      </w:r>
      <w:r>
        <w:rPr>
          <w:rFonts w:ascii="Times New Roman" w:hAnsi="Times New Roman" w:cs="Times New Roman"/>
          <w:sz w:val="24"/>
          <w:szCs w:val="24"/>
          <w:highlight w:val="white"/>
          <w:lang w:val="en-GB"/>
        </w:rPr>
        <w:tab/>
        <w:t>increase</w:t>
      </w:r>
    </w:p>
    <w:p w14:paraId="0503219F"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23</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4.00673398527026</w:t>
      </w:r>
      <w:r>
        <w:rPr>
          <w:rFonts w:ascii="Times New Roman" w:hAnsi="Times New Roman" w:cs="Times New Roman"/>
          <w:sz w:val="24"/>
          <w:szCs w:val="24"/>
          <w:highlight w:val="white"/>
          <w:lang w:val="en-GB"/>
        </w:rPr>
        <w:tab/>
        <w:t>0.241</w:t>
      </w:r>
      <w:r>
        <w:rPr>
          <w:rFonts w:ascii="Times New Roman" w:hAnsi="Times New Roman" w:cs="Times New Roman"/>
          <w:sz w:val="24"/>
          <w:szCs w:val="24"/>
          <w:highlight w:val="white"/>
          <w:lang w:val="en-GB"/>
        </w:rPr>
        <w:tab/>
        <w:t>ns</w:t>
      </w:r>
    </w:p>
    <w:p w14:paraId="642D8DE7"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12</w:t>
      </w:r>
      <w:r>
        <w:rPr>
          <w:rFonts w:ascii="Times New Roman" w:hAnsi="Times New Roman" w:cs="Times New Roman"/>
          <w:sz w:val="24"/>
          <w:szCs w:val="24"/>
          <w:highlight w:val="white"/>
          <w:lang w:val="en-GB"/>
        </w:rPr>
        <w:tab/>
        <w:t>14</w:t>
      </w:r>
      <w:r>
        <w:rPr>
          <w:rFonts w:ascii="Times New Roman" w:hAnsi="Times New Roman" w:cs="Times New Roman"/>
          <w:sz w:val="24"/>
          <w:szCs w:val="24"/>
          <w:highlight w:val="white"/>
          <w:lang w:val="en-GB"/>
        </w:rPr>
        <w:tab/>
        <w:t>0.364979351773498</w:t>
      </w:r>
      <w:r>
        <w:rPr>
          <w:rFonts w:ascii="Times New Roman" w:hAnsi="Times New Roman" w:cs="Times New Roman"/>
          <w:sz w:val="24"/>
          <w:szCs w:val="24"/>
          <w:highlight w:val="white"/>
          <w:lang w:val="en-GB"/>
        </w:rPr>
        <w:tab/>
        <w:t>0.722</w:t>
      </w:r>
      <w:r>
        <w:rPr>
          <w:rFonts w:ascii="Times New Roman" w:hAnsi="Times New Roman" w:cs="Times New Roman"/>
          <w:sz w:val="24"/>
          <w:szCs w:val="24"/>
          <w:highlight w:val="white"/>
          <w:lang w:val="en-GB"/>
        </w:rPr>
        <w:tab/>
        <w:t>ns</w:t>
      </w:r>
    </w:p>
    <w:p w14:paraId="42A9B926"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cole</w:t>
      </w:r>
      <w:r>
        <w:rPr>
          <w:rFonts w:ascii="Times New Roman" w:hAnsi="Times New Roman" w:cs="Times New Roman"/>
          <w:sz w:val="24"/>
          <w:szCs w:val="24"/>
          <w:highlight w:val="white"/>
          <w:lang w:val="en-GB"/>
        </w:rPr>
        <w:tab/>
        <w:t>breyce</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4</w:t>
      </w:r>
      <w:r>
        <w:rPr>
          <w:rFonts w:ascii="Times New Roman" w:hAnsi="Times New Roman" w:cs="Times New Roman"/>
          <w:sz w:val="24"/>
          <w:szCs w:val="24"/>
          <w:highlight w:val="white"/>
          <w:lang w:val="en-GB"/>
        </w:rPr>
        <w:tab/>
        <w:t>-6.12E-05</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0430C5AB"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prems1</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2</w:t>
      </w:r>
      <w:r>
        <w:rPr>
          <w:rFonts w:ascii="Times New Roman" w:hAnsi="Times New Roman" w:cs="Times New Roman"/>
          <w:sz w:val="24"/>
          <w:szCs w:val="24"/>
          <w:highlight w:val="white"/>
          <w:lang w:val="en-GB"/>
        </w:rPr>
        <w:tab/>
        <w:t>-0.55539764855905</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5E1BE2F2"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piptar</w:t>
      </w:r>
      <w:r>
        <w:rPr>
          <w:rFonts w:ascii="Times New Roman" w:hAnsi="Times New Roman" w:cs="Times New Roman"/>
          <w:sz w:val="24"/>
          <w:szCs w:val="24"/>
          <w:highlight w:val="white"/>
          <w:lang w:val="en-GB"/>
        </w:rPr>
        <w:tab/>
        <w:t>14</w:t>
      </w:r>
      <w:r>
        <w:rPr>
          <w:rFonts w:ascii="Times New Roman" w:hAnsi="Times New Roman" w:cs="Times New Roman"/>
          <w:sz w:val="24"/>
          <w:szCs w:val="24"/>
          <w:highlight w:val="white"/>
          <w:lang w:val="en-GB"/>
        </w:rPr>
        <w:tab/>
        <w:t>45</w:t>
      </w:r>
      <w:r>
        <w:rPr>
          <w:rFonts w:ascii="Times New Roman" w:hAnsi="Times New Roman" w:cs="Times New Roman"/>
          <w:sz w:val="24"/>
          <w:szCs w:val="24"/>
          <w:highlight w:val="white"/>
          <w:lang w:val="en-GB"/>
        </w:rPr>
        <w:tab/>
        <w:t>-1.74335387333281</w:t>
      </w:r>
      <w:r>
        <w:rPr>
          <w:rFonts w:ascii="Times New Roman" w:hAnsi="Times New Roman" w:cs="Times New Roman"/>
          <w:sz w:val="24"/>
          <w:szCs w:val="24"/>
          <w:highlight w:val="white"/>
          <w:lang w:val="en-GB"/>
        </w:rPr>
        <w:tab/>
        <w:t>0.034</w:t>
      </w:r>
      <w:r>
        <w:rPr>
          <w:rFonts w:ascii="Times New Roman" w:hAnsi="Times New Roman" w:cs="Times New Roman"/>
          <w:sz w:val="24"/>
          <w:szCs w:val="24"/>
          <w:highlight w:val="white"/>
          <w:lang w:val="en-GB"/>
        </w:rPr>
        <w:tab/>
        <w:t>decrease</w:t>
      </w:r>
    </w:p>
    <w:p w14:paraId="6EDE5619"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melamu</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5</w:t>
      </w:r>
      <w:r>
        <w:rPr>
          <w:rFonts w:ascii="Times New Roman" w:hAnsi="Times New Roman" w:cs="Times New Roman"/>
          <w:sz w:val="24"/>
          <w:szCs w:val="24"/>
          <w:highlight w:val="white"/>
          <w:lang w:val="en-GB"/>
        </w:rPr>
        <w:tab/>
        <w:t>-0.286324841181336</w:t>
      </w:r>
      <w:r>
        <w:rPr>
          <w:rFonts w:ascii="Times New Roman" w:hAnsi="Times New Roman" w:cs="Times New Roman"/>
          <w:sz w:val="24"/>
          <w:szCs w:val="24"/>
          <w:highlight w:val="white"/>
          <w:lang w:val="en-GB"/>
        </w:rPr>
        <w:tab/>
        <w:t>0.766</w:t>
      </w:r>
      <w:r>
        <w:rPr>
          <w:rFonts w:ascii="Times New Roman" w:hAnsi="Times New Roman" w:cs="Times New Roman"/>
          <w:sz w:val="24"/>
          <w:szCs w:val="24"/>
          <w:highlight w:val="white"/>
          <w:lang w:val="en-GB"/>
        </w:rPr>
        <w:tab/>
        <w:t>ns</w:t>
      </w:r>
    </w:p>
    <w:p w14:paraId="6299E468"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melos1</w:t>
      </w:r>
      <w:r>
        <w:rPr>
          <w:rFonts w:ascii="Times New Roman" w:hAnsi="Times New Roman" w:cs="Times New Roman"/>
          <w:sz w:val="24"/>
          <w:szCs w:val="24"/>
          <w:highlight w:val="white"/>
          <w:lang w:val="en-GB"/>
        </w:rPr>
        <w:tab/>
        <w:t>14</w:t>
      </w:r>
      <w:r>
        <w:rPr>
          <w:rFonts w:ascii="Times New Roman" w:hAnsi="Times New Roman" w:cs="Times New Roman"/>
          <w:sz w:val="24"/>
          <w:szCs w:val="24"/>
          <w:highlight w:val="white"/>
          <w:lang w:val="en-GB"/>
        </w:rPr>
        <w:tab/>
        <w:t>3</w:t>
      </w:r>
      <w:r>
        <w:rPr>
          <w:rFonts w:ascii="Times New Roman" w:hAnsi="Times New Roman" w:cs="Times New Roman"/>
          <w:sz w:val="24"/>
          <w:szCs w:val="24"/>
          <w:highlight w:val="white"/>
          <w:lang w:val="en-GB"/>
        </w:rPr>
        <w:tab/>
        <w:t>0.030138459024546</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p>
    <w:p w14:paraId="44DC5634"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breyce</w:t>
      </w:r>
      <w:r>
        <w:rPr>
          <w:rFonts w:ascii="Times New Roman" w:hAnsi="Times New Roman" w:cs="Times New Roman"/>
          <w:sz w:val="24"/>
          <w:szCs w:val="24"/>
          <w:highlight w:val="white"/>
          <w:lang w:val="en-GB"/>
        </w:rPr>
        <w:tab/>
        <w:t>2</w:t>
      </w:r>
      <w:r>
        <w:rPr>
          <w:rFonts w:ascii="Times New Roman" w:hAnsi="Times New Roman" w:cs="Times New Roman"/>
          <w:sz w:val="24"/>
          <w:szCs w:val="24"/>
          <w:highlight w:val="white"/>
          <w:lang w:val="en-GB"/>
        </w:rPr>
        <w:tab/>
        <w:t>5</w:t>
      </w:r>
      <w:r>
        <w:rPr>
          <w:rFonts w:ascii="Times New Roman" w:hAnsi="Times New Roman" w:cs="Times New Roman"/>
          <w:sz w:val="24"/>
          <w:szCs w:val="24"/>
          <w:highlight w:val="white"/>
          <w:lang w:val="en-GB"/>
        </w:rPr>
        <w:tab/>
        <w:t>-0.220182376873217</w:t>
      </w:r>
      <w:r>
        <w:rPr>
          <w:rFonts w:ascii="Times New Roman" w:hAnsi="Times New Roman" w:cs="Times New Roman"/>
          <w:sz w:val="24"/>
          <w:szCs w:val="24"/>
          <w:highlight w:val="white"/>
          <w:lang w:val="en-GB"/>
        </w:rPr>
        <w:tab/>
        <w:t>0.841</w:t>
      </w:r>
      <w:r>
        <w:rPr>
          <w:rFonts w:ascii="Times New Roman" w:hAnsi="Times New Roman" w:cs="Times New Roman"/>
          <w:sz w:val="24"/>
          <w:szCs w:val="24"/>
          <w:highlight w:val="white"/>
          <w:lang w:val="en-GB"/>
        </w:rPr>
        <w:tab/>
        <w:t>ns</w:t>
      </w:r>
    </w:p>
    <w:p w14:paraId="53E3DC5C"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tricpl</w:t>
      </w:r>
      <w:r>
        <w:rPr>
          <w:rFonts w:ascii="Times New Roman" w:hAnsi="Times New Roman" w:cs="Times New Roman"/>
          <w:sz w:val="24"/>
          <w:szCs w:val="24"/>
          <w:highlight w:val="white"/>
          <w:lang w:val="en-GB"/>
        </w:rPr>
        <w:tab/>
        <w:t>5</w:t>
      </w:r>
      <w:r>
        <w:rPr>
          <w:rFonts w:ascii="Times New Roman" w:hAnsi="Times New Roman" w:cs="Times New Roman"/>
          <w:sz w:val="24"/>
          <w:szCs w:val="24"/>
          <w:highlight w:val="white"/>
          <w:lang w:val="en-GB"/>
        </w:rPr>
        <w:tab/>
        <w:t>9</w:t>
      </w:r>
      <w:r>
        <w:rPr>
          <w:rFonts w:ascii="Times New Roman" w:hAnsi="Times New Roman" w:cs="Times New Roman"/>
          <w:sz w:val="24"/>
          <w:szCs w:val="24"/>
          <w:highlight w:val="white"/>
          <w:lang w:val="en-GB"/>
        </w:rPr>
        <w:tab/>
        <w:t>0.70639792276664</w:t>
      </w:r>
      <w:r>
        <w:rPr>
          <w:rFonts w:ascii="Times New Roman" w:hAnsi="Times New Roman" w:cs="Times New Roman"/>
          <w:sz w:val="24"/>
          <w:szCs w:val="24"/>
          <w:highlight w:val="white"/>
          <w:lang w:val="en-GB"/>
        </w:rPr>
        <w:tab/>
        <w:t>0.894</w:t>
      </w:r>
      <w:r>
        <w:rPr>
          <w:rFonts w:ascii="Times New Roman" w:hAnsi="Times New Roman" w:cs="Times New Roman"/>
          <w:sz w:val="24"/>
          <w:szCs w:val="24"/>
          <w:highlight w:val="white"/>
          <w:lang w:val="en-GB"/>
        </w:rPr>
        <w:tab/>
        <w:t>ns</w:t>
      </w:r>
    </w:p>
    <w:p w14:paraId="67899C99"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tremor</w:t>
      </w:r>
      <w:r>
        <w:rPr>
          <w:rFonts w:ascii="Times New Roman" w:hAnsi="Times New Roman" w:cs="Times New Roman"/>
          <w:sz w:val="24"/>
          <w:szCs w:val="24"/>
          <w:highlight w:val="white"/>
          <w:lang w:val="en-GB"/>
        </w:rPr>
        <w:tab/>
        <w:t>19</w:t>
      </w:r>
      <w:r>
        <w:rPr>
          <w:rFonts w:ascii="Times New Roman" w:hAnsi="Times New Roman" w:cs="Times New Roman"/>
          <w:sz w:val="24"/>
          <w:szCs w:val="24"/>
          <w:highlight w:val="white"/>
          <w:lang w:val="en-GB"/>
        </w:rPr>
        <w:tab/>
        <w:t>18</w:t>
      </w:r>
      <w:r>
        <w:rPr>
          <w:rFonts w:ascii="Times New Roman" w:hAnsi="Times New Roman" w:cs="Times New Roman"/>
          <w:sz w:val="24"/>
          <w:szCs w:val="24"/>
          <w:highlight w:val="white"/>
          <w:lang w:val="en-GB"/>
        </w:rPr>
        <w:tab/>
        <w:t>0.680011082051769</w:t>
      </w:r>
      <w:r>
        <w:rPr>
          <w:rFonts w:ascii="Times New Roman" w:hAnsi="Times New Roman" w:cs="Times New Roman"/>
          <w:sz w:val="24"/>
          <w:szCs w:val="24"/>
          <w:highlight w:val="white"/>
          <w:lang w:val="en-GB"/>
        </w:rPr>
        <w:tab/>
        <w:t>0.503</w:t>
      </w:r>
      <w:r>
        <w:rPr>
          <w:rFonts w:ascii="Times New Roman" w:hAnsi="Times New Roman" w:cs="Times New Roman"/>
          <w:sz w:val="24"/>
          <w:szCs w:val="24"/>
          <w:highlight w:val="white"/>
          <w:lang w:val="en-GB"/>
        </w:rPr>
        <w:tab/>
        <w:t>ns</w:t>
      </w:r>
    </w:p>
    <w:p w14:paraId="254977FE" w14:textId="77777777" w:rsidR="00843D5B" w:rsidRDefault="005E7C28">
      <w:pPr>
        <w:pStyle w:val="PreformattedText"/>
        <w:rPr>
          <w:rFonts w:ascii="Times New Roman" w:hAnsi="Times New Roman" w:cs="Times New Roman"/>
          <w:sz w:val="24"/>
          <w:szCs w:val="24"/>
          <w:highlight w:val="white"/>
          <w:lang w:val="en-GB"/>
        </w:rPr>
      </w:pPr>
      <w:r>
        <w:rPr>
          <w:rFonts w:ascii="Times New Roman" w:hAnsi="Times New Roman" w:cs="Times New Roman"/>
          <w:sz w:val="24"/>
          <w:szCs w:val="24"/>
          <w:highlight w:val="white"/>
          <w:lang w:val="en-GB"/>
        </w:rPr>
        <w:t>lepi</w:t>
      </w:r>
      <w:r>
        <w:rPr>
          <w:rFonts w:ascii="Times New Roman" w:hAnsi="Times New Roman" w:cs="Times New Roman"/>
          <w:sz w:val="24"/>
          <w:szCs w:val="24"/>
          <w:highlight w:val="white"/>
          <w:lang w:val="en-GB"/>
        </w:rPr>
        <w:tab/>
        <w:t>urenlo</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1</w:t>
      </w:r>
      <w:r>
        <w:rPr>
          <w:rFonts w:ascii="Times New Roman" w:hAnsi="Times New Roman" w:cs="Times New Roman"/>
          <w:sz w:val="24"/>
          <w:szCs w:val="24"/>
          <w:highlight w:val="white"/>
          <w:lang w:val="en-GB"/>
        </w:rPr>
        <w:tab/>
        <w:t>1.6065683919817</w:t>
      </w:r>
      <w:r>
        <w:rPr>
          <w:rFonts w:ascii="Times New Roman" w:hAnsi="Times New Roman" w:cs="Times New Roman"/>
          <w:sz w:val="24"/>
          <w:szCs w:val="24"/>
          <w:highlight w:val="white"/>
          <w:lang w:val="en-GB"/>
        </w:rPr>
        <w:tab/>
        <w:t>1.000</w:t>
      </w:r>
      <w:r>
        <w:rPr>
          <w:rFonts w:ascii="Times New Roman" w:hAnsi="Times New Roman" w:cs="Times New Roman"/>
          <w:sz w:val="24"/>
          <w:szCs w:val="24"/>
          <w:highlight w:val="white"/>
          <w:lang w:val="en-GB"/>
        </w:rPr>
        <w:tab/>
        <w:t>ns</w:t>
      </w:r>
      <w:r>
        <w:br w:type="page"/>
      </w:r>
    </w:p>
    <w:p w14:paraId="0E8D2005" w14:textId="77777777" w:rsidR="00843D5B" w:rsidRDefault="005E7C28">
      <w:pPr>
        <w:pStyle w:val="PreformattedText"/>
        <w:rPr>
          <w:rFonts w:ascii="Times New Roman" w:hAnsi="Times New Roman" w:cs="Times New Roman"/>
          <w:b/>
          <w:bCs/>
          <w:sz w:val="24"/>
          <w:szCs w:val="24"/>
          <w:lang w:val="en-GB"/>
        </w:rPr>
      </w:pPr>
      <w:r>
        <w:rPr>
          <w:rFonts w:ascii="Times New Roman" w:hAnsi="Times New Roman" w:cs="Times New Roman"/>
          <w:b/>
          <w:bCs/>
          <w:sz w:val="24"/>
          <w:szCs w:val="24"/>
          <w:highlight w:val="white"/>
          <w:lang w:val="en-GB"/>
        </w:rPr>
        <w:lastRenderedPageBreak/>
        <w:t>Table S4</w:t>
      </w:r>
      <w:r>
        <w:rPr>
          <w:rFonts w:ascii="Times New Roman" w:hAnsi="Times New Roman" w:cs="Times New Roman"/>
          <w:sz w:val="24"/>
          <w:szCs w:val="24"/>
          <w:highlight w:val="white"/>
          <w:lang w:val="en-GB"/>
        </w:rPr>
        <w:t>. Results of the Mann-Whitney’s tests for arthropod individual body lengths in individual blocks. NC – number of individuals/species in th econtrol, NEx - number of individulas in the exclosure plots. HL – Hodges-Lehman centrality estimator (median of the differences between individuals from control and exclosure). Direction indicates how median changes from exclosure (no predaors) to the control (Predators present), which is the predator effect on arthropod sizes.</w:t>
      </w:r>
    </w:p>
    <w:p w14:paraId="57122400" w14:textId="77777777" w:rsidR="00843D5B" w:rsidRDefault="00843D5B">
      <w:pPr>
        <w:pStyle w:val="PreformattedText"/>
        <w:rPr>
          <w:rFonts w:ascii="Times New Roman" w:hAnsi="Times New Roman" w:cs="Times New Roman"/>
          <w:sz w:val="24"/>
          <w:szCs w:val="24"/>
          <w:highlight w:val="yellow"/>
          <w:lang w:val="en-GB"/>
        </w:rPr>
      </w:pPr>
    </w:p>
    <w:p w14:paraId="6DFBF91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Order</w:t>
      </w:r>
      <w:r>
        <w:rPr>
          <w:rFonts w:ascii="Times New Roman" w:hAnsi="Times New Roman" w:cs="Times New Roman"/>
          <w:sz w:val="24"/>
          <w:szCs w:val="24"/>
          <w:lang w:val="en-GB"/>
        </w:rPr>
        <w:tab/>
        <w:t>Site</w:t>
      </w:r>
      <w:r>
        <w:rPr>
          <w:rFonts w:ascii="Times New Roman" w:hAnsi="Times New Roman" w:cs="Times New Roman"/>
          <w:sz w:val="24"/>
          <w:szCs w:val="24"/>
          <w:lang w:val="en-GB"/>
        </w:rPr>
        <w:tab/>
        <w:t>NC</w:t>
      </w:r>
      <w:r>
        <w:rPr>
          <w:rFonts w:ascii="Times New Roman" w:hAnsi="Times New Roman" w:cs="Times New Roman"/>
          <w:sz w:val="24"/>
          <w:szCs w:val="24"/>
          <w:lang w:val="en-GB"/>
        </w:rPr>
        <w:tab/>
        <w:t>NEx</w:t>
      </w:r>
      <w:r>
        <w:rPr>
          <w:rFonts w:ascii="Times New Roman" w:hAnsi="Times New Roman" w:cs="Times New Roman"/>
          <w:sz w:val="24"/>
          <w:szCs w:val="24"/>
          <w:lang w:val="en-GB"/>
        </w:rPr>
        <w:tab/>
        <w:t>HL</w:t>
      </w:r>
      <w:r>
        <w:rPr>
          <w:rFonts w:ascii="Times New Roman" w:hAnsi="Times New Roman" w:cs="Times New Roman"/>
          <w:sz w:val="24"/>
          <w:szCs w:val="24"/>
          <w:lang w:val="en-GB"/>
        </w:rPr>
        <w:tab/>
        <w:t>P</w:t>
      </w:r>
      <w:r>
        <w:rPr>
          <w:rFonts w:ascii="Times New Roman" w:hAnsi="Times New Roman" w:cs="Times New Roman"/>
          <w:sz w:val="24"/>
          <w:szCs w:val="24"/>
          <w:lang w:val="en-GB"/>
        </w:rPr>
        <w:tab/>
        <w:t>pred.eff</w:t>
      </w:r>
    </w:p>
    <w:p w14:paraId="768F4F60"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g5</w:t>
      </w:r>
      <w:r>
        <w:rPr>
          <w:rFonts w:ascii="Times New Roman" w:hAnsi="Times New Roman" w:cs="Times New Roman"/>
          <w:sz w:val="24"/>
          <w:szCs w:val="24"/>
          <w:lang w:val="en-GB"/>
        </w:rPr>
        <w:tab/>
        <w:t>78</w:t>
      </w:r>
      <w:r>
        <w:rPr>
          <w:rFonts w:ascii="Times New Roman" w:hAnsi="Times New Roman" w:cs="Times New Roman"/>
          <w:sz w:val="24"/>
          <w:szCs w:val="24"/>
          <w:lang w:val="en-GB"/>
        </w:rPr>
        <w:tab/>
        <w:t>24</w:t>
      </w:r>
      <w:r>
        <w:rPr>
          <w:rFonts w:ascii="Times New Roman" w:hAnsi="Times New Roman" w:cs="Times New Roman"/>
          <w:sz w:val="24"/>
          <w:szCs w:val="24"/>
          <w:lang w:val="en-GB"/>
        </w:rPr>
        <w:tab/>
        <w:t>-1.20E+01</w:t>
      </w:r>
      <w:r>
        <w:rPr>
          <w:rFonts w:ascii="Times New Roman" w:hAnsi="Times New Roman" w:cs="Times New Roman"/>
          <w:sz w:val="24"/>
          <w:szCs w:val="24"/>
          <w:lang w:val="en-GB"/>
        </w:rPr>
        <w:tab/>
        <w:t>0.005</w:t>
      </w:r>
      <w:r>
        <w:rPr>
          <w:rFonts w:ascii="Times New Roman" w:hAnsi="Times New Roman" w:cs="Times New Roman"/>
          <w:sz w:val="24"/>
          <w:szCs w:val="24"/>
          <w:lang w:val="en-GB"/>
        </w:rPr>
        <w:tab/>
        <w:t>decrease</w:t>
      </w:r>
    </w:p>
    <w:p w14:paraId="72E5114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g4</w:t>
      </w:r>
      <w:r>
        <w:rPr>
          <w:rFonts w:ascii="Times New Roman" w:hAnsi="Times New Roman" w:cs="Times New Roman"/>
          <w:sz w:val="24"/>
          <w:szCs w:val="24"/>
          <w:lang w:val="en-GB"/>
        </w:rPr>
        <w:tab/>
        <w:t>152</w:t>
      </w:r>
      <w:r>
        <w:rPr>
          <w:rFonts w:ascii="Times New Roman" w:hAnsi="Times New Roman" w:cs="Times New Roman"/>
          <w:sz w:val="24"/>
          <w:szCs w:val="24"/>
          <w:lang w:val="en-GB"/>
        </w:rPr>
        <w:tab/>
        <w:t>74</w:t>
      </w:r>
      <w:r>
        <w:rPr>
          <w:rFonts w:ascii="Times New Roman" w:hAnsi="Times New Roman" w:cs="Times New Roman"/>
          <w:sz w:val="24"/>
          <w:szCs w:val="24"/>
          <w:lang w:val="en-GB"/>
        </w:rPr>
        <w:tab/>
        <w:t>-2.39E+01</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58D4D74A"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g2</w:t>
      </w:r>
      <w:r>
        <w:rPr>
          <w:rFonts w:ascii="Times New Roman" w:hAnsi="Times New Roman" w:cs="Times New Roman"/>
          <w:sz w:val="24"/>
          <w:szCs w:val="24"/>
          <w:lang w:val="en-GB"/>
        </w:rPr>
        <w:tab/>
        <w:t>37</w:t>
      </w:r>
      <w:r>
        <w:rPr>
          <w:rFonts w:ascii="Times New Roman" w:hAnsi="Times New Roman" w:cs="Times New Roman"/>
          <w:sz w:val="24"/>
          <w:szCs w:val="24"/>
          <w:lang w:val="en-GB"/>
        </w:rPr>
        <w:tab/>
        <w:t>19</w:t>
      </w:r>
      <w:r>
        <w:rPr>
          <w:rFonts w:ascii="Times New Roman" w:hAnsi="Times New Roman" w:cs="Times New Roman"/>
          <w:sz w:val="24"/>
          <w:szCs w:val="24"/>
          <w:lang w:val="en-GB"/>
        </w:rPr>
        <w:tab/>
        <w:t>-3.03E+01</w:t>
      </w:r>
      <w:r>
        <w:rPr>
          <w:rFonts w:ascii="Times New Roman" w:hAnsi="Times New Roman" w:cs="Times New Roman"/>
          <w:sz w:val="24"/>
          <w:szCs w:val="24"/>
          <w:lang w:val="en-GB"/>
        </w:rPr>
        <w:tab/>
        <w:t>0.072</w:t>
      </w:r>
      <w:r>
        <w:rPr>
          <w:rFonts w:ascii="Times New Roman" w:hAnsi="Times New Roman" w:cs="Times New Roman"/>
          <w:sz w:val="24"/>
          <w:szCs w:val="24"/>
          <w:lang w:val="en-GB"/>
        </w:rPr>
        <w:tab/>
        <w:t>ns</w:t>
      </w:r>
    </w:p>
    <w:p w14:paraId="78540D8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g1</w:t>
      </w:r>
      <w:r>
        <w:rPr>
          <w:rFonts w:ascii="Times New Roman" w:hAnsi="Times New Roman" w:cs="Times New Roman"/>
          <w:sz w:val="24"/>
          <w:szCs w:val="24"/>
          <w:lang w:val="en-GB"/>
        </w:rPr>
        <w:tab/>
        <w:t>60</w:t>
      </w:r>
      <w:r>
        <w:rPr>
          <w:rFonts w:ascii="Times New Roman" w:hAnsi="Times New Roman" w:cs="Times New Roman"/>
          <w:sz w:val="24"/>
          <w:szCs w:val="24"/>
          <w:lang w:val="en-GB"/>
        </w:rPr>
        <w:tab/>
        <w:t>42</w:t>
      </w:r>
      <w:r>
        <w:rPr>
          <w:rFonts w:ascii="Times New Roman" w:hAnsi="Times New Roman" w:cs="Times New Roman"/>
          <w:sz w:val="24"/>
          <w:szCs w:val="24"/>
          <w:lang w:val="en-GB"/>
        </w:rPr>
        <w:tab/>
        <w:t>4.53E-01</w:t>
      </w:r>
      <w:r>
        <w:rPr>
          <w:rFonts w:ascii="Times New Roman" w:hAnsi="Times New Roman" w:cs="Times New Roman"/>
          <w:sz w:val="24"/>
          <w:szCs w:val="24"/>
          <w:lang w:val="en-GB"/>
        </w:rPr>
        <w:tab/>
        <w:t>0.384</w:t>
      </w:r>
      <w:r>
        <w:rPr>
          <w:rFonts w:ascii="Times New Roman" w:hAnsi="Times New Roman" w:cs="Times New Roman"/>
          <w:sz w:val="24"/>
          <w:szCs w:val="24"/>
          <w:lang w:val="en-GB"/>
        </w:rPr>
        <w:tab/>
        <w:t>ns</w:t>
      </w:r>
    </w:p>
    <w:p w14:paraId="4B9786C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g3</w:t>
      </w:r>
      <w:r>
        <w:rPr>
          <w:rFonts w:ascii="Times New Roman" w:hAnsi="Times New Roman" w:cs="Times New Roman"/>
          <w:sz w:val="24"/>
          <w:szCs w:val="24"/>
          <w:lang w:val="en-GB"/>
        </w:rPr>
        <w:tab/>
        <w:t>69</w:t>
      </w:r>
      <w:r>
        <w:rPr>
          <w:rFonts w:ascii="Times New Roman" w:hAnsi="Times New Roman" w:cs="Times New Roman"/>
          <w:sz w:val="24"/>
          <w:szCs w:val="24"/>
          <w:lang w:val="en-GB"/>
        </w:rPr>
        <w:tab/>
        <w:t>116</w:t>
      </w:r>
      <w:r>
        <w:rPr>
          <w:rFonts w:ascii="Times New Roman" w:hAnsi="Times New Roman" w:cs="Times New Roman"/>
          <w:sz w:val="24"/>
          <w:szCs w:val="24"/>
          <w:lang w:val="en-GB"/>
        </w:rPr>
        <w:tab/>
        <w:t>-5.01E-01</w:t>
      </w:r>
      <w:r>
        <w:rPr>
          <w:rFonts w:ascii="Times New Roman" w:hAnsi="Times New Roman" w:cs="Times New Roman"/>
          <w:sz w:val="24"/>
          <w:szCs w:val="24"/>
          <w:lang w:val="en-GB"/>
        </w:rPr>
        <w:tab/>
        <w:t>0.560</w:t>
      </w:r>
      <w:r>
        <w:rPr>
          <w:rFonts w:ascii="Times New Roman" w:hAnsi="Times New Roman" w:cs="Times New Roman"/>
          <w:sz w:val="24"/>
          <w:szCs w:val="24"/>
          <w:lang w:val="en-GB"/>
        </w:rPr>
        <w:tab/>
        <w:t>ns</w:t>
      </w:r>
    </w:p>
    <w:p w14:paraId="0F1A43A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Orthoptera</w:t>
      </w:r>
      <w:r>
        <w:rPr>
          <w:rFonts w:ascii="Times New Roman" w:hAnsi="Times New Roman" w:cs="Times New Roman"/>
          <w:sz w:val="24"/>
          <w:szCs w:val="24"/>
          <w:lang w:val="en-GB"/>
        </w:rPr>
        <w:tab/>
        <w:t>g6</w:t>
      </w:r>
      <w:r>
        <w:rPr>
          <w:rFonts w:ascii="Times New Roman" w:hAnsi="Times New Roman" w:cs="Times New Roman"/>
          <w:sz w:val="24"/>
          <w:szCs w:val="24"/>
          <w:lang w:val="en-GB"/>
        </w:rPr>
        <w:tab/>
        <w:t>26</w:t>
      </w:r>
      <w:r>
        <w:rPr>
          <w:rFonts w:ascii="Times New Roman" w:hAnsi="Times New Roman" w:cs="Times New Roman"/>
          <w:sz w:val="24"/>
          <w:szCs w:val="24"/>
          <w:lang w:val="en-GB"/>
        </w:rPr>
        <w:tab/>
        <w:t>94</w:t>
      </w:r>
      <w:r>
        <w:rPr>
          <w:rFonts w:ascii="Times New Roman" w:hAnsi="Times New Roman" w:cs="Times New Roman"/>
          <w:sz w:val="24"/>
          <w:szCs w:val="24"/>
          <w:lang w:val="en-GB"/>
        </w:rPr>
        <w:tab/>
        <w:t>2.06E+00</w:t>
      </w:r>
      <w:r>
        <w:rPr>
          <w:rFonts w:ascii="Times New Roman" w:hAnsi="Times New Roman" w:cs="Times New Roman"/>
          <w:sz w:val="24"/>
          <w:szCs w:val="24"/>
          <w:lang w:val="en-GB"/>
        </w:rPr>
        <w:tab/>
        <w:t>0.145</w:t>
      </w:r>
      <w:r>
        <w:rPr>
          <w:rFonts w:ascii="Times New Roman" w:hAnsi="Times New Roman" w:cs="Times New Roman"/>
          <w:sz w:val="24"/>
          <w:szCs w:val="24"/>
          <w:lang w:val="en-GB"/>
        </w:rPr>
        <w:tab/>
        <w:t>ns</w:t>
      </w:r>
    </w:p>
    <w:p w14:paraId="7DA242D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g1</w:t>
      </w:r>
      <w:r>
        <w:rPr>
          <w:rFonts w:ascii="Times New Roman" w:hAnsi="Times New Roman" w:cs="Times New Roman"/>
          <w:sz w:val="24"/>
          <w:szCs w:val="24"/>
          <w:lang w:val="en-GB"/>
        </w:rPr>
        <w:tab/>
        <w:t>29</w:t>
      </w:r>
      <w:r>
        <w:rPr>
          <w:rFonts w:ascii="Times New Roman" w:hAnsi="Times New Roman" w:cs="Times New Roman"/>
          <w:sz w:val="24"/>
          <w:szCs w:val="24"/>
          <w:lang w:val="en-GB"/>
        </w:rPr>
        <w:tab/>
        <w:t>17</w:t>
      </w:r>
      <w:r>
        <w:rPr>
          <w:rFonts w:ascii="Times New Roman" w:hAnsi="Times New Roman" w:cs="Times New Roman"/>
          <w:sz w:val="24"/>
          <w:szCs w:val="24"/>
          <w:lang w:val="en-GB"/>
        </w:rPr>
        <w:tab/>
        <w:t>1.83E+00</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54EA545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g4</w:t>
      </w:r>
      <w:r>
        <w:rPr>
          <w:rFonts w:ascii="Times New Roman" w:hAnsi="Times New Roman" w:cs="Times New Roman"/>
          <w:sz w:val="24"/>
          <w:szCs w:val="24"/>
          <w:lang w:val="en-GB"/>
        </w:rPr>
        <w:tab/>
        <w:t>11</w:t>
      </w:r>
      <w:r>
        <w:rPr>
          <w:rFonts w:ascii="Times New Roman" w:hAnsi="Times New Roman" w:cs="Times New Roman"/>
          <w:sz w:val="24"/>
          <w:szCs w:val="24"/>
          <w:lang w:val="en-GB"/>
        </w:rPr>
        <w:tab/>
        <w:t>17</w:t>
      </w:r>
      <w:r>
        <w:rPr>
          <w:rFonts w:ascii="Times New Roman" w:hAnsi="Times New Roman" w:cs="Times New Roman"/>
          <w:sz w:val="24"/>
          <w:szCs w:val="24"/>
          <w:lang w:val="en-GB"/>
        </w:rPr>
        <w:tab/>
        <w:t>-2.67E-05</w:t>
      </w:r>
      <w:r>
        <w:rPr>
          <w:rFonts w:ascii="Times New Roman" w:hAnsi="Times New Roman" w:cs="Times New Roman"/>
          <w:sz w:val="24"/>
          <w:szCs w:val="24"/>
          <w:lang w:val="en-GB"/>
        </w:rPr>
        <w:tab/>
        <w:t>0.145</w:t>
      </w:r>
      <w:r>
        <w:rPr>
          <w:rFonts w:ascii="Times New Roman" w:hAnsi="Times New Roman" w:cs="Times New Roman"/>
          <w:sz w:val="24"/>
          <w:szCs w:val="24"/>
          <w:lang w:val="en-GB"/>
        </w:rPr>
        <w:tab/>
        <w:t>ns</w:t>
      </w:r>
    </w:p>
    <w:p w14:paraId="3CB3918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g2</w:t>
      </w:r>
      <w:r>
        <w:rPr>
          <w:rFonts w:ascii="Times New Roman" w:hAnsi="Times New Roman" w:cs="Times New Roman"/>
          <w:sz w:val="24"/>
          <w:szCs w:val="24"/>
          <w:lang w:val="en-GB"/>
        </w:rPr>
        <w:tab/>
        <w:t>8</w:t>
      </w:r>
      <w:r>
        <w:rPr>
          <w:rFonts w:ascii="Times New Roman" w:hAnsi="Times New Roman" w:cs="Times New Roman"/>
          <w:sz w:val="24"/>
          <w:szCs w:val="24"/>
          <w:lang w:val="en-GB"/>
        </w:rPr>
        <w:tab/>
        <w:t>3</w:t>
      </w:r>
      <w:r>
        <w:rPr>
          <w:rFonts w:ascii="Times New Roman" w:hAnsi="Times New Roman" w:cs="Times New Roman"/>
          <w:sz w:val="24"/>
          <w:szCs w:val="24"/>
          <w:lang w:val="en-GB"/>
        </w:rPr>
        <w:tab/>
        <w:t>-5.03E-05</w:t>
      </w:r>
      <w:r>
        <w:rPr>
          <w:rFonts w:ascii="Times New Roman" w:hAnsi="Times New Roman" w:cs="Times New Roman"/>
          <w:sz w:val="24"/>
          <w:szCs w:val="24"/>
          <w:lang w:val="en-GB"/>
        </w:rPr>
        <w:tab/>
        <w:t>0.737</w:t>
      </w:r>
      <w:r>
        <w:rPr>
          <w:rFonts w:ascii="Times New Roman" w:hAnsi="Times New Roman" w:cs="Times New Roman"/>
          <w:sz w:val="24"/>
          <w:szCs w:val="24"/>
          <w:lang w:val="en-GB"/>
        </w:rPr>
        <w:tab/>
        <w:t>ns</w:t>
      </w:r>
    </w:p>
    <w:p w14:paraId="4FE20FA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Homoptera</w:t>
      </w:r>
      <w:r>
        <w:rPr>
          <w:rFonts w:ascii="Times New Roman" w:hAnsi="Times New Roman" w:cs="Times New Roman"/>
          <w:sz w:val="24"/>
          <w:szCs w:val="24"/>
          <w:lang w:val="en-GB"/>
        </w:rPr>
        <w:tab/>
        <w:t>g3</w:t>
      </w:r>
      <w:r>
        <w:rPr>
          <w:rFonts w:ascii="Times New Roman" w:hAnsi="Times New Roman" w:cs="Times New Roman"/>
          <w:sz w:val="24"/>
          <w:szCs w:val="24"/>
          <w:lang w:val="en-GB"/>
        </w:rPr>
        <w:tab/>
        <w:t>63</w:t>
      </w:r>
      <w:r>
        <w:rPr>
          <w:rFonts w:ascii="Times New Roman" w:hAnsi="Times New Roman" w:cs="Times New Roman"/>
          <w:sz w:val="24"/>
          <w:szCs w:val="24"/>
          <w:lang w:val="en-GB"/>
        </w:rPr>
        <w:tab/>
        <w:t>62</w:t>
      </w:r>
      <w:r>
        <w:rPr>
          <w:rFonts w:ascii="Times New Roman" w:hAnsi="Times New Roman" w:cs="Times New Roman"/>
          <w:sz w:val="24"/>
          <w:szCs w:val="24"/>
          <w:lang w:val="en-GB"/>
        </w:rPr>
        <w:tab/>
        <w:t>6.31E-05</w:t>
      </w:r>
      <w:r>
        <w:rPr>
          <w:rFonts w:ascii="Times New Roman" w:hAnsi="Times New Roman" w:cs="Times New Roman"/>
          <w:sz w:val="24"/>
          <w:szCs w:val="24"/>
          <w:lang w:val="en-GB"/>
        </w:rPr>
        <w:tab/>
        <w:t>0.788</w:t>
      </w:r>
      <w:r>
        <w:rPr>
          <w:rFonts w:ascii="Times New Roman" w:hAnsi="Times New Roman" w:cs="Times New Roman"/>
          <w:sz w:val="24"/>
          <w:szCs w:val="24"/>
          <w:lang w:val="en-GB"/>
        </w:rPr>
        <w:tab/>
        <w:t>ns</w:t>
      </w:r>
    </w:p>
    <w:p w14:paraId="2E7E607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g5</w:t>
      </w:r>
      <w:r>
        <w:rPr>
          <w:rFonts w:ascii="Times New Roman" w:hAnsi="Times New Roman" w:cs="Times New Roman"/>
          <w:sz w:val="24"/>
          <w:szCs w:val="24"/>
          <w:lang w:val="en-GB"/>
        </w:rPr>
        <w:tab/>
        <w:t>168</w:t>
      </w:r>
      <w:r>
        <w:rPr>
          <w:rFonts w:ascii="Times New Roman" w:hAnsi="Times New Roman" w:cs="Times New Roman"/>
          <w:sz w:val="24"/>
          <w:szCs w:val="24"/>
          <w:lang w:val="en-GB"/>
        </w:rPr>
        <w:tab/>
        <w:t>4</w:t>
      </w:r>
      <w:r>
        <w:rPr>
          <w:rFonts w:ascii="Times New Roman" w:hAnsi="Times New Roman" w:cs="Times New Roman"/>
          <w:sz w:val="24"/>
          <w:szCs w:val="24"/>
          <w:lang w:val="en-GB"/>
        </w:rPr>
        <w:tab/>
        <w:t>-4.22E-01</w:t>
      </w:r>
      <w:r>
        <w:rPr>
          <w:rFonts w:ascii="Times New Roman" w:hAnsi="Times New Roman" w:cs="Times New Roman"/>
          <w:sz w:val="24"/>
          <w:szCs w:val="24"/>
          <w:lang w:val="en-GB"/>
        </w:rPr>
        <w:tab/>
        <w:t>0.734</w:t>
      </w:r>
      <w:r>
        <w:rPr>
          <w:rFonts w:ascii="Times New Roman" w:hAnsi="Times New Roman" w:cs="Times New Roman"/>
          <w:sz w:val="24"/>
          <w:szCs w:val="24"/>
          <w:lang w:val="en-GB"/>
        </w:rPr>
        <w:tab/>
        <w:t>ns</w:t>
      </w:r>
    </w:p>
    <w:p w14:paraId="4146976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g3</w:t>
      </w:r>
      <w:r>
        <w:rPr>
          <w:rFonts w:ascii="Times New Roman" w:hAnsi="Times New Roman" w:cs="Times New Roman"/>
          <w:sz w:val="24"/>
          <w:szCs w:val="24"/>
          <w:lang w:val="en-GB"/>
        </w:rPr>
        <w:tab/>
        <w:t>156</w:t>
      </w:r>
      <w:r>
        <w:rPr>
          <w:rFonts w:ascii="Times New Roman" w:hAnsi="Times New Roman" w:cs="Times New Roman"/>
          <w:sz w:val="24"/>
          <w:szCs w:val="24"/>
          <w:lang w:val="en-GB"/>
        </w:rPr>
        <w:tab/>
        <w:t>143</w:t>
      </w:r>
      <w:r>
        <w:rPr>
          <w:rFonts w:ascii="Times New Roman" w:hAnsi="Times New Roman" w:cs="Times New Roman"/>
          <w:sz w:val="24"/>
          <w:szCs w:val="24"/>
          <w:lang w:val="en-GB"/>
        </w:rPr>
        <w:tab/>
        <w:t>2.19E+00</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4C2C42A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g1</w:t>
      </w:r>
      <w:r>
        <w:rPr>
          <w:rFonts w:ascii="Times New Roman" w:hAnsi="Times New Roman" w:cs="Times New Roman"/>
          <w:sz w:val="24"/>
          <w:szCs w:val="24"/>
          <w:lang w:val="en-GB"/>
        </w:rPr>
        <w:tab/>
        <w:t>28</w:t>
      </w:r>
      <w:r>
        <w:rPr>
          <w:rFonts w:ascii="Times New Roman" w:hAnsi="Times New Roman" w:cs="Times New Roman"/>
          <w:sz w:val="24"/>
          <w:szCs w:val="24"/>
          <w:lang w:val="en-GB"/>
        </w:rPr>
        <w:tab/>
        <w:t>36</w:t>
      </w:r>
      <w:r>
        <w:rPr>
          <w:rFonts w:ascii="Times New Roman" w:hAnsi="Times New Roman" w:cs="Times New Roman"/>
          <w:sz w:val="24"/>
          <w:szCs w:val="24"/>
          <w:lang w:val="en-GB"/>
        </w:rPr>
        <w:tab/>
        <w:t>4.74E+00</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59051B5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g6</w:t>
      </w:r>
      <w:r>
        <w:rPr>
          <w:rFonts w:ascii="Times New Roman" w:hAnsi="Times New Roman" w:cs="Times New Roman"/>
          <w:sz w:val="24"/>
          <w:szCs w:val="24"/>
          <w:lang w:val="en-GB"/>
        </w:rPr>
        <w:tab/>
        <w:t>3</w:t>
      </w:r>
      <w:r>
        <w:rPr>
          <w:rFonts w:ascii="Times New Roman" w:hAnsi="Times New Roman" w:cs="Times New Roman"/>
          <w:sz w:val="24"/>
          <w:szCs w:val="24"/>
          <w:lang w:val="en-GB"/>
        </w:rPr>
        <w:tab/>
        <w:t>109</w:t>
      </w:r>
      <w:r>
        <w:rPr>
          <w:rFonts w:ascii="Times New Roman" w:hAnsi="Times New Roman" w:cs="Times New Roman"/>
          <w:sz w:val="24"/>
          <w:szCs w:val="24"/>
          <w:lang w:val="en-GB"/>
        </w:rPr>
        <w:tab/>
        <w:t>-3.02E+00</w:t>
      </w:r>
      <w:r>
        <w:rPr>
          <w:rFonts w:ascii="Times New Roman" w:hAnsi="Times New Roman" w:cs="Times New Roman"/>
          <w:sz w:val="24"/>
          <w:szCs w:val="24"/>
          <w:lang w:val="en-GB"/>
        </w:rPr>
        <w:tab/>
        <w:t>0.025</w:t>
      </w:r>
      <w:r>
        <w:rPr>
          <w:rFonts w:ascii="Times New Roman" w:hAnsi="Times New Roman" w:cs="Times New Roman"/>
          <w:sz w:val="24"/>
          <w:szCs w:val="24"/>
          <w:lang w:val="en-GB"/>
        </w:rPr>
        <w:tab/>
        <w:t>decrease</w:t>
      </w:r>
    </w:p>
    <w:p w14:paraId="33F7A8C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g2</w:t>
      </w:r>
      <w:r>
        <w:rPr>
          <w:rFonts w:ascii="Times New Roman" w:hAnsi="Times New Roman" w:cs="Times New Roman"/>
          <w:sz w:val="24"/>
          <w:szCs w:val="24"/>
          <w:lang w:val="en-GB"/>
        </w:rPr>
        <w:tab/>
        <w:t>263</w:t>
      </w:r>
      <w:r>
        <w:rPr>
          <w:rFonts w:ascii="Times New Roman" w:hAnsi="Times New Roman" w:cs="Times New Roman"/>
          <w:sz w:val="24"/>
          <w:szCs w:val="24"/>
          <w:lang w:val="en-GB"/>
        </w:rPr>
        <w:tab/>
        <w:t>22</w:t>
      </w:r>
      <w:r>
        <w:rPr>
          <w:rFonts w:ascii="Times New Roman" w:hAnsi="Times New Roman" w:cs="Times New Roman"/>
          <w:sz w:val="24"/>
          <w:szCs w:val="24"/>
          <w:lang w:val="en-GB"/>
        </w:rPr>
        <w:tab/>
        <w:t>-1.34E+00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3F13E7D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Heteroptera</w:t>
      </w:r>
      <w:r>
        <w:rPr>
          <w:rFonts w:ascii="Times New Roman" w:hAnsi="Times New Roman" w:cs="Times New Roman"/>
          <w:sz w:val="24"/>
          <w:szCs w:val="24"/>
          <w:lang w:val="en-GB"/>
        </w:rPr>
        <w:tab/>
        <w:t>g4</w:t>
      </w:r>
      <w:r>
        <w:rPr>
          <w:rFonts w:ascii="Times New Roman" w:hAnsi="Times New Roman" w:cs="Times New Roman"/>
          <w:sz w:val="24"/>
          <w:szCs w:val="24"/>
          <w:lang w:val="en-GB"/>
        </w:rPr>
        <w:tab/>
        <w:t>167</w:t>
      </w:r>
      <w:r>
        <w:rPr>
          <w:rFonts w:ascii="Times New Roman" w:hAnsi="Times New Roman" w:cs="Times New Roman"/>
          <w:sz w:val="24"/>
          <w:szCs w:val="24"/>
          <w:lang w:val="en-GB"/>
        </w:rPr>
        <w:tab/>
        <w:t>48</w:t>
      </w:r>
      <w:r>
        <w:rPr>
          <w:rFonts w:ascii="Times New Roman" w:hAnsi="Times New Roman" w:cs="Times New Roman"/>
          <w:sz w:val="24"/>
          <w:szCs w:val="24"/>
          <w:lang w:val="en-GB"/>
        </w:rPr>
        <w:tab/>
        <w:t>-6.91E-01</w:t>
      </w:r>
      <w:r>
        <w:rPr>
          <w:rFonts w:ascii="Times New Roman" w:hAnsi="Times New Roman" w:cs="Times New Roman"/>
          <w:sz w:val="24"/>
          <w:szCs w:val="24"/>
          <w:lang w:val="en-GB"/>
        </w:rPr>
        <w:tab/>
        <w:t>0.242</w:t>
      </w:r>
      <w:r>
        <w:rPr>
          <w:rFonts w:ascii="Times New Roman" w:hAnsi="Times New Roman" w:cs="Times New Roman"/>
          <w:sz w:val="24"/>
          <w:szCs w:val="24"/>
          <w:lang w:val="en-GB"/>
        </w:rPr>
        <w:tab/>
        <w:t>ns</w:t>
      </w:r>
    </w:p>
    <w:p w14:paraId="79B2DAE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g4</w:t>
      </w:r>
      <w:r>
        <w:rPr>
          <w:rFonts w:ascii="Times New Roman" w:hAnsi="Times New Roman" w:cs="Times New Roman"/>
          <w:sz w:val="24"/>
          <w:szCs w:val="24"/>
          <w:lang w:val="en-GB"/>
        </w:rPr>
        <w:tab/>
        <w:t>89</w:t>
      </w:r>
      <w:r>
        <w:rPr>
          <w:rFonts w:ascii="Times New Roman" w:hAnsi="Times New Roman" w:cs="Times New Roman"/>
          <w:sz w:val="24"/>
          <w:szCs w:val="24"/>
          <w:lang w:val="en-GB"/>
        </w:rPr>
        <w:tab/>
        <w:t>82</w:t>
      </w:r>
      <w:r>
        <w:rPr>
          <w:rFonts w:ascii="Times New Roman" w:hAnsi="Times New Roman" w:cs="Times New Roman"/>
          <w:sz w:val="24"/>
          <w:szCs w:val="24"/>
          <w:lang w:val="en-GB"/>
        </w:rPr>
        <w:tab/>
        <w:t>-8.06E-01</w:t>
      </w:r>
      <w:r>
        <w:rPr>
          <w:rFonts w:ascii="Times New Roman" w:hAnsi="Times New Roman" w:cs="Times New Roman"/>
          <w:sz w:val="24"/>
          <w:szCs w:val="24"/>
          <w:lang w:val="en-GB"/>
        </w:rPr>
        <w:tab/>
        <w:t>0.050</w:t>
      </w:r>
      <w:r>
        <w:rPr>
          <w:rFonts w:ascii="Times New Roman" w:hAnsi="Times New Roman" w:cs="Times New Roman"/>
          <w:sz w:val="24"/>
          <w:szCs w:val="24"/>
          <w:lang w:val="en-GB"/>
        </w:rPr>
        <w:tab/>
        <w:t>decrease</w:t>
      </w:r>
    </w:p>
    <w:p w14:paraId="5D83E28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g6</w:t>
      </w:r>
      <w:r>
        <w:rPr>
          <w:rFonts w:ascii="Times New Roman" w:hAnsi="Times New Roman" w:cs="Times New Roman"/>
          <w:sz w:val="24"/>
          <w:szCs w:val="24"/>
          <w:lang w:val="en-GB"/>
        </w:rPr>
        <w:tab/>
        <w:t>35</w:t>
      </w:r>
      <w:r>
        <w:rPr>
          <w:rFonts w:ascii="Times New Roman" w:hAnsi="Times New Roman" w:cs="Times New Roman"/>
          <w:sz w:val="24"/>
          <w:szCs w:val="24"/>
          <w:lang w:val="en-GB"/>
        </w:rPr>
        <w:tab/>
        <w:t>63</w:t>
      </w:r>
      <w:r>
        <w:rPr>
          <w:rFonts w:ascii="Times New Roman" w:hAnsi="Times New Roman" w:cs="Times New Roman"/>
          <w:sz w:val="24"/>
          <w:szCs w:val="24"/>
          <w:lang w:val="en-GB"/>
        </w:rPr>
        <w:tab/>
        <w:t>7.62E-01</w:t>
      </w:r>
      <w:r>
        <w:rPr>
          <w:rFonts w:ascii="Times New Roman" w:hAnsi="Times New Roman" w:cs="Times New Roman"/>
          <w:sz w:val="24"/>
          <w:szCs w:val="24"/>
          <w:lang w:val="en-GB"/>
        </w:rPr>
        <w:tab/>
        <w:t>0.047</w:t>
      </w:r>
      <w:r>
        <w:rPr>
          <w:rFonts w:ascii="Times New Roman" w:hAnsi="Times New Roman" w:cs="Times New Roman"/>
          <w:sz w:val="24"/>
          <w:szCs w:val="24"/>
          <w:lang w:val="en-GB"/>
        </w:rPr>
        <w:tab/>
        <w:t>increase</w:t>
      </w:r>
    </w:p>
    <w:p w14:paraId="2796010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g3</w:t>
      </w:r>
      <w:r>
        <w:rPr>
          <w:rFonts w:ascii="Times New Roman" w:hAnsi="Times New Roman" w:cs="Times New Roman"/>
          <w:sz w:val="24"/>
          <w:szCs w:val="24"/>
          <w:lang w:val="en-GB"/>
        </w:rPr>
        <w:tab/>
        <w:t>76</w:t>
      </w:r>
      <w:r>
        <w:rPr>
          <w:rFonts w:ascii="Times New Roman" w:hAnsi="Times New Roman" w:cs="Times New Roman"/>
          <w:sz w:val="24"/>
          <w:szCs w:val="24"/>
          <w:lang w:val="en-GB"/>
        </w:rPr>
        <w:tab/>
        <w:t>103</w:t>
      </w:r>
      <w:r>
        <w:rPr>
          <w:rFonts w:ascii="Times New Roman" w:hAnsi="Times New Roman" w:cs="Times New Roman"/>
          <w:sz w:val="24"/>
          <w:szCs w:val="24"/>
          <w:lang w:val="en-GB"/>
        </w:rPr>
        <w:tab/>
        <w:t>-2.02E+00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40B234E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g2</w:t>
      </w:r>
      <w:r>
        <w:rPr>
          <w:rFonts w:ascii="Times New Roman" w:hAnsi="Times New Roman" w:cs="Times New Roman"/>
          <w:sz w:val="24"/>
          <w:szCs w:val="24"/>
          <w:lang w:val="en-GB"/>
        </w:rPr>
        <w:tab/>
        <w:t>49</w:t>
      </w:r>
      <w:r>
        <w:rPr>
          <w:rFonts w:ascii="Times New Roman" w:hAnsi="Times New Roman" w:cs="Times New Roman"/>
          <w:sz w:val="24"/>
          <w:szCs w:val="24"/>
          <w:lang w:val="en-GB"/>
        </w:rPr>
        <w:tab/>
        <w:t>25</w:t>
      </w:r>
      <w:r>
        <w:rPr>
          <w:rFonts w:ascii="Times New Roman" w:hAnsi="Times New Roman" w:cs="Times New Roman"/>
          <w:sz w:val="24"/>
          <w:szCs w:val="24"/>
          <w:lang w:val="en-GB"/>
        </w:rPr>
        <w:tab/>
        <w:t>-2.92E+00</w:t>
      </w:r>
      <w:r>
        <w:rPr>
          <w:rFonts w:ascii="Times New Roman" w:hAnsi="Times New Roman" w:cs="Times New Roman"/>
          <w:sz w:val="24"/>
          <w:szCs w:val="24"/>
          <w:lang w:val="en-GB"/>
        </w:rPr>
        <w:tab/>
        <w:t>0.001</w:t>
      </w:r>
      <w:r>
        <w:rPr>
          <w:rFonts w:ascii="Times New Roman" w:hAnsi="Times New Roman" w:cs="Times New Roman"/>
          <w:sz w:val="24"/>
          <w:szCs w:val="24"/>
          <w:lang w:val="en-GB"/>
        </w:rPr>
        <w:tab/>
        <w:t>decrease</w:t>
      </w:r>
    </w:p>
    <w:p w14:paraId="0FA5113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g1</w:t>
      </w:r>
      <w:r>
        <w:rPr>
          <w:rFonts w:ascii="Times New Roman" w:hAnsi="Times New Roman" w:cs="Times New Roman"/>
          <w:sz w:val="24"/>
          <w:szCs w:val="24"/>
          <w:lang w:val="en-GB"/>
        </w:rPr>
        <w:tab/>
        <w:t>66</w:t>
      </w:r>
      <w:r>
        <w:rPr>
          <w:rFonts w:ascii="Times New Roman" w:hAnsi="Times New Roman" w:cs="Times New Roman"/>
          <w:sz w:val="24"/>
          <w:szCs w:val="24"/>
          <w:lang w:val="en-GB"/>
        </w:rPr>
        <w:tab/>
        <w:t>59</w:t>
      </w:r>
      <w:r>
        <w:rPr>
          <w:rFonts w:ascii="Times New Roman" w:hAnsi="Times New Roman" w:cs="Times New Roman"/>
          <w:sz w:val="24"/>
          <w:szCs w:val="24"/>
          <w:lang w:val="en-GB"/>
        </w:rPr>
        <w:tab/>
        <w:t>-7.54E-02</w:t>
      </w:r>
      <w:r>
        <w:rPr>
          <w:rFonts w:ascii="Times New Roman" w:hAnsi="Times New Roman" w:cs="Times New Roman"/>
          <w:sz w:val="24"/>
          <w:szCs w:val="24"/>
          <w:lang w:val="en-GB"/>
        </w:rPr>
        <w:tab/>
        <w:t>0.458</w:t>
      </w:r>
      <w:r>
        <w:rPr>
          <w:rFonts w:ascii="Times New Roman" w:hAnsi="Times New Roman" w:cs="Times New Roman"/>
          <w:sz w:val="24"/>
          <w:szCs w:val="24"/>
          <w:lang w:val="en-GB"/>
        </w:rPr>
        <w:tab/>
        <w:t>ns</w:t>
      </w:r>
    </w:p>
    <w:p w14:paraId="4A92F9E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Arachnida</w:t>
      </w:r>
      <w:r>
        <w:rPr>
          <w:rFonts w:ascii="Times New Roman" w:hAnsi="Times New Roman" w:cs="Times New Roman"/>
          <w:sz w:val="24"/>
          <w:szCs w:val="24"/>
          <w:lang w:val="en-GB"/>
        </w:rPr>
        <w:tab/>
        <w:t>g5</w:t>
      </w:r>
      <w:r>
        <w:rPr>
          <w:rFonts w:ascii="Times New Roman" w:hAnsi="Times New Roman" w:cs="Times New Roman"/>
          <w:sz w:val="24"/>
          <w:szCs w:val="24"/>
          <w:lang w:val="en-GB"/>
        </w:rPr>
        <w:tab/>
        <w:t>47</w:t>
      </w:r>
      <w:r>
        <w:rPr>
          <w:rFonts w:ascii="Times New Roman" w:hAnsi="Times New Roman" w:cs="Times New Roman"/>
          <w:sz w:val="24"/>
          <w:szCs w:val="24"/>
          <w:lang w:val="en-GB"/>
        </w:rPr>
        <w:tab/>
        <w:t>19</w:t>
      </w:r>
      <w:r>
        <w:rPr>
          <w:rFonts w:ascii="Times New Roman" w:hAnsi="Times New Roman" w:cs="Times New Roman"/>
          <w:sz w:val="24"/>
          <w:szCs w:val="24"/>
          <w:lang w:val="en-GB"/>
        </w:rPr>
        <w:tab/>
        <w:t>-1.90E+00</w:t>
      </w:r>
      <w:r>
        <w:rPr>
          <w:rFonts w:ascii="Times New Roman" w:hAnsi="Times New Roman" w:cs="Times New Roman"/>
          <w:sz w:val="24"/>
          <w:szCs w:val="24"/>
          <w:lang w:val="en-GB"/>
        </w:rPr>
        <w:tab/>
        <w:t>0.003</w:t>
      </w:r>
      <w:r>
        <w:rPr>
          <w:rFonts w:ascii="Times New Roman" w:hAnsi="Times New Roman" w:cs="Times New Roman"/>
          <w:sz w:val="24"/>
          <w:szCs w:val="24"/>
          <w:lang w:val="en-GB"/>
        </w:rPr>
        <w:tab/>
        <w:t>decrease</w:t>
      </w:r>
    </w:p>
    <w:p w14:paraId="038AA56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g3</w:t>
      </w:r>
      <w:r>
        <w:rPr>
          <w:rFonts w:ascii="Times New Roman" w:hAnsi="Times New Roman" w:cs="Times New Roman"/>
          <w:sz w:val="24"/>
          <w:szCs w:val="24"/>
          <w:lang w:val="en-GB"/>
        </w:rPr>
        <w:tab/>
        <w:t>7</w:t>
      </w:r>
      <w:r>
        <w:rPr>
          <w:rFonts w:ascii="Times New Roman" w:hAnsi="Times New Roman" w:cs="Times New Roman"/>
          <w:sz w:val="24"/>
          <w:szCs w:val="24"/>
          <w:lang w:val="en-GB"/>
        </w:rPr>
        <w:tab/>
        <w:t>6</w:t>
      </w:r>
      <w:r>
        <w:rPr>
          <w:rFonts w:ascii="Times New Roman" w:hAnsi="Times New Roman" w:cs="Times New Roman"/>
          <w:sz w:val="24"/>
          <w:szCs w:val="24"/>
          <w:lang w:val="en-GB"/>
        </w:rPr>
        <w:tab/>
        <w:t>7.96E-05</w:t>
      </w:r>
      <w:r>
        <w:rPr>
          <w:rFonts w:ascii="Times New Roman" w:hAnsi="Times New Roman" w:cs="Times New Roman"/>
          <w:sz w:val="24"/>
          <w:szCs w:val="24"/>
          <w:lang w:val="en-GB"/>
        </w:rPr>
        <w:tab/>
        <w:t>0.382</w:t>
      </w:r>
      <w:r>
        <w:rPr>
          <w:rFonts w:ascii="Times New Roman" w:hAnsi="Times New Roman" w:cs="Times New Roman"/>
          <w:sz w:val="24"/>
          <w:szCs w:val="24"/>
          <w:lang w:val="en-GB"/>
        </w:rPr>
        <w:tab/>
        <w:t>ns</w:t>
      </w:r>
    </w:p>
    <w:p w14:paraId="78F7617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g6</w:t>
      </w:r>
      <w:r>
        <w:rPr>
          <w:rFonts w:ascii="Times New Roman" w:hAnsi="Times New Roman" w:cs="Times New Roman"/>
          <w:sz w:val="24"/>
          <w:szCs w:val="24"/>
          <w:lang w:val="en-GB"/>
        </w:rPr>
        <w:tab/>
        <w:t>2</w:t>
      </w:r>
      <w:r>
        <w:rPr>
          <w:rFonts w:ascii="Times New Roman" w:hAnsi="Times New Roman" w:cs="Times New Roman"/>
          <w:sz w:val="24"/>
          <w:szCs w:val="24"/>
          <w:lang w:val="en-GB"/>
        </w:rPr>
        <w:tab/>
        <w:t>96</w:t>
      </w:r>
      <w:r>
        <w:rPr>
          <w:rFonts w:ascii="Times New Roman" w:hAnsi="Times New Roman" w:cs="Times New Roman"/>
          <w:sz w:val="24"/>
          <w:szCs w:val="24"/>
          <w:lang w:val="en-GB"/>
        </w:rPr>
        <w:tab/>
        <w:t>1.62E-01</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4563DDCA"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g5</w:t>
      </w:r>
      <w:r>
        <w:rPr>
          <w:rFonts w:ascii="Times New Roman" w:hAnsi="Times New Roman" w:cs="Times New Roman"/>
          <w:sz w:val="24"/>
          <w:szCs w:val="24"/>
          <w:lang w:val="en-GB"/>
        </w:rPr>
        <w:tab/>
        <w:t>6</w:t>
      </w:r>
      <w:r>
        <w:rPr>
          <w:rFonts w:ascii="Times New Roman" w:hAnsi="Times New Roman" w:cs="Times New Roman"/>
          <w:sz w:val="24"/>
          <w:szCs w:val="24"/>
          <w:lang w:val="en-GB"/>
        </w:rPr>
        <w:tab/>
        <w:t>2</w:t>
      </w:r>
      <w:r>
        <w:rPr>
          <w:rFonts w:ascii="Times New Roman" w:hAnsi="Times New Roman" w:cs="Times New Roman"/>
          <w:sz w:val="24"/>
          <w:szCs w:val="24"/>
          <w:lang w:val="en-GB"/>
        </w:rPr>
        <w:tab/>
        <w:t>-1.47E+01</w:t>
      </w:r>
      <w:r>
        <w:rPr>
          <w:rFonts w:ascii="Times New Roman" w:hAnsi="Times New Roman" w:cs="Times New Roman"/>
          <w:sz w:val="24"/>
          <w:szCs w:val="24"/>
          <w:lang w:val="en-GB"/>
        </w:rPr>
        <w:tab/>
        <w:t>0.371</w:t>
      </w:r>
      <w:r>
        <w:rPr>
          <w:rFonts w:ascii="Times New Roman" w:hAnsi="Times New Roman" w:cs="Times New Roman"/>
          <w:sz w:val="24"/>
          <w:szCs w:val="24"/>
          <w:lang w:val="en-GB"/>
        </w:rPr>
        <w:tab/>
        <w:t>ns</w:t>
      </w:r>
    </w:p>
    <w:p w14:paraId="23405F1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g2</w:t>
      </w:r>
      <w:r>
        <w:rPr>
          <w:rFonts w:ascii="Times New Roman" w:hAnsi="Times New Roman" w:cs="Times New Roman"/>
          <w:sz w:val="24"/>
          <w:szCs w:val="24"/>
          <w:lang w:val="en-GB"/>
        </w:rPr>
        <w:tab/>
        <w:t>2</w:t>
      </w:r>
      <w:r>
        <w:rPr>
          <w:rFonts w:ascii="Times New Roman" w:hAnsi="Times New Roman" w:cs="Times New Roman"/>
          <w:sz w:val="24"/>
          <w:szCs w:val="24"/>
          <w:lang w:val="en-GB"/>
        </w:rPr>
        <w:tab/>
        <w:t>3</w:t>
      </w:r>
      <w:r>
        <w:rPr>
          <w:rFonts w:ascii="Times New Roman" w:hAnsi="Times New Roman" w:cs="Times New Roman"/>
          <w:sz w:val="24"/>
          <w:szCs w:val="24"/>
          <w:lang w:val="en-GB"/>
        </w:rPr>
        <w:tab/>
        <w:t>-6.35E-05</w:t>
      </w:r>
      <w:r>
        <w:rPr>
          <w:rFonts w:ascii="Times New Roman" w:hAnsi="Times New Roman" w:cs="Times New Roman"/>
          <w:sz w:val="24"/>
          <w:szCs w:val="24"/>
          <w:lang w:val="en-GB"/>
        </w:rPr>
        <w:tab/>
        <w:t>0.683</w:t>
      </w:r>
      <w:r>
        <w:rPr>
          <w:rFonts w:ascii="Times New Roman" w:hAnsi="Times New Roman" w:cs="Times New Roman"/>
          <w:sz w:val="24"/>
          <w:szCs w:val="24"/>
          <w:lang w:val="en-GB"/>
        </w:rPr>
        <w:tab/>
        <w:t>ns</w:t>
      </w:r>
    </w:p>
    <w:p w14:paraId="778C742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Mantodea</w:t>
      </w:r>
      <w:r>
        <w:rPr>
          <w:rFonts w:ascii="Times New Roman" w:hAnsi="Times New Roman" w:cs="Times New Roman"/>
          <w:sz w:val="24"/>
          <w:szCs w:val="24"/>
          <w:lang w:val="en-GB"/>
        </w:rPr>
        <w:tab/>
        <w:t>g1</w:t>
      </w:r>
      <w:r>
        <w:rPr>
          <w:rFonts w:ascii="Times New Roman" w:hAnsi="Times New Roman" w:cs="Times New Roman"/>
          <w:sz w:val="24"/>
          <w:szCs w:val="24"/>
          <w:lang w:val="en-GB"/>
        </w:rPr>
        <w:tab/>
        <w:t>38</w:t>
      </w:r>
      <w:r>
        <w:rPr>
          <w:rFonts w:ascii="Times New Roman" w:hAnsi="Times New Roman" w:cs="Times New Roman"/>
          <w:sz w:val="24"/>
          <w:szCs w:val="24"/>
          <w:lang w:val="en-GB"/>
        </w:rPr>
        <w:tab/>
        <w:t>24</w:t>
      </w:r>
      <w:r>
        <w:rPr>
          <w:rFonts w:ascii="Times New Roman" w:hAnsi="Times New Roman" w:cs="Times New Roman"/>
          <w:sz w:val="24"/>
          <w:szCs w:val="24"/>
          <w:lang w:val="en-GB"/>
        </w:rPr>
        <w:tab/>
        <w:t>-4.87E-05</w:t>
      </w:r>
      <w:r>
        <w:rPr>
          <w:rFonts w:ascii="Times New Roman" w:hAnsi="Times New Roman" w:cs="Times New Roman"/>
          <w:sz w:val="24"/>
          <w:szCs w:val="24"/>
          <w:lang w:val="en-GB"/>
        </w:rPr>
        <w:tab/>
        <w:t>0.179</w:t>
      </w:r>
      <w:r>
        <w:rPr>
          <w:rFonts w:ascii="Times New Roman" w:hAnsi="Times New Roman" w:cs="Times New Roman"/>
          <w:sz w:val="24"/>
          <w:szCs w:val="24"/>
          <w:lang w:val="en-GB"/>
        </w:rPr>
        <w:tab/>
        <w:t>ns</w:t>
      </w:r>
    </w:p>
    <w:p w14:paraId="6250FFF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g2</w:t>
      </w:r>
      <w:r>
        <w:rPr>
          <w:rFonts w:ascii="Times New Roman" w:hAnsi="Times New Roman" w:cs="Times New Roman"/>
          <w:sz w:val="24"/>
          <w:szCs w:val="24"/>
          <w:lang w:val="en-GB"/>
        </w:rPr>
        <w:tab/>
        <w:t>165</w:t>
      </w:r>
      <w:r>
        <w:rPr>
          <w:rFonts w:ascii="Times New Roman" w:hAnsi="Times New Roman" w:cs="Times New Roman"/>
          <w:sz w:val="24"/>
          <w:szCs w:val="24"/>
          <w:lang w:val="en-GB"/>
        </w:rPr>
        <w:tab/>
        <w:t>45</w:t>
      </w:r>
      <w:r>
        <w:rPr>
          <w:rFonts w:ascii="Times New Roman" w:hAnsi="Times New Roman" w:cs="Times New Roman"/>
          <w:sz w:val="24"/>
          <w:szCs w:val="24"/>
          <w:lang w:val="en-GB"/>
        </w:rPr>
        <w:tab/>
        <w:t>-4.01E+00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5878940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g3</w:t>
      </w:r>
      <w:r>
        <w:rPr>
          <w:rFonts w:ascii="Times New Roman" w:hAnsi="Times New Roman" w:cs="Times New Roman"/>
          <w:sz w:val="24"/>
          <w:szCs w:val="24"/>
          <w:lang w:val="en-GB"/>
        </w:rPr>
        <w:tab/>
        <w:t>320</w:t>
      </w:r>
      <w:r>
        <w:rPr>
          <w:rFonts w:ascii="Times New Roman" w:hAnsi="Times New Roman" w:cs="Times New Roman"/>
          <w:sz w:val="24"/>
          <w:szCs w:val="24"/>
          <w:lang w:val="en-GB"/>
        </w:rPr>
        <w:tab/>
        <w:t>445</w:t>
      </w:r>
      <w:r>
        <w:rPr>
          <w:rFonts w:ascii="Times New Roman" w:hAnsi="Times New Roman" w:cs="Times New Roman"/>
          <w:sz w:val="24"/>
          <w:szCs w:val="24"/>
          <w:lang w:val="en-GB"/>
        </w:rPr>
        <w:tab/>
        <w:t>-4.86E-05</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24D4911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g4</w:t>
      </w:r>
      <w:r>
        <w:rPr>
          <w:rFonts w:ascii="Times New Roman" w:hAnsi="Times New Roman" w:cs="Times New Roman"/>
          <w:sz w:val="24"/>
          <w:szCs w:val="24"/>
          <w:lang w:val="en-GB"/>
        </w:rPr>
        <w:tab/>
        <w:t>362</w:t>
      </w:r>
      <w:r>
        <w:rPr>
          <w:rFonts w:ascii="Times New Roman" w:hAnsi="Times New Roman" w:cs="Times New Roman"/>
          <w:sz w:val="24"/>
          <w:szCs w:val="24"/>
          <w:lang w:val="en-GB"/>
        </w:rPr>
        <w:tab/>
        <w:t>151</w:t>
      </w:r>
      <w:r>
        <w:rPr>
          <w:rFonts w:ascii="Times New Roman" w:hAnsi="Times New Roman" w:cs="Times New Roman"/>
          <w:sz w:val="24"/>
          <w:szCs w:val="24"/>
          <w:lang w:val="en-GB"/>
        </w:rPr>
        <w:tab/>
        <w:t>-5.04E+00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09CED51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g5</w:t>
      </w:r>
      <w:r>
        <w:rPr>
          <w:rFonts w:ascii="Times New Roman" w:hAnsi="Times New Roman" w:cs="Times New Roman"/>
          <w:sz w:val="24"/>
          <w:szCs w:val="24"/>
          <w:lang w:val="en-GB"/>
        </w:rPr>
        <w:tab/>
        <w:t>198</w:t>
      </w:r>
      <w:r>
        <w:rPr>
          <w:rFonts w:ascii="Times New Roman" w:hAnsi="Times New Roman" w:cs="Times New Roman"/>
          <w:sz w:val="24"/>
          <w:szCs w:val="24"/>
          <w:lang w:val="en-GB"/>
        </w:rPr>
        <w:tab/>
        <w:t>37</w:t>
      </w:r>
      <w:r>
        <w:rPr>
          <w:rFonts w:ascii="Times New Roman" w:hAnsi="Times New Roman" w:cs="Times New Roman"/>
          <w:sz w:val="24"/>
          <w:szCs w:val="24"/>
          <w:lang w:val="en-GB"/>
        </w:rPr>
        <w:tab/>
        <w:t>-1.26E+00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5ED1432B"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Coleoptera</w:t>
      </w:r>
      <w:r>
        <w:rPr>
          <w:rFonts w:ascii="Times New Roman" w:hAnsi="Times New Roman" w:cs="Times New Roman"/>
          <w:sz w:val="24"/>
          <w:szCs w:val="24"/>
          <w:lang w:val="en-GB"/>
        </w:rPr>
        <w:tab/>
        <w:t>g6</w:t>
      </w:r>
      <w:r>
        <w:rPr>
          <w:rFonts w:ascii="Times New Roman" w:hAnsi="Times New Roman" w:cs="Times New Roman"/>
          <w:sz w:val="24"/>
          <w:szCs w:val="24"/>
          <w:lang w:val="en-GB"/>
        </w:rPr>
        <w:tab/>
        <w:t>65</w:t>
      </w:r>
      <w:r>
        <w:rPr>
          <w:rFonts w:ascii="Times New Roman" w:hAnsi="Times New Roman" w:cs="Times New Roman"/>
          <w:sz w:val="24"/>
          <w:szCs w:val="24"/>
          <w:lang w:val="en-GB"/>
        </w:rPr>
        <w:tab/>
        <w:t>315</w:t>
      </w:r>
      <w:r>
        <w:rPr>
          <w:rFonts w:ascii="Times New Roman" w:hAnsi="Times New Roman" w:cs="Times New Roman"/>
          <w:sz w:val="24"/>
          <w:szCs w:val="24"/>
          <w:lang w:val="en-GB"/>
        </w:rPr>
        <w:tab/>
        <w:t>1.62E-06</w:t>
      </w:r>
      <w:r>
        <w:rPr>
          <w:rFonts w:ascii="Times New Roman" w:hAnsi="Times New Roman" w:cs="Times New Roman"/>
          <w:sz w:val="24"/>
          <w:szCs w:val="24"/>
          <w:lang w:val="en-GB"/>
        </w:rPr>
        <w:tab/>
        <w:t>0.294</w:t>
      </w:r>
      <w:r>
        <w:rPr>
          <w:rFonts w:ascii="Times New Roman" w:hAnsi="Times New Roman" w:cs="Times New Roman"/>
          <w:sz w:val="24"/>
          <w:szCs w:val="24"/>
          <w:lang w:val="en-GB"/>
        </w:rPr>
        <w:tab/>
        <w:t>ns</w:t>
      </w:r>
    </w:p>
    <w:p w14:paraId="1D0ABFD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g1</w:t>
      </w:r>
      <w:r>
        <w:rPr>
          <w:rFonts w:ascii="Times New Roman" w:hAnsi="Times New Roman" w:cs="Times New Roman"/>
          <w:sz w:val="24"/>
          <w:szCs w:val="24"/>
          <w:lang w:val="en-GB"/>
        </w:rPr>
        <w:tab/>
        <w:t>101</w:t>
      </w:r>
      <w:r>
        <w:rPr>
          <w:rFonts w:ascii="Times New Roman" w:hAnsi="Times New Roman" w:cs="Times New Roman"/>
          <w:sz w:val="24"/>
          <w:szCs w:val="24"/>
          <w:lang w:val="en-GB"/>
        </w:rPr>
        <w:tab/>
        <w:t>24</w:t>
      </w:r>
      <w:r>
        <w:rPr>
          <w:rFonts w:ascii="Times New Roman" w:hAnsi="Times New Roman" w:cs="Times New Roman"/>
          <w:sz w:val="24"/>
          <w:szCs w:val="24"/>
          <w:lang w:val="en-GB"/>
        </w:rPr>
        <w:tab/>
        <w:t>1.30E-01</w:t>
      </w:r>
      <w:r>
        <w:rPr>
          <w:rFonts w:ascii="Times New Roman" w:hAnsi="Times New Roman" w:cs="Times New Roman"/>
          <w:sz w:val="24"/>
          <w:szCs w:val="24"/>
          <w:lang w:val="en-GB"/>
        </w:rPr>
        <w:tab/>
        <w:t>0.658</w:t>
      </w:r>
      <w:r>
        <w:rPr>
          <w:rFonts w:ascii="Times New Roman" w:hAnsi="Times New Roman" w:cs="Times New Roman"/>
          <w:sz w:val="24"/>
          <w:szCs w:val="24"/>
          <w:lang w:val="en-GB"/>
        </w:rPr>
        <w:tab/>
        <w:t>ns</w:t>
      </w:r>
    </w:p>
    <w:p w14:paraId="406E27D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g2</w:t>
      </w:r>
      <w:r>
        <w:rPr>
          <w:rFonts w:ascii="Times New Roman" w:hAnsi="Times New Roman" w:cs="Times New Roman"/>
          <w:sz w:val="24"/>
          <w:szCs w:val="24"/>
          <w:lang w:val="en-GB"/>
        </w:rPr>
        <w:tab/>
        <w:t>5</w:t>
      </w:r>
      <w:r>
        <w:rPr>
          <w:rFonts w:ascii="Times New Roman" w:hAnsi="Times New Roman" w:cs="Times New Roman"/>
          <w:sz w:val="24"/>
          <w:szCs w:val="24"/>
          <w:lang w:val="en-GB"/>
        </w:rPr>
        <w:tab/>
        <w:t>379</w:t>
      </w:r>
      <w:r>
        <w:rPr>
          <w:rFonts w:ascii="Times New Roman" w:hAnsi="Times New Roman" w:cs="Times New Roman"/>
          <w:sz w:val="24"/>
          <w:szCs w:val="24"/>
          <w:lang w:val="en-GB"/>
        </w:rPr>
        <w:tab/>
        <w:t>5.21E-05</w:t>
      </w:r>
      <w:r>
        <w:rPr>
          <w:rFonts w:ascii="Times New Roman" w:hAnsi="Times New Roman" w:cs="Times New Roman"/>
          <w:sz w:val="24"/>
          <w:szCs w:val="24"/>
          <w:lang w:val="en-GB"/>
        </w:rPr>
        <w:tab/>
        <w:t>0.000</w:t>
      </w:r>
      <w:r>
        <w:rPr>
          <w:rFonts w:ascii="Times New Roman" w:hAnsi="Times New Roman" w:cs="Times New Roman"/>
          <w:sz w:val="24"/>
          <w:szCs w:val="24"/>
          <w:lang w:val="en-GB"/>
        </w:rPr>
        <w:tab/>
        <w:t>increase</w:t>
      </w:r>
    </w:p>
    <w:p w14:paraId="5CFB5EA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g3</w:t>
      </w:r>
      <w:r>
        <w:rPr>
          <w:rFonts w:ascii="Times New Roman" w:hAnsi="Times New Roman" w:cs="Times New Roman"/>
          <w:sz w:val="24"/>
          <w:szCs w:val="24"/>
          <w:lang w:val="en-GB"/>
        </w:rPr>
        <w:tab/>
        <w:t>18</w:t>
      </w:r>
      <w:r>
        <w:rPr>
          <w:rFonts w:ascii="Times New Roman" w:hAnsi="Times New Roman" w:cs="Times New Roman"/>
          <w:sz w:val="24"/>
          <w:szCs w:val="24"/>
          <w:lang w:val="en-GB"/>
        </w:rPr>
        <w:tab/>
        <w:t>94</w:t>
      </w:r>
      <w:r>
        <w:rPr>
          <w:rFonts w:ascii="Times New Roman" w:hAnsi="Times New Roman" w:cs="Times New Roman"/>
          <w:sz w:val="24"/>
          <w:szCs w:val="24"/>
          <w:lang w:val="en-GB"/>
        </w:rPr>
        <w:tab/>
        <w:t>6.24E-05</w:t>
      </w:r>
      <w:r>
        <w:rPr>
          <w:rFonts w:ascii="Times New Roman" w:hAnsi="Times New Roman" w:cs="Times New Roman"/>
          <w:sz w:val="24"/>
          <w:szCs w:val="24"/>
          <w:lang w:val="en-GB"/>
        </w:rPr>
        <w:tab/>
        <w:t>0.965</w:t>
      </w:r>
      <w:r>
        <w:rPr>
          <w:rFonts w:ascii="Times New Roman" w:hAnsi="Times New Roman" w:cs="Times New Roman"/>
          <w:sz w:val="24"/>
          <w:szCs w:val="24"/>
          <w:lang w:val="en-GB"/>
        </w:rPr>
        <w:tab/>
        <w:t>ns</w:t>
      </w:r>
    </w:p>
    <w:p w14:paraId="326B676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g4</w:t>
      </w:r>
      <w:r>
        <w:rPr>
          <w:rFonts w:ascii="Times New Roman" w:hAnsi="Times New Roman" w:cs="Times New Roman"/>
          <w:sz w:val="24"/>
          <w:szCs w:val="24"/>
          <w:lang w:val="en-GB"/>
        </w:rPr>
        <w:tab/>
        <w:t>70</w:t>
      </w:r>
      <w:r>
        <w:rPr>
          <w:rFonts w:ascii="Times New Roman" w:hAnsi="Times New Roman" w:cs="Times New Roman"/>
          <w:sz w:val="24"/>
          <w:szCs w:val="24"/>
          <w:lang w:val="en-GB"/>
        </w:rPr>
        <w:tab/>
        <w:t>40</w:t>
      </w:r>
      <w:r>
        <w:rPr>
          <w:rFonts w:ascii="Times New Roman" w:hAnsi="Times New Roman" w:cs="Times New Roman"/>
          <w:sz w:val="24"/>
          <w:szCs w:val="24"/>
          <w:lang w:val="en-GB"/>
        </w:rPr>
        <w:tab/>
        <w:t>2.35E+00</w:t>
      </w:r>
      <w:r>
        <w:rPr>
          <w:rFonts w:ascii="Times New Roman" w:hAnsi="Times New Roman" w:cs="Times New Roman"/>
          <w:sz w:val="24"/>
          <w:szCs w:val="24"/>
          <w:lang w:val="en-GB"/>
        </w:rPr>
        <w:tab/>
        <w:t>0.001</w:t>
      </w:r>
      <w:r>
        <w:rPr>
          <w:rFonts w:ascii="Times New Roman" w:hAnsi="Times New Roman" w:cs="Times New Roman"/>
          <w:sz w:val="24"/>
          <w:szCs w:val="24"/>
          <w:lang w:val="en-GB"/>
        </w:rPr>
        <w:tab/>
        <w:t>increase</w:t>
      </w:r>
    </w:p>
    <w:p w14:paraId="5D6A33AE"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g5</w:t>
      </w:r>
      <w:r>
        <w:rPr>
          <w:rFonts w:ascii="Times New Roman" w:hAnsi="Times New Roman" w:cs="Times New Roman"/>
          <w:sz w:val="24"/>
          <w:szCs w:val="24"/>
          <w:lang w:val="en-GB"/>
        </w:rPr>
        <w:tab/>
        <w:t>177</w:t>
      </w:r>
      <w:r>
        <w:rPr>
          <w:rFonts w:ascii="Times New Roman" w:hAnsi="Times New Roman" w:cs="Times New Roman"/>
          <w:sz w:val="24"/>
          <w:szCs w:val="24"/>
          <w:lang w:val="en-GB"/>
        </w:rPr>
        <w:tab/>
        <w:t>15</w:t>
      </w:r>
      <w:r>
        <w:rPr>
          <w:rFonts w:ascii="Times New Roman" w:hAnsi="Times New Roman" w:cs="Times New Roman"/>
          <w:sz w:val="24"/>
          <w:szCs w:val="24"/>
          <w:lang w:val="en-GB"/>
        </w:rPr>
        <w:tab/>
        <w:t>-1.81E+00</w:t>
      </w:r>
      <w:r>
        <w:rPr>
          <w:rFonts w:ascii="Times New Roman" w:hAnsi="Times New Roman" w:cs="Times New Roman"/>
          <w:sz w:val="24"/>
          <w:szCs w:val="24"/>
          <w:lang w:val="en-GB"/>
        </w:rPr>
        <w:tab/>
        <w:t>0.000</w:t>
      </w:r>
      <w:r>
        <w:rPr>
          <w:rFonts w:ascii="Times New Roman" w:hAnsi="Times New Roman" w:cs="Times New Roman"/>
          <w:sz w:val="24"/>
          <w:szCs w:val="24"/>
          <w:lang w:val="en-GB"/>
        </w:rPr>
        <w:tab/>
        <w:t>decrease</w:t>
      </w:r>
    </w:p>
    <w:p w14:paraId="4E4D779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Lepidoptera</w:t>
      </w:r>
      <w:r>
        <w:rPr>
          <w:rFonts w:ascii="Times New Roman" w:hAnsi="Times New Roman" w:cs="Times New Roman"/>
          <w:sz w:val="24"/>
          <w:szCs w:val="24"/>
          <w:lang w:val="en-GB"/>
        </w:rPr>
        <w:tab/>
        <w:t>g6</w:t>
      </w:r>
      <w:r>
        <w:rPr>
          <w:rFonts w:ascii="Times New Roman" w:hAnsi="Times New Roman" w:cs="Times New Roman"/>
          <w:sz w:val="24"/>
          <w:szCs w:val="24"/>
          <w:lang w:val="en-GB"/>
        </w:rPr>
        <w:tab/>
        <w:t>18</w:t>
      </w:r>
      <w:r>
        <w:rPr>
          <w:rFonts w:ascii="Times New Roman" w:hAnsi="Times New Roman" w:cs="Times New Roman"/>
          <w:sz w:val="24"/>
          <w:szCs w:val="24"/>
          <w:lang w:val="en-GB"/>
        </w:rPr>
        <w:tab/>
        <w:t>150</w:t>
      </w:r>
      <w:r>
        <w:rPr>
          <w:rFonts w:ascii="Times New Roman" w:hAnsi="Times New Roman" w:cs="Times New Roman"/>
          <w:sz w:val="24"/>
          <w:szCs w:val="24"/>
          <w:lang w:val="en-GB"/>
        </w:rPr>
        <w:tab/>
        <w:t>1.48E+00</w:t>
      </w:r>
      <w:r>
        <w:rPr>
          <w:rFonts w:ascii="Times New Roman" w:hAnsi="Times New Roman" w:cs="Times New Roman"/>
          <w:sz w:val="24"/>
          <w:szCs w:val="24"/>
          <w:lang w:val="en-GB"/>
        </w:rPr>
        <w:tab/>
        <w:t>0.070</w:t>
      </w:r>
      <w:r>
        <w:rPr>
          <w:rFonts w:ascii="Times New Roman" w:hAnsi="Times New Roman" w:cs="Times New Roman"/>
          <w:sz w:val="24"/>
          <w:szCs w:val="24"/>
          <w:lang w:val="en-GB"/>
        </w:rPr>
        <w:tab/>
        <w:t>ns</w:t>
      </w:r>
      <w:r>
        <w:br w:type="page"/>
      </w:r>
    </w:p>
    <w:p w14:paraId="0CF10252" w14:textId="77777777" w:rsidR="00843D5B" w:rsidRDefault="005E7C28">
      <w:pPr>
        <w:pStyle w:val="PreformattedText"/>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Table S5</w:t>
      </w:r>
      <w:r>
        <w:rPr>
          <w:rFonts w:ascii="Times New Roman" w:hAnsi="Times New Roman" w:cs="Times New Roman"/>
          <w:sz w:val="24"/>
          <w:szCs w:val="24"/>
          <w:lang w:val="en-GB"/>
        </w:rPr>
        <w:t>. Results of the Mann-Whitney’s tests for arthropod species body lengths for each order in individual experimental blocks. NC – number of individuals/species in th econtrol, NEx - number of individulas in the exclosure plots. HL – Hodges-Lehman centrality estimator (median of the differences between individuals from control and exclosure). Direction indicates how median changes from exclosure (no predaors) to the control (Predators present), which is the predator effect on arthropod sizes.</w:t>
      </w:r>
    </w:p>
    <w:p w14:paraId="14F2B4F2" w14:textId="77777777" w:rsidR="00843D5B" w:rsidRDefault="00843D5B">
      <w:pPr>
        <w:pStyle w:val="PreformattedText"/>
        <w:rPr>
          <w:rFonts w:ascii="Times New Roman" w:hAnsi="Times New Roman" w:cs="Times New Roman"/>
          <w:sz w:val="24"/>
          <w:szCs w:val="24"/>
          <w:lang w:val="en-GB"/>
        </w:rPr>
      </w:pPr>
    </w:p>
    <w:p w14:paraId="3E14616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Order</w:t>
      </w:r>
      <w:r>
        <w:rPr>
          <w:rFonts w:ascii="Times New Roman" w:hAnsi="Times New Roman" w:cs="Times New Roman"/>
          <w:sz w:val="24"/>
          <w:szCs w:val="24"/>
          <w:lang w:val="en-GB"/>
        </w:rPr>
        <w:tab/>
        <w:t>Site</w:t>
      </w:r>
      <w:r>
        <w:rPr>
          <w:rFonts w:ascii="Times New Roman" w:hAnsi="Times New Roman" w:cs="Times New Roman"/>
          <w:sz w:val="24"/>
          <w:szCs w:val="24"/>
          <w:lang w:val="en-GB"/>
        </w:rPr>
        <w:tab/>
        <w:t>NC</w:t>
      </w:r>
      <w:r>
        <w:rPr>
          <w:rFonts w:ascii="Times New Roman" w:hAnsi="Times New Roman" w:cs="Times New Roman"/>
          <w:sz w:val="24"/>
          <w:szCs w:val="24"/>
          <w:lang w:val="en-GB"/>
        </w:rPr>
        <w:tab/>
        <w:t>NEx</w:t>
      </w:r>
      <w:r>
        <w:rPr>
          <w:rFonts w:ascii="Times New Roman" w:hAnsi="Times New Roman" w:cs="Times New Roman"/>
          <w:sz w:val="24"/>
          <w:szCs w:val="24"/>
          <w:lang w:val="en-GB"/>
        </w:rPr>
        <w:tab/>
        <w:t>HL</w:t>
      </w:r>
      <w:r>
        <w:rPr>
          <w:rFonts w:ascii="Times New Roman" w:hAnsi="Times New Roman" w:cs="Times New Roman"/>
          <w:sz w:val="24"/>
          <w:szCs w:val="24"/>
          <w:lang w:val="en-GB"/>
        </w:rPr>
        <w:tab/>
        <w:t>P</w:t>
      </w:r>
      <w:r>
        <w:rPr>
          <w:rFonts w:ascii="Times New Roman" w:hAnsi="Times New Roman" w:cs="Times New Roman"/>
          <w:sz w:val="24"/>
          <w:szCs w:val="24"/>
          <w:lang w:val="en-GB"/>
        </w:rPr>
        <w:tab/>
        <w:t>pred.eff</w:t>
      </w:r>
    </w:p>
    <w:p w14:paraId="2EE8D2A8"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g5</w:t>
      </w:r>
      <w:r>
        <w:rPr>
          <w:rFonts w:ascii="Times New Roman" w:hAnsi="Times New Roman" w:cs="Times New Roman"/>
          <w:sz w:val="24"/>
          <w:szCs w:val="24"/>
          <w:lang w:val="en-GB"/>
        </w:rPr>
        <w:tab/>
        <w:t>1</w:t>
      </w:r>
      <w:r>
        <w:rPr>
          <w:rFonts w:ascii="Times New Roman" w:hAnsi="Times New Roman" w:cs="Times New Roman"/>
          <w:sz w:val="24"/>
          <w:szCs w:val="24"/>
          <w:lang w:val="en-GB"/>
        </w:rPr>
        <w:tab/>
        <w:t>15</w:t>
      </w:r>
      <w:r>
        <w:rPr>
          <w:rFonts w:ascii="Times New Roman" w:hAnsi="Times New Roman" w:cs="Times New Roman"/>
          <w:sz w:val="24"/>
          <w:szCs w:val="24"/>
          <w:lang w:val="en-GB"/>
        </w:rPr>
        <w:tab/>
        <w:t>-3.87074924028396</w:t>
      </w:r>
      <w:r>
        <w:rPr>
          <w:rFonts w:ascii="Times New Roman" w:hAnsi="Times New Roman" w:cs="Times New Roman"/>
          <w:sz w:val="24"/>
          <w:szCs w:val="24"/>
          <w:lang w:val="en-GB"/>
        </w:rPr>
        <w:tab/>
        <w:t>0.663</w:t>
      </w:r>
      <w:r>
        <w:rPr>
          <w:rFonts w:ascii="Times New Roman" w:hAnsi="Times New Roman" w:cs="Times New Roman"/>
          <w:sz w:val="24"/>
          <w:szCs w:val="24"/>
          <w:lang w:val="en-GB"/>
        </w:rPr>
        <w:tab/>
        <w:t>ns</w:t>
      </w:r>
    </w:p>
    <w:p w14:paraId="34E639A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g4</w:t>
      </w:r>
      <w:r>
        <w:rPr>
          <w:rFonts w:ascii="Times New Roman" w:hAnsi="Times New Roman" w:cs="Times New Roman"/>
          <w:sz w:val="24"/>
          <w:szCs w:val="24"/>
          <w:lang w:val="en-GB"/>
        </w:rPr>
        <w:tab/>
        <w:t>36</w:t>
      </w:r>
      <w:r>
        <w:rPr>
          <w:rFonts w:ascii="Times New Roman" w:hAnsi="Times New Roman" w:cs="Times New Roman"/>
          <w:sz w:val="24"/>
          <w:szCs w:val="24"/>
          <w:lang w:val="en-GB"/>
        </w:rPr>
        <w:tab/>
        <w:t>35</w:t>
      </w:r>
      <w:r>
        <w:rPr>
          <w:rFonts w:ascii="Times New Roman" w:hAnsi="Times New Roman" w:cs="Times New Roman"/>
          <w:sz w:val="24"/>
          <w:szCs w:val="24"/>
          <w:lang w:val="en-GB"/>
        </w:rPr>
        <w:tab/>
        <w:t>-1.99915176561254</w:t>
      </w:r>
      <w:r>
        <w:rPr>
          <w:rFonts w:ascii="Times New Roman" w:hAnsi="Times New Roman" w:cs="Times New Roman"/>
          <w:sz w:val="24"/>
          <w:szCs w:val="24"/>
          <w:lang w:val="en-GB"/>
        </w:rPr>
        <w:tab/>
        <w:t>0.468</w:t>
      </w:r>
      <w:r>
        <w:rPr>
          <w:rFonts w:ascii="Times New Roman" w:hAnsi="Times New Roman" w:cs="Times New Roman"/>
          <w:sz w:val="24"/>
          <w:szCs w:val="24"/>
          <w:lang w:val="en-GB"/>
        </w:rPr>
        <w:tab/>
        <w:t>ns</w:t>
      </w:r>
    </w:p>
    <w:p w14:paraId="7F3E34C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g6</w:t>
      </w:r>
      <w:r>
        <w:rPr>
          <w:rFonts w:ascii="Times New Roman" w:hAnsi="Times New Roman" w:cs="Times New Roman"/>
          <w:sz w:val="24"/>
          <w:szCs w:val="24"/>
          <w:lang w:val="en-GB"/>
        </w:rPr>
        <w:tab/>
        <w:t>21</w:t>
      </w:r>
      <w:r>
        <w:rPr>
          <w:rFonts w:ascii="Times New Roman" w:hAnsi="Times New Roman" w:cs="Times New Roman"/>
          <w:sz w:val="24"/>
          <w:szCs w:val="24"/>
          <w:lang w:val="en-GB"/>
        </w:rPr>
        <w:tab/>
        <w:t>55</w:t>
      </w:r>
      <w:r>
        <w:rPr>
          <w:rFonts w:ascii="Times New Roman" w:hAnsi="Times New Roman" w:cs="Times New Roman"/>
          <w:sz w:val="24"/>
          <w:szCs w:val="24"/>
          <w:lang w:val="en-GB"/>
        </w:rPr>
        <w:tab/>
        <w:t>1.48867376155187</w:t>
      </w:r>
      <w:r>
        <w:rPr>
          <w:rFonts w:ascii="Times New Roman" w:hAnsi="Times New Roman" w:cs="Times New Roman"/>
          <w:sz w:val="24"/>
          <w:szCs w:val="24"/>
          <w:lang w:val="en-GB"/>
        </w:rPr>
        <w:tab/>
        <w:t>0.386</w:t>
      </w:r>
      <w:r>
        <w:rPr>
          <w:rFonts w:ascii="Times New Roman" w:hAnsi="Times New Roman" w:cs="Times New Roman"/>
          <w:sz w:val="24"/>
          <w:szCs w:val="24"/>
          <w:lang w:val="en-GB"/>
        </w:rPr>
        <w:tab/>
        <w:t>ns</w:t>
      </w:r>
    </w:p>
    <w:p w14:paraId="107B74D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g1</w:t>
      </w:r>
      <w:r>
        <w:rPr>
          <w:rFonts w:ascii="Times New Roman" w:hAnsi="Times New Roman" w:cs="Times New Roman"/>
          <w:sz w:val="24"/>
          <w:szCs w:val="24"/>
          <w:lang w:val="en-GB"/>
        </w:rPr>
        <w:tab/>
        <w:t>26</w:t>
      </w:r>
      <w:r>
        <w:rPr>
          <w:rFonts w:ascii="Times New Roman" w:hAnsi="Times New Roman" w:cs="Times New Roman"/>
          <w:sz w:val="24"/>
          <w:szCs w:val="24"/>
          <w:lang w:val="en-GB"/>
        </w:rPr>
        <w:tab/>
        <w:t>20</w:t>
      </w:r>
      <w:r>
        <w:rPr>
          <w:rFonts w:ascii="Times New Roman" w:hAnsi="Times New Roman" w:cs="Times New Roman"/>
          <w:sz w:val="24"/>
          <w:szCs w:val="24"/>
          <w:lang w:val="en-GB"/>
        </w:rPr>
        <w:tab/>
        <w:t>-4.07956387742622</w:t>
      </w:r>
      <w:r>
        <w:rPr>
          <w:rFonts w:ascii="Times New Roman" w:hAnsi="Times New Roman" w:cs="Times New Roman"/>
          <w:sz w:val="24"/>
          <w:szCs w:val="24"/>
          <w:lang w:val="en-GB"/>
        </w:rPr>
        <w:tab/>
        <w:t>0.564</w:t>
      </w:r>
      <w:r>
        <w:rPr>
          <w:rFonts w:ascii="Times New Roman" w:hAnsi="Times New Roman" w:cs="Times New Roman"/>
          <w:sz w:val="24"/>
          <w:szCs w:val="24"/>
          <w:lang w:val="en-GB"/>
        </w:rPr>
        <w:tab/>
        <w:t>ns</w:t>
      </w:r>
    </w:p>
    <w:p w14:paraId="6B3EE92C"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g2</w:t>
      </w:r>
      <w:r>
        <w:rPr>
          <w:rFonts w:ascii="Times New Roman" w:hAnsi="Times New Roman" w:cs="Times New Roman"/>
          <w:sz w:val="24"/>
          <w:szCs w:val="24"/>
          <w:lang w:val="en-GB"/>
        </w:rPr>
        <w:tab/>
        <w:t>6</w:t>
      </w:r>
      <w:r>
        <w:rPr>
          <w:rFonts w:ascii="Times New Roman" w:hAnsi="Times New Roman" w:cs="Times New Roman"/>
          <w:sz w:val="24"/>
          <w:szCs w:val="24"/>
          <w:lang w:val="en-GB"/>
        </w:rPr>
        <w:tab/>
        <w:t>13</w:t>
      </w:r>
      <w:r>
        <w:rPr>
          <w:rFonts w:ascii="Times New Roman" w:hAnsi="Times New Roman" w:cs="Times New Roman"/>
          <w:sz w:val="24"/>
          <w:szCs w:val="24"/>
          <w:lang w:val="en-GB"/>
        </w:rPr>
        <w:tab/>
        <w:t>-27.8988102179545</w:t>
      </w:r>
      <w:r>
        <w:rPr>
          <w:rFonts w:ascii="Times New Roman" w:hAnsi="Times New Roman" w:cs="Times New Roman"/>
          <w:sz w:val="24"/>
          <w:szCs w:val="24"/>
          <w:lang w:val="en-GB"/>
        </w:rPr>
        <w:tab/>
        <w:t>0.38</w:t>
      </w:r>
      <w:r>
        <w:rPr>
          <w:rFonts w:ascii="Times New Roman" w:hAnsi="Times New Roman" w:cs="Times New Roman"/>
          <w:sz w:val="24"/>
          <w:szCs w:val="24"/>
          <w:lang w:val="en-GB"/>
        </w:rPr>
        <w:tab/>
        <w:t>ns</w:t>
      </w:r>
    </w:p>
    <w:p w14:paraId="6784213D"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orth</w:t>
      </w:r>
      <w:r>
        <w:rPr>
          <w:rFonts w:ascii="Times New Roman" w:hAnsi="Times New Roman" w:cs="Times New Roman"/>
          <w:sz w:val="24"/>
          <w:szCs w:val="24"/>
          <w:lang w:val="en-GB"/>
        </w:rPr>
        <w:tab/>
        <w:t>g3</w:t>
      </w:r>
      <w:r>
        <w:rPr>
          <w:rFonts w:ascii="Times New Roman" w:hAnsi="Times New Roman" w:cs="Times New Roman"/>
          <w:sz w:val="24"/>
          <w:szCs w:val="24"/>
          <w:lang w:val="en-GB"/>
        </w:rPr>
        <w:tab/>
        <w:t>28</w:t>
      </w:r>
      <w:r>
        <w:rPr>
          <w:rFonts w:ascii="Times New Roman" w:hAnsi="Times New Roman" w:cs="Times New Roman"/>
          <w:sz w:val="24"/>
          <w:szCs w:val="24"/>
          <w:lang w:val="en-GB"/>
        </w:rPr>
        <w:tab/>
        <w:t>57</w:t>
      </w:r>
      <w:r>
        <w:rPr>
          <w:rFonts w:ascii="Times New Roman" w:hAnsi="Times New Roman" w:cs="Times New Roman"/>
          <w:sz w:val="24"/>
          <w:szCs w:val="24"/>
          <w:lang w:val="en-GB"/>
        </w:rPr>
        <w:tab/>
        <w:t>-3.34593562266908</w:t>
      </w:r>
      <w:r>
        <w:rPr>
          <w:rFonts w:ascii="Times New Roman" w:hAnsi="Times New Roman" w:cs="Times New Roman"/>
          <w:sz w:val="24"/>
          <w:szCs w:val="24"/>
          <w:lang w:val="en-GB"/>
        </w:rPr>
        <w:tab/>
        <w:t>0.333</w:t>
      </w:r>
      <w:r>
        <w:rPr>
          <w:rFonts w:ascii="Times New Roman" w:hAnsi="Times New Roman" w:cs="Times New Roman"/>
          <w:sz w:val="24"/>
          <w:szCs w:val="24"/>
          <w:lang w:val="en-GB"/>
        </w:rPr>
        <w:tab/>
        <w:t>ns</w:t>
      </w:r>
    </w:p>
    <w:p w14:paraId="52FBFC7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aran</w:t>
      </w:r>
      <w:r>
        <w:rPr>
          <w:rFonts w:ascii="Times New Roman" w:hAnsi="Times New Roman" w:cs="Times New Roman"/>
          <w:sz w:val="24"/>
          <w:szCs w:val="24"/>
          <w:lang w:val="en-GB"/>
        </w:rPr>
        <w:tab/>
        <w:t>g4</w:t>
      </w:r>
      <w:r>
        <w:rPr>
          <w:rFonts w:ascii="Times New Roman" w:hAnsi="Times New Roman" w:cs="Times New Roman"/>
          <w:sz w:val="24"/>
          <w:szCs w:val="24"/>
          <w:lang w:val="en-GB"/>
        </w:rPr>
        <w:tab/>
        <w:t>39</w:t>
      </w:r>
      <w:r>
        <w:rPr>
          <w:rFonts w:ascii="Times New Roman" w:hAnsi="Times New Roman" w:cs="Times New Roman"/>
          <w:sz w:val="24"/>
          <w:szCs w:val="24"/>
          <w:lang w:val="en-GB"/>
        </w:rPr>
        <w:tab/>
        <w:t>47</w:t>
      </w:r>
      <w:r>
        <w:rPr>
          <w:rFonts w:ascii="Times New Roman" w:hAnsi="Times New Roman" w:cs="Times New Roman"/>
          <w:sz w:val="24"/>
          <w:szCs w:val="24"/>
          <w:lang w:val="en-GB"/>
        </w:rPr>
        <w:tab/>
        <w:t>-0.64459728197086</w:t>
      </w:r>
      <w:r>
        <w:rPr>
          <w:rFonts w:ascii="Times New Roman" w:hAnsi="Times New Roman" w:cs="Times New Roman"/>
          <w:sz w:val="24"/>
          <w:szCs w:val="24"/>
          <w:lang w:val="en-GB"/>
        </w:rPr>
        <w:tab/>
        <w:t>0.349</w:t>
      </w:r>
      <w:r>
        <w:rPr>
          <w:rFonts w:ascii="Times New Roman" w:hAnsi="Times New Roman" w:cs="Times New Roman"/>
          <w:sz w:val="24"/>
          <w:szCs w:val="24"/>
          <w:lang w:val="en-GB"/>
        </w:rPr>
        <w:tab/>
        <w:t>ns</w:t>
      </w:r>
    </w:p>
    <w:p w14:paraId="28127E1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aran</w:t>
      </w:r>
      <w:r>
        <w:rPr>
          <w:rFonts w:ascii="Times New Roman" w:hAnsi="Times New Roman" w:cs="Times New Roman"/>
          <w:sz w:val="24"/>
          <w:szCs w:val="24"/>
          <w:lang w:val="en-GB"/>
        </w:rPr>
        <w:tab/>
        <w:t>g6</w:t>
      </w:r>
      <w:r>
        <w:rPr>
          <w:rFonts w:ascii="Times New Roman" w:hAnsi="Times New Roman" w:cs="Times New Roman"/>
          <w:sz w:val="24"/>
          <w:szCs w:val="24"/>
          <w:lang w:val="en-GB"/>
        </w:rPr>
        <w:tab/>
        <w:t>28</w:t>
      </w:r>
      <w:r>
        <w:rPr>
          <w:rFonts w:ascii="Times New Roman" w:hAnsi="Times New Roman" w:cs="Times New Roman"/>
          <w:sz w:val="24"/>
          <w:szCs w:val="24"/>
          <w:lang w:val="en-GB"/>
        </w:rPr>
        <w:tab/>
        <w:t>47</w:t>
      </w:r>
      <w:r>
        <w:rPr>
          <w:rFonts w:ascii="Times New Roman" w:hAnsi="Times New Roman" w:cs="Times New Roman"/>
          <w:sz w:val="24"/>
          <w:szCs w:val="24"/>
          <w:lang w:val="en-GB"/>
        </w:rPr>
        <w:tab/>
        <w:t>0.606559805792467</w:t>
      </w:r>
      <w:r>
        <w:rPr>
          <w:rFonts w:ascii="Times New Roman" w:hAnsi="Times New Roman" w:cs="Times New Roman"/>
          <w:sz w:val="24"/>
          <w:szCs w:val="24"/>
          <w:lang w:val="en-GB"/>
        </w:rPr>
        <w:tab/>
        <w:t>0.192</w:t>
      </w:r>
      <w:r>
        <w:rPr>
          <w:rFonts w:ascii="Times New Roman" w:hAnsi="Times New Roman" w:cs="Times New Roman"/>
          <w:sz w:val="24"/>
          <w:szCs w:val="24"/>
          <w:lang w:val="en-GB"/>
        </w:rPr>
        <w:tab/>
        <w:t>ns</w:t>
      </w:r>
    </w:p>
    <w:p w14:paraId="687BE5A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aran</w:t>
      </w:r>
      <w:r>
        <w:rPr>
          <w:rFonts w:ascii="Times New Roman" w:hAnsi="Times New Roman" w:cs="Times New Roman"/>
          <w:sz w:val="24"/>
          <w:szCs w:val="24"/>
          <w:lang w:val="en-GB"/>
        </w:rPr>
        <w:tab/>
        <w:t>g1</w:t>
      </w:r>
      <w:r>
        <w:rPr>
          <w:rFonts w:ascii="Times New Roman" w:hAnsi="Times New Roman" w:cs="Times New Roman"/>
          <w:sz w:val="24"/>
          <w:szCs w:val="24"/>
          <w:lang w:val="en-GB"/>
        </w:rPr>
        <w:tab/>
        <w:t>25</w:t>
      </w:r>
      <w:r>
        <w:rPr>
          <w:rFonts w:ascii="Times New Roman" w:hAnsi="Times New Roman" w:cs="Times New Roman"/>
          <w:sz w:val="24"/>
          <w:szCs w:val="24"/>
          <w:lang w:val="en-GB"/>
        </w:rPr>
        <w:tab/>
        <w:t>37</w:t>
      </w:r>
      <w:r>
        <w:rPr>
          <w:rFonts w:ascii="Times New Roman" w:hAnsi="Times New Roman" w:cs="Times New Roman"/>
          <w:sz w:val="24"/>
          <w:szCs w:val="24"/>
          <w:lang w:val="en-GB"/>
        </w:rPr>
        <w:tab/>
        <w:t>-0.34856759774152</w:t>
      </w:r>
      <w:r>
        <w:rPr>
          <w:rFonts w:ascii="Times New Roman" w:hAnsi="Times New Roman" w:cs="Times New Roman"/>
          <w:sz w:val="24"/>
          <w:szCs w:val="24"/>
          <w:lang w:val="en-GB"/>
        </w:rPr>
        <w:tab/>
        <w:t>0.425</w:t>
      </w:r>
      <w:r>
        <w:rPr>
          <w:rFonts w:ascii="Times New Roman" w:hAnsi="Times New Roman" w:cs="Times New Roman"/>
          <w:sz w:val="24"/>
          <w:szCs w:val="24"/>
          <w:lang w:val="en-GB"/>
        </w:rPr>
        <w:tab/>
        <w:t>ns</w:t>
      </w:r>
    </w:p>
    <w:p w14:paraId="742766A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aran</w:t>
      </w:r>
      <w:r>
        <w:rPr>
          <w:rFonts w:ascii="Times New Roman" w:hAnsi="Times New Roman" w:cs="Times New Roman"/>
          <w:sz w:val="24"/>
          <w:szCs w:val="24"/>
          <w:lang w:val="en-GB"/>
        </w:rPr>
        <w:tab/>
        <w:t>g3</w:t>
      </w:r>
      <w:r>
        <w:rPr>
          <w:rFonts w:ascii="Times New Roman" w:hAnsi="Times New Roman" w:cs="Times New Roman"/>
          <w:sz w:val="24"/>
          <w:szCs w:val="24"/>
          <w:lang w:val="en-GB"/>
        </w:rPr>
        <w:tab/>
        <w:t>37</w:t>
      </w:r>
      <w:r>
        <w:rPr>
          <w:rFonts w:ascii="Times New Roman" w:hAnsi="Times New Roman" w:cs="Times New Roman"/>
          <w:sz w:val="24"/>
          <w:szCs w:val="24"/>
          <w:lang w:val="en-GB"/>
        </w:rPr>
        <w:tab/>
        <w:t>55</w:t>
      </w:r>
      <w:r>
        <w:rPr>
          <w:rFonts w:ascii="Times New Roman" w:hAnsi="Times New Roman" w:cs="Times New Roman"/>
          <w:sz w:val="24"/>
          <w:szCs w:val="24"/>
          <w:lang w:val="en-GB"/>
        </w:rPr>
        <w:tab/>
        <w:t>-2.34785206080011</w:t>
      </w:r>
      <w:r>
        <w:rPr>
          <w:rFonts w:ascii="Times New Roman" w:hAnsi="Times New Roman" w:cs="Times New Roman"/>
          <w:sz w:val="24"/>
          <w:szCs w:val="24"/>
          <w:lang w:val="en-GB"/>
        </w:rPr>
        <w:tab/>
        <w:t>0</w:t>
      </w:r>
      <w:r>
        <w:rPr>
          <w:rFonts w:ascii="Times New Roman" w:hAnsi="Times New Roman" w:cs="Times New Roman"/>
          <w:sz w:val="24"/>
          <w:szCs w:val="24"/>
          <w:lang w:val="en-GB"/>
        </w:rPr>
        <w:tab/>
        <w:t>decrease</w:t>
      </w:r>
    </w:p>
    <w:p w14:paraId="269A0D1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w:t>
      </w:r>
      <w:r>
        <w:rPr>
          <w:rFonts w:ascii="Times New Roman" w:hAnsi="Times New Roman" w:cs="Times New Roman"/>
          <w:sz w:val="24"/>
          <w:szCs w:val="24"/>
          <w:lang w:val="en-GB"/>
        </w:rPr>
        <w:tab/>
        <w:t>g4</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-0.046800849173893</w:t>
      </w:r>
      <w:r>
        <w:rPr>
          <w:rFonts w:ascii="Times New Roman" w:hAnsi="Times New Roman" w:cs="Times New Roman"/>
          <w:sz w:val="24"/>
          <w:szCs w:val="24"/>
          <w:lang w:val="en-GB"/>
        </w:rPr>
        <w:tab/>
        <w:t>0.498</w:t>
      </w:r>
      <w:r>
        <w:rPr>
          <w:rFonts w:ascii="Times New Roman" w:hAnsi="Times New Roman" w:cs="Times New Roman"/>
          <w:sz w:val="24"/>
          <w:szCs w:val="24"/>
          <w:lang w:val="en-GB"/>
        </w:rPr>
        <w:tab/>
        <w:t>ns</w:t>
      </w:r>
    </w:p>
    <w:p w14:paraId="7EF48E3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w:t>
      </w:r>
      <w:r>
        <w:rPr>
          <w:rFonts w:ascii="Times New Roman" w:hAnsi="Times New Roman" w:cs="Times New Roman"/>
          <w:sz w:val="24"/>
          <w:szCs w:val="24"/>
          <w:lang w:val="en-GB"/>
        </w:rPr>
        <w:tab/>
        <w:t>g1</w:t>
      </w:r>
      <w:r>
        <w:rPr>
          <w:rFonts w:ascii="Times New Roman" w:hAnsi="Times New Roman" w:cs="Times New Roman"/>
          <w:sz w:val="24"/>
          <w:szCs w:val="24"/>
          <w:lang w:val="en-GB"/>
        </w:rPr>
        <w:tab/>
        <w:t>9</w:t>
      </w:r>
      <w:r>
        <w:rPr>
          <w:rFonts w:ascii="Times New Roman" w:hAnsi="Times New Roman" w:cs="Times New Roman"/>
          <w:sz w:val="24"/>
          <w:szCs w:val="24"/>
          <w:lang w:val="en-GB"/>
        </w:rPr>
        <w:tab/>
        <w:t>7</w:t>
      </w:r>
      <w:r>
        <w:rPr>
          <w:rFonts w:ascii="Times New Roman" w:hAnsi="Times New Roman" w:cs="Times New Roman"/>
          <w:sz w:val="24"/>
          <w:szCs w:val="24"/>
          <w:lang w:val="en-GB"/>
        </w:rPr>
        <w:tab/>
        <w:t>5.34E-05</w:t>
      </w:r>
      <w:r>
        <w:rPr>
          <w:rFonts w:ascii="Times New Roman" w:hAnsi="Times New Roman" w:cs="Times New Roman"/>
          <w:sz w:val="24"/>
          <w:szCs w:val="24"/>
          <w:lang w:val="en-GB"/>
        </w:rPr>
        <w:tab/>
        <w:t>0.914</w:t>
      </w:r>
      <w:r>
        <w:rPr>
          <w:rFonts w:ascii="Times New Roman" w:hAnsi="Times New Roman" w:cs="Times New Roman"/>
          <w:sz w:val="24"/>
          <w:szCs w:val="24"/>
          <w:lang w:val="en-GB"/>
        </w:rPr>
        <w:tab/>
        <w:t>ns</w:t>
      </w:r>
    </w:p>
    <w:p w14:paraId="07006E3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homo</w:t>
      </w:r>
      <w:r>
        <w:rPr>
          <w:rFonts w:ascii="Times New Roman" w:hAnsi="Times New Roman" w:cs="Times New Roman"/>
          <w:sz w:val="24"/>
          <w:szCs w:val="24"/>
          <w:lang w:val="en-GB"/>
        </w:rPr>
        <w:tab/>
        <w:t>g3</w:t>
      </w:r>
      <w:r>
        <w:rPr>
          <w:rFonts w:ascii="Times New Roman" w:hAnsi="Times New Roman" w:cs="Times New Roman"/>
          <w:sz w:val="24"/>
          <w:szCs w:val="24"/>
          <w:lang w:val="en-GB"/>
        </w:rPr>
        <w:tab/>
        <w:t>9</w:t>
      </w:r>
      <w:r>
        <w:rPr>
          <w:rFonts w:ascii="Times New Roman" w:hAnsi="Times New Roman" w:cs="Times New Roman"/>
          <w:sz w:val="24"/>
          <w:szCs w:val="24"/>
          <w:lang w:val="en-GB"/>
        </w:rPr>
        <w:tab/>
        <w:t>15</w:t>
      </w:r>
      <w:r>
        <w:rPr>
          <w:rFonts w:ascii="Times New Roman" w:hAnsi="Times New Roman" w:cs="Times New Roman"/>
          <w:sz w:val="24"/>
          <w:szCs w:val="24"/>
          <w:lang w:val="en-GB"/>
        </w:rPr>
        <w:tab/>
        <w:t>1.62E-05</w:t>
      </w:r>
      <w:r>
        <w:rPr>
          <w:rFonts w:ascii="Times New Roman" w:hAnsi="Times New Roman" w:cs="Times New Roman"/>
          <w:sz w:val="24"/>
          <w:szCs w:val="24"/>
          <w:lang w:val="en-GB"/>
        </w:rPr>
        <w:tab/>
        <w:t>1</w:t>
      </w:r>
      <w:r>
        <w:rPr>
          <w:rFonts w:ascii="Times New Roman" w:hAnsi="Times New Roman" w:cs="Times New Roman"/>
          <w:sz w:val="24"/>
          <w:szCs w:val="24"/>
          <w:lang w:val="en-GB"/>
        </w:rPr>
        <w:tab/>
        <w:t>ns</w:t>
      </w:r>
    </w:p>
    <w:p w14:paraId="3690B0E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hemi</w:t>
      </w:r>
      <w:r>
        <w:rPr>
          <w:rFonts w:ascii="Times New Roman" w:hAnsi="Times New Roman" w:cs="Times New Roman"/>
          <w:sz w:val="24"/>
          <w:szCs w:val="24"/>
          <w:lang w:val="en-GB"/>
        </w:rPr>
        <w:tab/>
        <w:t>g5</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r>
        <w:rPr>
          <w:rFonts w:ascii="Times New Roman" w:hAnsi="Times New Roman" w:cs="Times New Roman"/>
          <w:sz w:val="24"/>
          <w:szCs w:val="24"/>
          <w:lang w:val="en-GB"/>
        </w:rPr>
        <w:tab/>
        <w:t>4.07487715096236</w:t>
      </w:r>
      <w:r>
        <w:rPr>
          <w:rFonts w:ascii="Times New Roman" w:hAnsi="Times New Roman" w:cs="Times New Roman"/>
          <w:sz w:val="24"/>
          <w:szCs w:val="24"/>
          <w:lang w:val="en-GB"/>
        </w:rPr>
        <w:tab/>
        <w:t>0.114</w:t>
      </w:r>
      <w:r>
        <w:rPr>
          <w:rFonts w:ascii="Times New Roman" w:hAnsi="Times New Roman" w:cs="Times New Roman"/>
          <w:sz w:val="24"/>
          <w:szCs w:val="24"/>
          <w:lang w:val="en-GB"/>
        </w:rPr>
        <w:tab/>
        <w:t>ns</w:t>
      </w:r>
    </w:p>
    <w:p w14:paraId="67DFA353"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hemi</w:t>
      </w:r>
      <w:r>
        <w:rPr>
          <w:rFonts w:ascii="Times New Roman" w:hAnsi="Times New Roman" w:cs="Times New Roman"/>
          <w:sz w:val="24"/>
          <w:szCs w:val="24"/>
          <w:lang w:val="en-GB"/>
        </w:rPr>
        <w:tab/>
        <w:t>g4</w:t>
      </w:r>
      <w:r>
        <w:rPr>
          <w:rFonts w:ascii="Times New Roman" w:hAnsi="Times New Roman" w:cs="Times New Roman"/>
          <w:sz w:val="24"/>
          <w:szCs w:val="24"/>
          <w:lang w:val="en-GB"/>
        </w:rPr>
        <w:tab/>
        <w:t>25</w:t>
      </w:r>
      <w:r>
        <w:rPr>
          <w:rFonts w:ascii="Times New Roman" w:hAnsi="Times New Roman" w:cs="Times New Roman"/>
          <w:sz w:val="24"/>
          <w:szCs w:val="24"/>
          <w:lang w:val="en-GB"/>
        </w:rPr>
        <w:tab/>
        <w:t>15</w:t>
      </w:r>
      <w:r>
        <w:rPr>
          <w:rFonts w:ascii="Times New Roman" w:hAnsi="Times New Roman" w:cs="Times New Roman"/>
          <w:sz w:val="24"/>
          <w:szCs w:val="24"/>
          <w:lang w:val="en-GB"/>
        </w:rPr>
        <w:tab/>
        <w:t>3.86007193155159</w:t>
      </w:r>
      <w:r>
        <w:rPr>
          <w:rFonts w:ascii="Times New Roman" w:hAnsi="Times New Roman" w:cs="Times New Roman"/>
          <w:sz w:val="24"/>
          <w:szCs w:val="24"/>
          <w:lang w:val="en-GB"/>
        </w:rPr>
        <w:tab/>
        <w:t>0.167</w:t>
      </w:r>
      <w:r>
        <w:rPr>
          <w:rFonts w:ascii="Times New Roman" w:hAnsi="Times New Roman" w:cs="Times New Roman"/>
          <w:sz w:val="24"/>
          <w:szCs w:val="24"/>
          <w:lang w:val="en-GB"/>
        </w:rPr>
        <w:tab/>
        <w:t>ns</w:t>
      </w:r>
    </w:p>
    <w:p w14:paraId="0989885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hemi</w:t>
      </w:r>
      <w:r>
        <w:rPr>
          <w:rFonts w:ascii="Times New Roman" w:hAnsi="Times New Roman" w:cs="Times New Roman"/>
          <w:sz w:val="24"/>
          <w:szCs w:val="24"/>
          <w:lang w:val="en-GB"/>
        </w:rPr>
        <w:tab/>
        <w:t>g6</w:t>
      </w:r>
      <w:r>
        <w:rPr>
          <w:rFonts w:ascii="Times New Roman" w:hAnsi="Times New Roman" w:cs="Times New Roman"/>
          <w:sz w:val="24"/>
          <w:szCs w:val="24"/>
          <w:lang w:val="en-GB"/>
        </w:rPr>
        <w:tab/>
        <w:t>2</w:t>
      </w:r>
      <w:r>
        <w:rPr>
          <w:rFonts w:ascii="Times New Roman" w:hAnsi="Times New Roman" w:cs="Times New Roman"/>
          <w:sz w:val="24"/>
          <w:szCs w:val="24"/>
          <w:lang w:val="en-GB"/>
        </w:rPr>
        <w:tab/>
        <w:t>32</w:t>
      </w:r>
      <w:r>
        <w:rPr>
          <w:rFonts w:ascii="Times New Roman" w:hAnsi="Times New Roman" w:cs="Times New Roman"/>
          <w:sz w:val="24"/>
          <w:szCs w:val="24"/>
          <w:lang w:val="en-GB"/>
        </w:rPr>
        <w:tab/>
        <w:t>-9.16869733456237</w:t>
      </w:r>
      <w:r>
        <w:rPr>
          <w:rFonts w:ascii="Times New Roman" w:hAnsi="Times New Roman" w:cs="Times New Roman"/>
          <w:sz w:val="24"/>
          <w:szCs w:val="24"/>
          <w:lang w:val="en-GB"/>
        </w:rPr>
        <w:tab/>
        <w:t>0.025</w:t>
      </w:r>
      <w:r>
        <w:rPr>
          <w:rFonts w:ascii="Times New Roman" w:hAnsi="Times New Roman" w:cs="Times New Roman"/>
          <w:sz w:val="24"/>
          <w:szCs w:val="24"/>
          <w:lang w:val="en-GB"/>
        </w:rPr>
        <w:tab/>
        <w:t>decrease</w:t>
      </w:r>
    </w:p>
    <w:p w14:paraId="7C40154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hemi</w:t>
      </w:r>
      <w:r>
        <w:rPr>
          <w:rFonts w:ascii="Times New Roman" w:hAnsi="Times New Roman" w:cs="Times New Roman"/>
          <w:sz w:val="24"/>
          <w:szCs w:val="24"/>
          <w:lang w:val="en-GB"/>
        </w:rPr>
        <w:tab/>
        <w:t>g1</w:t>
      </w:r>
      <w:r>
        <w:rPr>
          <w:rFonts w:ascii="Times New Roman" w:hAnsi="Times New Roman" w:cs="Times New Roman"/>
          <w:sz w:val="24"/>
          <w:szCs w:val="24"/>
          <w:lang w:val="en-GB"/>
        </w:rPr>
        <w:tab/>
        <w:t>6</w:t>
      </w:r>
      <w:r>
        <w:rPr>
          <w:rFonts w:ascii="Times New Roman" w:hAnsi="Times New Roman" w:cs="Times New Roman"/>
          <w:sz w:val="24"/>
          <w:szCs w:val="24"/>
          <w:lang w:val="en-GB"/>
        </w:rPr>
        <w:tab/>
        <w:t>3</w:t>
      </w:r>
      <w:r>
        <w:rPr>
          <w:rFonts w:ascii="Times New Roman" w:hAnsi="Times New Roman" w:cs="Times New Roman"/>
          <w:sz w:val="24"/>
          <w:szCs w:val="24"/>
          <w:lang w:val="en-GB"/>
        </w:rPr>
        <w:tab/>
        <w:t>8.80742382608212</w:t>
      </w:r>
      <w:r>
        <w:rPr>
          <w:rFonts w:ascii="Times New Roman" w:hAnsi="Times New Roman" w:cs="Times New Roman"/>
          <w:sz w:val="24"/>
          <w:szCs w:val="24"/>
          <w:lang w:val="en-GB"/>
        </w:rPr>
        <w:tab/>
        <w:t>0.241</w:t>
      </w:r>
      <w:r>
        <w:rPr>
          <w:rFonts w:ascii="Times New Roman" w:hAnsi="Times New Roman" w:cs="Times New Roman"/>
          <w:sz w:val="24"/>
          <w:szCs w:val="24"/>
          <w:lang w:val="en-GB"/>
        </w:rPr>
        <w:tab/>
        <w:t>ns</w:t>
      </w:r>
    </w:p>
    <w:p w14:paraId="417CE397"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hemi</w:t>
      </w:r>
      <w:r>
        <w:rPr>
          <w:rFonts w:ascii="Times New Roman" w:hAnsi="Times New Roman" w:cs="Times New Roman"/>
          <w:sz w:val="24"/>
          <w:szCs w:val="24"/>
          <w:lang w:val="en-GB"/>
        </w:rPr>
        <w:tab/>
        <w:t>g3</w:t>
      </w:r>
      <w:r>
        <w:rPr>
          <w:rFonts w:ascii="Times New Roman" w:hAnsi="Times New Roman" w:cs="Times New Roman"/>
          <w:sz w:val="24"/>
          <w:szCs w:val="24"/>
          <w:lang w:val="en-GB"/>
        </w:rPr>
        <w:tab/>
        <w:t>25</w:t>
      </w:r>
      <w:r>
        <w:rPr>
          <w:rFonts w:ascii="Times New Roman" w:hAnsi="Times New Roman" w:cs="Times New Roman"/>
          <w:sz w:val="24"/>
          <w:szCs w:val="24"/>
          <w:lang w:val="en-GB"/>
        </w:rPr>
        <w:tab/>
        <w:t>42</w:t>
      </w:r>
      <w:r>
        <w:rPr>
          <w:rFonts w:ascii="Times New Roman" w:hAnsi="Times New Roman" w:cs="Times New Roman"/>
          <w:sz w:val="24"/>
          <w:szCs w:val="24"/>
          <w:lang w:val="en-GB"/>
        </w:rPr>
        <w:tab/>
        <w:t>2.66670114844075</w:t>
      </w:r>
      <w:r>
        <w:rPr>
          <w:rFonts w:ascii="Times New Roman" w:hAnsi="Times New Roman" w:cs="Times New Roman"/>
          <w:sz w:val="24"/>
          <w:szCs w:val="24"/>
          <w:lang w:val="en-GB"/>
        </w:rPr>
        <w:tab/>
        <w:t>0.112</w:t>
      </w:r>
      <w:r>
        <w:rPr>
          <w:rFonts w:ascii="Times New Roman" w:hAnsi="Times New Roman" w:cs="Times New Roman"/>
          <w:sz w:val="24"/>
          <w:szCs w:val="24"/>
          <w:lang w:val="en-GB"/>
        </w:rPr>
        <w:tab/>
        <w:t>ns</w:t>
      </w:r>
    </w:p>
    <w:p w14:paraId="6F33E48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w:t>
      </w:r>
      <w:r>
        <w:rPr>
          <w:rFonts w:ascii="Times New Roman" w:hAnsi="Times New Roman" w:cs="Times New Roman"/>
          <w:sz w:val="24"/>
          <w:szCs w:val="24"/>
          <w:lang w:val="en-GB"/>
        </w:rPr>
        <w:tab/>
        <w:t>g6</w:t>
      </w:r>
      <w:r>
        <w:rPr>
          <w:rFonts w:ascii="Times New Roman" w:hAnsi="Times New Roman" w:cs="Times New Roman"/>
          <w:sz w:val="24"/>
          <w:szCs w:val="24"/>
          <w:lang w:val="en-GB"/>
        </w:rPr>
        <w:tab/>
        <w:t>2</w:t>
      </w:r>
      <w:r>
        <w:rPr>
          <w:rFonts w:ascii="Times New Roman" w:hAnsi="Times New Roman" w:cs="Times New Roman"/>
          <w:sz w:val="24"/>
          <w:szCs w:val="24"/>
          <w:lang w:val="en-GB"/>
        </w:rPr>
        <w:tab/>
        <w:t>7</w:t>
      </w:r>
      <w:r>
        <w:rPr>
          <w:rFonts w:ascii="Times New Roman" w:hAnsi="Times New Roman" w:cs="Times New Roman"/>
          <w:sz w:val="24"/>
          <w:szCs w:val="24"/>
          <w:lang w:val="en-GB"/>
        </w:rPr>
        <w:tab/>
        <w:t>0.161979372077914</w:t>
      </w:r>
      <w:r>
        <w:rPr>
          <w:rFonts w:ascii="Times New Roman" w:hAnsi="Times New Roman" w:cs="Times New Roman"/>
          <w:sz w:val="24"/>
          <w:szCs w:val="24"/>
          <w:lang w:val="en-GB"/>
        </w:rPr>
        <w:tab/>
        <w:t>0.764</w:t>
      </w:r>
      <w:r>
        <w:rPr>
          <w:rFonts w:ascii="Times New Roman" w:hAnsi="Times New Roman" w:cs="Times New Roman"/>
          <w:sz w:val="24"/>
          <w:szCs w:val="24"/>
          <w:lang w:val="en-GB"/>
        </w:rPr>
        <w:tab/>
        <w:t>ns</w:t>
      </w:r>
    </w:p>
    <w:p w14:paraId="34D2221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w:t>
      </w:r>
      <w:r>
        <w:rPr>
          <w:rFonts w:ascii="Times New Roman" w:hAnsi="Times New Roman" w:cs="Times New Roman"/>
          <w:sz w:val="24"/>
          <w:szCs w:val="24"/>
          <w:lang w:val="en-GB"/>
        </w:rPr>
        <w:tab/>
        <w:t>g1</w:t>
      </w:r>
      <w:r>
        <w:rPr>
          <w:rFonts w:ascii="Times New Roman" w:hAnsi="Times New Roman" w:cs="Times New Roman"/>
          <w:sz w:val="24"/>
          <w:szCs w:val="24"/>
          <w:lang w:val="en-GB"/>
        </w:rPr>
        <w:tab/>
        <w:t>10</w:t>
      </w:r>
      <w:r>
        <w:rPr>
          <w:rFonts w:ascii="Times New Roman" w:hAnsi="Times New Roman" w:cs="Times New Roman"/>
          <w:sz w:val="24"/>
          <w:szCs w:val="24"/>
          <w:lang w:val="en-GB"/>
        </w:rPr>
        <w:tab/>
        <w:t>10</w:t>
      </w:r>
      <w:r>
        <w:rPr>
          <w:rFonts w:ascii="Times New Roman" w:hAnsi="Times New Roman" w:cs="Times New Roman"/>
          <w:sz w:val="24"/>
          <w:szCs w:val="24"/>
          <w:lang w:val="en-GB"/>
        </w:rPr>
        <w:tab/>
        <w:t>-49.8151397284552</w:t>
      </w:r>
      <w:r>
        <w:rPr>
          <w:rFonts w:ascii="Times New Roman" w:hAnsi="Times New Roman" w:cs="Times New Roman"/>
          <w:sz w:val="24"/>
          <w:szCs w:val="24"/>
          <w:lang w:val="en-GB"/>
        </w:rPr>
        <w:tab/>
        <w:t>0.339</w:t>
      </w:r>
      <w:r>
        <w:rPr>
          <w:rFonts w:ascii="Times New Roman" w:hAnsi="Times New Roman" w:cs="Times New Roman"/>
          <w:sz w:val="24"/>
          <w:szCs w:val="24"/>
          <w:lang w:val="en-GB"/>
        </w:rPr>
        <w:tab/>
        <w:t>ns</w:t>
      </w:r>
    </w:p>
    <w:p w14:paraId="7C72EF05"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mant</w:t>
      </w:r>
      <w:r>
        <w:rPr>
          <w:rFonts w:ascii="Times New Roman" w:hAnsi="Times New Roman" w:cs="Times New Roman"/>
          <w:sz w:val="24"/>
          <w:szCs w:val="24"/>
          <w:lang w:val="en-GB"/>
        </w:rPr>
        <w:tab/>
        <w:t>g3</w:t>
      </w:r>
      <w:r>
        <w:rPr>
          <w:rFonts w:ascii="Times New Roman" w:hAnsi="Times New Roman" w:cs="Times New Roman"/>
          <w:sz w:val="24"/>
          <w:szCs w:val="24"/>
          <w:lang w:val="en-GB"/>
        </w:rPr>
        <w:tab/>
        <w:t>3</w:t>
      </w:r>
      <w:r>
        <w:rPr>
          <w:rFonts w:ascii="Times New Roman" w:hAnsi="Times New Roman" w:cs="Times New Roman"/>
          <w:sz w:val="24"/>
          <w:szCs w:val="24"/>
          <w:lang w:val="en-GB"/>
        </w:rPr>
        <w:tab/>
        <w:t>3</w:t>
      </w:r>
      <w:r>
        <w:rPr>
          <w:rFonts w:ascii="Times New Roman" w:hAnsi="Times New Roman" w:cs="Times New Roman"/>
          <w:sz w:val="24"/>
          <w:szCs w:val="24"/>
          <w:lang w:val="en-GB"/>
        </w:rPr>
        <w:tab/>
        <w:t>55.0950869419479</w:t>
      </w:r>
      <w:r>
        <w:rPr>
          <w:rFonts w:ascii="Times New Roman" w:hAnsi="Times New Roman" w:cs="Times New Roman"/>
          <w:sz w:val="24"/>
          <w:szCs w:val="24"/>
          <w:lang w:val="en-GB"/>
        </w:rPr>
        <w:tab/>
        <w:t>0.653</w:t>
      </w:r>
      <w:r>
        <w:rPr>
          <w:rFonts w:ascii="Times New Roman" w:hAnsi="Times New Roman" w:cs="Times New Roman"/>
          <w:sz w:val="24"/>
          <w:szCs w:val="24"/>
          <w:lang w:val="en-GB"/>
        </w:rPr>
        <w:tab/>
        <w:t>ns</w:t>
      </w:r>
    </w:p>
    <w:p w14:paraId="6048A02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w:t>
      </w:r>
      <w:r>
        <w:rPr>
          <w:rFonts w:ascii="Times New Roman" w:hAnsi="Times New Roman" w:cs="Times New Roman"/>
          <w:sz w:val="24"/>
          <w:szCs w:val="24"/>
          <w:lang w:val="en-GB"/>
        </w:rPr>
        <w:tab/>
        <w:t>g5</w:t>
      </w:r>
      <w:r>
        <w:rPr>
          <w:rFonts w:ascii="Times New Roman" w:hAnsi="Times New Roman" w:cs="Times New Roman"/>
          <w:sz w:val="24"/>
          <w:szCs w:val="24"/>
          <w:lang w:val="en-GB"/>
        </w:rPr>
        <w:tab/>
        <w:t>6</w:t>
      </w:r>
      <w:r>
        <w:rPr>
          <w:rFonts w:ascii="Times New Roman" w:hAnsi="Times New Roman" w:cs="Times New Roman"/>
          <w:sz w:val="24"/>
          <w:szCs w:val="24"/>
          <w:lang w:val="en-GB"/>
        </w:rPr>
        <w:tab/>
        <w:t>8</w:t>
      </w:r>
      <w:r>
        <w:rPr>
          <w:rFonts w:ascii="Times New Roman" w:hAnsi="Times New Roman" w:cs="Times New Roman"/>
          <w:sz w:val="24"/>
          <w:szCs w:val="24"/>
          <w:lang w:val="en-GB"/>
        </w:rPr>
        <w:tab/>
        <w:t>6.37E-05</w:t>
      </w:r>
      <w:r>
        <w:rPr>
          <w:rFonts w:ascii="Times New Roman" w:hAnsi="Times New Roman" w:cs="Times New Roman"/>
          <w:sz w:val="24"/>
          <w:szCs w:val="24"/>
          <w:lang w:val="en-GB"/>
        </w:rPr>
        <w:tab/>
        <w:t>1</w:t>
      </w:r>
      <w:r>
        <w:rPr>
          <w:rFonts w:ascii="Times New Roman" w:hAnsi="Times New Roman" w:cs="Times New Roman"/>
          <w:sz w:val="24"/>
          <w:szCs w:val="24"/>
          <w:lang w:val="en-GB"/>
        </w:rPr>
        <w:tab/>
        <w:t>ns</w:t>
      </w:r>
    </w:p>
    <w:p w14:paraId="5D34020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w:t>
      </w:r>
      <w:r>
        <w:rPr>
          <w:rFonts w:ascii="Times New Roman" w:hAnsi="Times New Roman" w:cs="Times New Roman"/>
          <w:sz w:val="24"/>
          <w:szCs w:val="24"/>
          <w:lang w:val="en-GB"/>
        </w:rPr>
        <w:tab/>
        <w:t>g4</w:t>
      </w:r>
      <w:r>
        <w:rPr>
          <w:rFonts w:ascii="Times New Roman" w:hAnsi="Times New Roman" w:cs="Times New Roman"/>
          <w:sz w:val="24"/>
          <w:szCs w:val="24"/>
          <w:lang w:val="en-GB"/>
        </w:rPr>
        <w:tab/>
        <w:t>28</w:t>
      </w:r>
      <w:r>
        <w:rPr>
          <w:rFonts w:ascii="Times New Roman" w:hAnsi="Times New Roman" w:cs="Times New Roman"/>
          <w:sz w:val="24"/>
          <w:szCs w:val="24"/>
          <w:lang w:val="en-GB"/>
        </w:rPr>
        <w:tab/>
        <w:t>25</w:t>
      </w:r>
      <w:r>
        <w:rPr>
          <w:rFonts w:ascii="Times New Roman" w:hAnsi="Times New Roman" w:cs="Times New Roman"/>
          <w:sz w:val="24"/>
          <w:szCs w:val="24"/>
          <w:lang w:val="en-GB"/>
        </w:rPr>
        <w:tab/>
        <w:t>2.54103157720917</w:t>
      </w:r>
      <w:r>
        <w:rPr>
          <w:rFonts w:ascii="Times New Roman" w:hAnsi="Times New Roman" w:cs="Times New Roman"/>
          <w:sz w:val="24"/>
          <w:szCs w:val="24"/>
          <w:lang w:val="en-GB"/>
        </w:rPr>
        <w:tab/>
        <w:t>0.111</w:t>
      </w:r>
      <w:r>
        <w:rPr>
          <w:rFonts w:ascii="Times New Roman" w:hAnsi="Times New Roman" w:cs="Times New Roman"/>
          <w:sz w:val="24"/>
          <w:szCs w:val="24"/>
          <w:lang w:val="en-GB"/>
        </w:rPr>
        <w:tab/>
        <w:t>ns</w:t>
      </w:r>
    </w:p>
    <w:p w14:paraId="2F3DCF6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w:t>
      </w:r>
      <w:r>
        <w:rPr>
          <w:rFonts w:ascii="Times New Roman" w:hAnsi="Times New Roman" w:cs="Times New Roman"/>
          <w:sz w:val="24"/>
          <w:szCs w:val="24"/>
          <w:lang w:val="en-GB"/>
        </w:rPr>
        <w:tab/>
        <w:t>g6</w:t>
      </w:r>
      <w:r>
        <w:rPr>
          <w:rFonts w:ascii="Times New Roman" w:hAnsi="Times New Roman" w:cs="Times New Roman"/>
          <w:sz w:val="24"/>
          <w:szCs w:val="24"/>
          <w:lang w:val="en-GB"/>
        </w:rPr>
        <w:tab/>
        <w:t>27</w:t>
      </w:r>
      <w:r>
        <w:rPr>
          <w:rFonts w:ascii="Times New Roman" w:hAnsi="Times New Roman" w:cs="Times New Roman"/>
          <w:sz w:val="24"/>
          <w:szCs w:val="24"/>
          <w:lang w:val="en-GB"/>
        </w:rPr>
        <w:tab/>
        <w:t>64</w:t>
      </w:r>
      <w:r>
        <w:rPr>
          <w:rFonts w:ascii="Times New Roman" w:hAnsi="Times New Roman" w:cs="Times New Roman"/>
          <w:sz w:val="24"/>
          <w:szCs w:val="24"/>
          <w:lang w:val="en-GB"/>
        </w:rPr>
        <w:tab/>
        <w:t>-7.25E-05</w:t>
      </w:r>
      <w:r>
        <w:rPr>
          <w:rFonts w:ascii="Times New Roman" w:hAnsi="Times New Roman" w:cs="Times New Roman"/>
          <w:sz w:val="24"/>
          <w:szCs w:val="24"/>
          <w:lang w:val="en-GB"/>
        </w:rPr>
        <w:tab/>
        <w:t>0.748</w:t>
      </w:r>
      <w:r>
        <w:rPr>
          <w:rFonts w:ascii="Times New Roman" w:hAnsi="Times New Roman" w:cs="Times New Roman"/>
          <w:sz w:val="24"/>
          <w:szCs w:val="24"/>
          <w:lang w:val="en-GB"/>
        </w:rPr>
        <w:tab/>
        <w:t>ns</w:t>
      </w:r>
    </w:p>
    <w:p w14:paraId="714AA9F6"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w:t>
      </w:r>
      <w:r>
        <w:rPr>
          <w:rFonts w:ascii="Times New Roman" w:hAnsi="Times New Roman" w:cs="Times New Roman"/>
          <w:sz w:val="24"/>
          <w:szCs w:val="24"/>
          <w:lang w:val="en-GB"/>
        </w:rPr>
        <w:tab/>
        <w:t>g2</w:t>
      </w:r>
      <w:r>
        <w:rPr>
          <w:rFonts w:ascii="Times New Roman" w:hAnsi="Times New Roman" w:cs="Times New Roman"/>
          <w:sz w:val="24"/>
          <w:szCs w:val="24"/>
          <w:lang w:val="en-GB"/>
        </w:rPr>
        <w:tab/>
        <w:t>7</w:t>
      </w:r>
      <w:r>
        <w:rPr>
          <w:rFonts w:ascii="Times New Roman" w:hAnsi="Times New Roman" w:cs="Times New Roman"/>
          <w:sz w:val="24"/>
          <w:szCs w:val="24"/>
          <w:lang w:val="en-GB"/>
        </w:rPr>
        <w:tab/>
        <w:t>9</w:t>
      </w:r>
      <w:r>
        <w:rPr>
          <w:rFonts w:ascii="Times New Roman" w:hAnsi="Times New Roman" w:cs="Times New Roman"/>
          <w:sz w:val="24"/>
          <w:szCs w:val="24"/>
          <w:lang w:val="en-GB"/>
        </w:rPr>
        <w:tab/>
        <w:t>1.33474933659603</w:t>
      </w:r>
      <w:r>
        <w:rPr>
          <w:rFonts w:ascii="Times New Roman" w:hAnsi="Times New Roman" w:cs="Times New Roman"/>
          <w:sz w:val="24"/>
          <w:szCs w:val="24"/>
          <w:lang w:val="en-GB"/>
        </w:rPr>
        <w:tab/>
        <w:t>0.485</w:t>
      </w:r>
      <w:r>
        <w:rPr>
          <w:rFonts w:ascii="Times New Roman" w:hAnsi="Times New Roman" w:cs="Times New Roman"/>
          <w:sz w:val="24"/>
          <w:szCs w:val="24"/>
          <w:lang w:val="en-GB"/>
        </w:rPr>
        <w:tab/>
        <w:t>ns</w:t>
      </w:r>
    </w:p>
    <w:p w14:paraId="586732C2"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cole</w:t>
      </w:r>
      <w:r>
        <w:rPr>
          <w:rFonts w:ascii="Times New Roman" w:hAnsi="Times New Roman" w:cs="Times New Roman"/>
          <w:sz w:val="24"/>
          <w:szCs w:val="24"/>
          <w:lang w:val="en-GB"/>
        </w:rPr>
        <w:tab/>
        <w:t>g3</w:t>
      </w:r>
      <w:r>
        <w:rPr>
          <w:rFonts w:ascii="Times New Roman" w:hAnsi="Times New Roman" w:cs="Times New Roman"/>
          <w:sz w:val="24"/>
          <w:szCs w:val="24"/>
          <w:lang w:val="en-GB"/>
        </w:rPr>
        <w:tab/>
        <w:t>28</w:t>
      </w:r>
      <w:r>
        <w:rPr>
          <w:rFonts w:ascii="Times New Roman" w:hAnsi="Times New Roman" w:cs="Times New Roman"/>
          <w:sz w:val="24"/>
          <w:szCs w:val="24"/>
          <w:lang w:val="en-GB"/>
        </w:rPr>
        <w:tab/>
        <w:t>42</w:t>
      </w:r>
      <w:r>
        <w:rPr>
          <w:rFonts w:ascii="Times New Roman" w:hAnsi="Times New Roman" w:cs="Times New Roman"/>
          <w:sz w:val="24"/>
          <w:szCs w:val="24"/>
          <w:lang w:val="en-GB"/>
        </w:rPr>
        <w:tab/>
        <w:t>1.87402801713098</w:t>
      </w:r>
      <w:r>
        <w:rPr>
          <w:rFonts w:ascii="Times New Roman" w:hAnsi="Times New Roman" w:cs="Times New Roman"/>
          <w:sz w:val="24"/>
          <w:szCs w:val="24"/>
          <w:lang w:val="en-GB"/>
        </w:rPr>
        <w:tab/>
        <w:t>0.082</w:t>
      </w:r>
      <w:r>
        <w:rPr>
          <w:rFonts w:ascii="Times New Roman" w:hAnsi="Times New Roman" w:cs="Times New Roman"/>
          <w:sz w:val="24"/>
          <w:szCs w:val="24"/>
          <w:lang w:val="en-GB"/>
        </w:rPr>
        <w:tab/>
        <w:t>ns</w:t>
      </w:r>
    </w:p>
    <w:p w14:paraId="0A132801"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w:t>
      </w:r>
      <w:r>
        <w:rPr>
          <w:rFonts w:ascii="Times New Roman" w:hAnsi="Times New Roman" w:cs="Times New Roman"/>
          <w:sz w:val="24"/>
          <w:szCs w:val="24"/>
          <w:lang w:val="en-GB"/>
        </w:rPr>
        <w:tab/>
        <w:t>g5</w:t>
      </w:r>
      <w:r>
        <w:rPr>
          <w:rFonts w:ascii="Times New Roman" w:hAnsi="Times New Roman" w:cs="Times New Roman"/>
          <w:sz w:val="24"/>
          <w:szCs w:val="24"/>
          <w:lang w:val="en-GB"/>
        </w:rPr>
        <w:tab/>
        <w:t>1</w:t>
      </w:r>
      <w:r>
        <w:rPr>
          <w:rFonts w:ascii="Times New Roman" w:hAnsi="Times New Roman" w:cs="Times New Roman"/>
          <w:sz w:val="24"/>
          <w:szCs w:val="24"/>
          <w:lang w:val="en-GB"/>
        </w:rPr>
        <w:tab/>
        <w:t>6</w:t>
      </w:r>
      <w:r>
        <w:rPr>
          <w:rFonts w:ascii="Times New Roman" w:hAnsi="Times New Roman" w:cs="Times New Roman"/>
          <w:sz w:val="24"/>
          <w:szCs w:val="24"/>
          <w:lang w:val="en-GB"/>
        </w:rPr>
        <w:tab/>
        <w:t>-0.620312552953291</w:t>
      </w:r>
      <w:r>
        <w:rPr>
          <w:rFonts w:ascii="Times New Roman" w:hAnsi="Times New Roman" w:cs="Times New Roman"/>
          <w:sz w:val="24"/>
          <w:szCs w:val="24"/>
          <w:lang w:val="en-GB"/>
        </w:rPr>
        <w:tab/>
        <w:t>0.614</w:t>
      </w:r>
      <w:r>
        <w:rPr>
          <w:rFonts w:ascii="Times New Roman" w:hAnsi="Times New Roman" w:cs="Times New Roman"/>
          <w:sz w:val="24"/>
          <w:szCs w:val="24"/>
          <w:lang w:val="en-GB"/>
        </w:rPr>
        <w:tab/>
        <w:t>ns</w:t>
      </w:r>
    </w:p>
    <w:p w14:paraId="1BF2549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w:t>
      </w:r>
      <w:r>
        <w:rPr>
          <w:rFonts w:ascii="Times New Roman" w:hAnsi="Times New Roman" w:cs="Times New Roman"/>
          <w:sz w:val="24"/>
          <w:szCs w:val="24"/>
          <w:lang w:val="en-GB"/>
        </w:rPr>
        <w:tab/>
        <w:t>g4</w:t>
      </w:r>
      <w:r>
        <w:rPr>
          <w:rFonts w:ascii="Times New Roman" w:hAnsi="Times New Roman" w:cs="Times New Roman"/>
          <w:sz w:val="24"/>
          <w:szCs w:val="24"/>
          <w:lang w:val="en-GB"/>
        </w:rPr>
        <w:tab/>
        <w:t>15</w:t>
      </w:r>
      <w:r>
        <w:rPr>
          <w:rFonts w:ascii="Times New Roman" w:hAnsi="Times New Roman" w:cs="Times New Roman"/>
          <w:sz w:val="24"/>
          <w:szCs w:val="24"/>
          <w:lang w:val="en-GB"/>
        </w:rPr>
        <w:tab/>
        <w:t>17</w:t>
      </w:r>
      <w:r>
        <w:rPr>
          <w:rFonts w:ascii="Times New Roman" w:hAnsi="Times New Roman" w:cs="Times New Roman"/>
          <w:sz w:val="24"/>
          <w:szCs w:val="24"/>
          <w:lang w:val="en-GB"/>
        </w:rPr>
        <w:tab/>
        <w:t>1.04614001479497</w:t>
      </w:r>
      <w:r>
        <w:rPr>
          <w:rFonts w:ascii="Times New Roman" w:hAnsi="Times New Roman" w:cs="Times New Roman"/>
          <w:sz w:val="24"/>
          <w:szCs w:val="24"/>
          <w:lang w:val="en-GB"/>
        </w:rPr>
        <w:tab/>
        <w:t>0.289</w:t>
      </w:r>
      <w:r>
        <w:rPr>
          <w:rFonts w:ascii="Times New Roman" w:hAnsi="Times New Roman" w:cs="Times New Roman"/>
          <w:sz w:val="24"/>
          <w:szCs w:val="24"/>
          <w:lang w:val="en-GB"/>
        </w:rPr>
        <w:tab/>
        <w:t>ns</w:t>
      </w:r>
    </w:p>
    <w:p w14:paraId="3AA37DAB"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w:t>
      </w:r>
      <w:r>
        <w:rPr>
          <w:rFonts w:ascii="Times New Roman" w:hAnsi="Times New Roman" w:cs="Times New Roman"/>
          <w:sz w:val="24"/>
          <w:szCs w:val="24"/>
          <w:lang w:val="en-GB"/>
        </w:rPr>
        <w:tab/>
        <w:t>g6</w:t>
      </w:r>
      <w:r>
        <w:rPr>
          <w:rFonts w:ascii="Times New Roman" w:hAnsi="Times New Roman" w:cs="Times New Roman"/>
          <w:sz w:val="24"/>
          <w:szCs w:val="24"/>
          <w:lang w:val="en-GB"/>
        </w:rPr>
        <w:tab/>
        <w:t>7</w:t>
      </w:r>
      <w:r>
        <w:rPr>
          <w:rFonts w:ascii="Times New Roman" w:hAnsi="Times New Roman" w:cs="Times New Roman"/>
          <w:sz w:val="24"/>
          <w:szCs w:val="24"/>
          <w:lang w:val="en-GB"/>
        </w:rPr>
        <w:tab/>
        <w:t>38</w:t>
      </w:r>
      <w:r>
        <w:rPr>
          <w:rFonts w:ascii="Times New Roman" w:hAnsi="Times New Roman" w:cs="Times New Roman"/>
          <w:sz w:val="24"/>
          <w:szCs w:val="24"/>
          <w:lang w:val="en-GB"/>
        </w:rPr>
        <w:tab/>
        <w:t>-0.337366229813838</w:t>
      </w:r>
      <w:r>
        <w:rPr>
          <w:rFonts w:ascii="Times New Roman" w:hAnsi="Times New Roman" w:cs="Times New Roman"/>
          <w:sz w:val="24"/>
          <w:szCs w:val="24"/>
          <w:lang w:val="en-GB"/>
        </w:rPr>
        <w:tab/>
        <w:t>0.742</w:t>
      </w:r>
      <w:r>
        <w:rPr>
          <w:rFonts w:ascii="Times New Roman" w:hAnsi="Times New Roman" w:cs="Times New Roman"/>
          <w:sz w:val="24"/>
          <w:szCs w:val="24"/>
          <w:lang w:val="en-GB"/>
        </w:rPr>
        <w:tab/>
        <w:t>ns</w:t>
      </w:r>
    </w:p>
    <w:p w14:paraId="2D18E30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w:t>
      </w:r>
      <w:r>
        <w:rPr>
          <w:rFonts w:ascii="Times New Roman" w:hAnsi="Times New Roman" w:cs="Times New Roman"/>
          <w:sz w:val="24"/>
          <w:szCs w:val="24"/>
          <w:lang w:val="en-GB"/>
        </w:rPr>
        <w:tab/>
        <w:t>g1</w:t>
      </w:r>
      <w:r>
        <w:rPr>
          <w:rFonts w:ascii="Times New Roman" w:hAnsi="Times New Roman" w:cs="Times New Roman"/>
          <w:sz w:val="24"/>
          <w:szCs w:val="24"/>
          <w:lang w:val="en-GB"/>
        </w:rPr>
        <w:tab/>
        <w:t>28</w:t>
      </w:r>
      <w:r>
        <w:rPr>
          <w:rFonts w:ascii="Times New Roman" w:hAnsi="Times New Roman" w:cs="Times New Roman"/>
          <w:sz w:val="24"/>
          <w:szCs w:val="24"/>
          <w:lang w:val="en-GB"/>
        </w:rPr>
        <w:tab/>
        <w:t>15</w:t>
      </w:r>
      <w:r>
        <w:rPr>
          <w:rFonts w:ascii="Times New Roman" w:hAnsi="Times New Roman" w:cs="Times New Roman"/>
          <w:sz w:val="24"/>
          <w:szCs w:val="24"/>
          <w:lang w:val="en-GB"/>
        </w:rPr>
        <w:tab/>
        <w:t>0.390959877218257</w:t>
      </w:r>
      <w:r>
        <w:rPr>
          <w:rFonts w:ascii="Times New Roman" w:hAnsi="Times New Roman" w:cs="Times New Roman"/>
          <w:sz w:val="24"/>
          <w:szCs w:val="24"/>
          <w:lang w:val="en-GB"/>
        </w:rPr>
        <w:tab/>
        <w:t>0.637</w:t>
      </w:r>
      <w:r>
        <w:rPr>
          <w:rFonts w:ascii="Times New Roman" w:hAnsi="Times New Roman" w:cs="Times New Roman"/>
          <w:sz w:val="24"/>
          <w:szCs w:val="24"/>
          <w:lang w:val="en-GB"/>
        </w:rPr>
        <w:tab/>
        <w:t>ns</w:t>
      </w:r>
    </w:p>
    <w:p w14:paraId="2ECAA8E9"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sz w:val="24"/>
          <w:szCs w:val="24"/>
          <w:lang w:val="en-GB"/>
        </w:rPr>
        <w:t>lepi</w:t>
      </w:r>
      <w:r>
        <w:rPr>
          <w:rFonts w:ascii="Times New Roman" w:hAnsi="Times New Roman" w:cs="Times New Roman"/>
          <w:sz w:val="24"/>
          <w:szCs w:val="24"/>
          <w:lang w:val="en-GB"/>
        </w:rPr>
        <w:tab/>
        <w:t>g3</w:t>
      </w:r>
      <w:r>
        <w:rPr>
          <w:rFonts w:ascii="Times New Roman" w:hAnsi="Times New Roman" w:cs="Times New Roman"/>
          <w:sz w:val="24"/>
          <w:szCs w:val="24"/>
          <w:lang w:val="en-GB"/>
        </w:rPr>
        <w:tab/>
        <w:t>6</w:t>
      </w:r>
      <w:r>
        <w:rPr>
          <w:rFonts w:ascii="Times New Roman" w:hAnsi="Times New Roman" w:cs="Times New Roman"/>
          <w:sz w:val="24"/>
          <w:szCs w:val="24"/>
          <w:lang w:val="en-GB"/>
        </w:rPr>
        <w:tab/>
        <w:t>15</w:t>
      </w:r>
      <w:r>
        <w:rPr>
          <w:rFonts w:ascii="Times New Roman" w:hAnsi="Times New Roman" w:cs="Times New Roman"/>
          <w:sz w:val="24"/>
          <w:szCs w:val="24"/>
          <w:lang w:val="en-GB"/>
        </w:rPr>
        <w:tab/>
        <w:t>-0.250953808795079</w:t>
      </w:r>
      <w:r>
        <w:rPr>
          <w:rFonts w:ascii="Times New Roman" w:hAnsi="Times New Roman" w:cs="Times New Roman"/>
          <w:sz w:val="24"/>
          <w:szCs w:val="24"/>
          <w:lang w:val="en-GB"/>
        </w:rPr>
        <w:tab/>
        <w:t>0.785</w:t>
      </w:r>
      <w:r>
        <w:rPr>
          <w:rFonts w:ascii="Times New Roman" w:hAnsi="Times New Roman" w:cs="Times New Roman"/>
          <w:sz w:val="24"/>
          <w:szCs w:val="24"/>
          <w:lang w:val="en-GB"/>
        </w:rPr>
        <w:tab/>
        <w:t>ns</w:t>
      </w:r>
      <w:r>
        <w:br w:type="page"/>
      </w:r>
    </w:p>
    <w:p w14:paraId="2FBEC7EA" w14:textId="77777777" w:rsidR="00843D5B" w:rsidRDefault="005E7C28">
      <w:pPr>
        <w:jc w:val="both"/>
        <w:rPr>
          <w:rFonts w:ascii="Times New Roman" w:hAnsi="Times New Roman" w:cs="Times New Roman"/>
        </w:rPr>
      </w:pPr>
      <w:r>
        <w:rPr>
          <w:rFonts w:ascii="Times New Roman" w:hAnsi="Times New Roman" w:cs="Times New Roman"/>
          <w:noProof/>
        </w:rPr>
        <w:lastRenderedPageBreak/>
        <w:drawing>
          <wp:anchor distT="0" distB="0" distL="0" distR="0" simplePos="0" relativeHeight="16" behindDoc="0" locked="0" layoutInCell="1" allowOverlap="1" wp14:anchorId="3258EC73" wp14:editId="1873D42B">
            <wp:simplePos x="0" y="0"/>
            <wp:positionH relativeFrom="column">
              <wp:align>center</wp:align>
            </wp:positionH>
            <wp:positionV relativeFrom="paragraph">
              <wp:posOffset>635</wp:posOffset>
            </wp:positionV>
            <wp:extent cx="6332220" cy="394589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6332220" cy="3945890"/>
                    </a:xfrm>
                    <a:prstGeom prst="rect">
                      <a:avLst/>
                    </a:prstGeom>
                  </pic:spPr>
                </pic:pic>
              </a:graphicData>
            </a:graphic>
          </wp:anchor>
        </w:drawing>
      </w:r>
    </w:p>
    <w:p w14:paraId="45082A9C" w14:textId="77777777" w:rsidR="00843D5B" w:rsidRDefault="005E7C28">
      <w:pPr>
        <w:rPr>
          <w:rFonts w:ascii="Times New Roman" w:hAnsi="Times New Roman" w:cs="Times New Roman"/>
          <w:b/>
          <w:bCs/>
          <w:lang w:val="en-GB"/>
        </w:rPr>
      </w:pPr>
      <w:r>
        <w:rPr>
          <w:rFonts w:ascii="Times New Roman" w:hAnsi="Times New Roman" w:cs="Times New Roman"/>
          <w:b/>
          <w:bCs/>
          <w:lang w:val="en-GB"/>
        </w:rPr>
        <w:t>Figure S6.</w:t>
      </w:r>
      <w:r>
        <w:rPr>
          <w:rFonts w:ascii="Times New Roman" w:hAnsi="Times New Roman" w:cs="Times New Roman"/>
          <w:lang w:val="en-GB"/>
        </w:rPr>
        <w:t xml:space="preserve"> Relationship between the predator effect (log-response ratios) and body length [cm] in the studied arthropod orders and comparable set of species. Orthoptera is </w:t>
      </w:r>
      <w:r>
        <w:rPr>
          <w:rFonts w:ascii="Times New Roman" w:hAnsi="Times New Roman" w:cs="Times New Roman"/>
          <w:b/>
          <w:bCs/>
          <w:lang w:val="en-GB"/>
        </w:rPr>
        <w:t>marginally significant (T = , P = xxx</w:t>
      </w:r>
      <w:commentRangeStart w:id="2"/>
      <w:commentRangeEnd w:id="2"/>
      <w:r>
        <w:rPr>
          <w:rFonts w:ascii="Times New Roman" w:hAnsi="Times New Roman" w:cs="Times New Roman"/>
          <w:b/>
          <w:bCs/>
          <w:lang w:val="en-GB"/>
        </w:rPr>
        <w:commentReference w:id="2"/>
      </w:r>
      <w:r>
        <w:rPr>
          <w:rFonts w:ascii="Times New Roman" w:hAnsi="Times New Roman" w:cs="Times New Roman"/>
          <w:b/>
          <w:bCs/>
          <w:lang w:val="en-GB"/>
        </w:rPr>
        <w:t>)</w:t>
      </w:r>
      <w:r>
        <w:rPr>
          <w:rFonts w:ascii="Times New Roman" w:hAnsi="Times New Roman" w:cs="Times New Roman"/>
          <w:lang w:val="en-GB"/>
        </w:rPr>
        <w:t xml:space="preserve">. </w:t>
      </w:r>
      <w:r>
        <w:rPr>
          <w:rFonts w:ascii="Times New Roman" w:hAnsi="Times New Roman" w:cs="Times New Roman"/>
          <w:i/>
          <w:iCs/>
          <w:lang w:val="en-GB"/>
        </w:rPr>
        <w:t>[plant_species_logratio.R]</w:t>
      </w:r>
      <w:r>
        <w:br w:type="page"/>
      </w:r>
    </w:p>
    <w:p w14:paraId="65576AE7" w14:textId="77777777" w:rsidR="00843D5B" w:rsidRDefault="005E7C28">
      <w:pPr>
        <w:rPr>
          <w:rFonts w:ascii="Times New Roman" w:hAnsi="Times New Roman" w:cs="Times New Roman"/>
          <w:b/>
          <w:bCs/>
          <w:lang w:val="en-GB"/>
        </w:rPr>
      </w:pPr>
      <w:r>
        <w:rPr>
          <w:noProof/>
        </w:rPr>
        <w:lastRenderedPageBreak/>
        <w:drawing>
          <wp:anchor distT="0" distB="0" distL="0" distR="0" simplePos="0" relativeHeight="7" behindDoc="0" locked="0" layoutInCell="1" allowOverlap="1" wp14:anchorId="2E9F27AD" wp14:editId="2AC1D836">
            <wp:simplePos x="0" y="0"/>
            <wp:positionH relativeFrom="column">
              <wp:posOffset>688975</wp:posOffset>
            </wp:positionH>
            <wp:positionV relativeFrom="paragraph">
              <wp:posOffset>88265</wp:posOffset>
            </wp:positionV>
            <wp:extent cx="5372735" cy="323786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5372735" cy="3237865"/>
                    </a:xfrm>
                    <a:prstGeom prst="rect">
                      <a:avLst/>
                    </a:prstGeom>
                  </pic:spPr>
                </pic:pic>
              </a:graphicData>
            </a:graphic>
          </wp:anchor>
        </w:drawing>
      </w:r>
      <w:r>
        <w:rPr>
          <w:rFonts w:ascii="Times New Roman" w:hAnsi="Times New Roman" w:cs="Times New Roman"/>
          <w:b/>
          <w:bCs/>
          <w:lang w:val="en-GB"/>
        </w:rPr>
        <w:t>Figure S7.</w:t>
      </w:r>
      <w:r>
        <w:rPr>
          <w:rFonts w:ascii="Times New Roman" w:hAnsi="Times New Roman" w:cs="Times New Roman"/>
          <w:lang w:val="en-GB"/>
        </w:rPr>
        <w:t xml:space="preserve"> </w:t>
      </w:r>
      <w:commentRangeStart w:id="3"/>
      <w:r>
        <w:rPr>
          <w:rFonts w:ascii="Times New Roman" w:hAnsi="Times New Roman" w:cs="Times New Roman"/>
          <w:lang w:val="en-GB"/>
        </w:rPr>
        <w:t>Correlation</w:t>
      </w:r>
      <w:commentRangeEnd w:id="3"/>
      <w:r>
        <w:commentReference w:id="3"/>
      </w:r>
      <w:r>
        <w:rPr>
          <w:rFonts w:ascii="Times New Roman" w:hAnsi="Times New Roman" w:cs="Times New Roman"/>
          <w:b/>
          <w:bCs/>
          <w:lang w:val="en-GB"/>
        </w:rPr>
        <w:t>s between predator effects (log-response ratios) of herbivores, plants and arthropod predators (AP)</w:t>
      </w:r>
      <w:r>
        <w:rPr>
          <w:rFonts w:ascii="Times New Roman" w:hAnsi="Times New Roman" w:cs="Times New Roman"/>
          <w:lang w:val="en-GB"/>
        </w:rPr>
        <w:t xml:space="preserve"> based on arthropod biomass. Significance is indicated with the line type: solid line: </w:t>
      </w:r>
      <w:r>
        <w:rPr>
          <w:rFonts w:ascii="Z003" w:hAnsi="Z003" w:cs="Times New Roman"/>
          <w:lang w:val="en-GB"/>
        </w:rPr>
        <w:t>α</w:t>
      </w:r>
      <w:r>
        <w:rPr>
          <w:rFonts w:ascii="Times New Roman" w:hAnsi="Times New Roman" w:cs="Times New Roman"/>
          <w:lang w:val="en-GB"/>
        </w:rPr>
        <w:t xml:space="preserve"> = 0.05, dashed line </w:t>
      </w:r>
      <w:r>
        <w:rPr>
          <w:rFonts w:ascii="Z003" w:hAnsi="Z003" w:cs="Times New Roman"/>
          <w:lang w:val="en-GB"/>
        </w:rPr>
        <w:t>α</w:t>
      </w:r>
      <w:r>
        <w:rPr>
          <w:rFonts w:ascii="Times New Roman" w:hAnsi="Times New Roman" w:cs="Times New Roman"/>
          <w:lang w:val="en-GB"/>
        </w:rPr>
        <w:t xml:space="preserve"> = 0.1. Correlations are present for: A – complete communities of herbivores and plants; B – complete communities of herbivores and AP. C – herbivores and plants for individual herbivore orders; D,E - predator effects of AP and herbivores for individual herbivorous orders and spiders (D) and mantids (E). </w:t>
      </w:r>
      <w:r>
        <w:rPr>
          <w:rFonts w:ascii="Times New Roman" w:hAnsi="Times New Roman" w:cs="Times New Roman"/>
          <w:i/>
          <w:iCs/>
          <w:lang w:val="en-GB"/>
        </w:rPr>
        <w:t>[bio_log_ratio.R]</w:t>
      </w:r>
      <w:r>
        <w:br w:type="page"/>
      </w:r>
    </w:p>
    <w:p w14:paraId="65ACFDA7" w14:textId="77777777" w:rsidR="00843D5B" w:rsidRDefault="005E7C28">
      <w:pPr>
        <w:rPr>
          <w:rFonts w:ascii="Times New Roman" w:hAnsi="Times New Roman" w:cs="Times New Roman"/>
        </w:rPr>
      </w:pPr>
      <w:r>
        <w:rPr>
          <w:rFonts w:ascii="Times New Roman" w:hAnsi="Times New Roman" w:cs="Times New Roman"/>
          <w:noProof/>
        </w:rPr>
        <w:lastRenderedPageBreak/>
        <w:drawing>
          <wp:anchor distT="0" distB="0" distL="0" distR="0" simplePos="0" relativeHeight="8" behindDoc="0" locked="0" layoutInCell="1" allowOverlap="1" wp14:anchorId="69906A94" wp14:editId="64559D3C">
            <wp:simplePos x="0" y="0"/>
            <wp:positionH relativeFrom="column">
              <wp:posOffset>1242060</wp:posOffset>
            </wp:positionH>
            <wp:positionV relativeFrom="paragraph">
              <wp:posOffset>103505</wp:posOffset>
            </wp:positionV>
            <wp:extent cx="4164965" cy="3773170"/>
            <wp:effectExtent l="0" t="0" r="0" b="0"/>
            <wp:wrapTopAndBottom/>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4"/>
                    <a:stretch>
                      <a:fillRect/>
                    </a:stretch>
                  </pic:blipFill>
                  <pic:spPr bwMode="auto">
                    <a:xfrm>
                      <a:off x="0" y="0"/>
                      <a:ext cx="4164965" cy="3773170"/>
                    </a:xfrm>
                    <a:prstGeom prst="rect">
                      <a:avLst/>
                    </a:prstGeom>
                  </pic:spPr>
                </pic:pic>
              </a:graphicData>
            </a:graphic>
          </wp:anchor>
        </w:drawing>
      </w:r>
    </w:p>
    <w:p w14:paraId="388BD26D" w14:textId="2159DB8C" w:rsidR="00843D5B" w:rsidRDefault="005E7C28">
      <w:pPr>
        <w:rPr>
          <w:rFonts w:ascii="Times New Roman" w:hAnsi="Times New Roman" w:cs="Times New Roman"/>
          <w:b/>
          <w:bCs/>
          <w:lang w:val="en-GB"/>
        </w:rPr>
      </w:pPr>
      <w:r>
        <w:rPr>
          <w:rFonts w:ascii="Times New Roman" w:hAnsi="Times New Roman" w:cs="Times New Roman"/>
          <w:b/>
          <w:bCs/>
          <w:lang w:val="en-GB"/>
        </w:rPr>
        <w:t>Figure S8</w:t>
      </w:r>
      <w:r>
        <w:rPr>
          <w:rFonts w:ascii="Times New Roman" w:hAnsi="Times New Roman" w:cs="Times New Roman"/>
          <w:lang w:val="en-GB"/>
        </w:rPr>
        <w:t xml:space="preserve">. </w:t>
      </w:r>
      <w:commentRangeStart w:id="4"/>
      <w:r>
        <w:rPr>
          <w:rFonts w:ascii="Times New Roman" w:hAnsi="Times New Roman" w:cs="Times New Roman"/>
          <w:lang w:val="en-GB"/>
        </w:rPr>
        <w:t>Abundance</w:t>
      </w:r>
      <w:commentRangeEnd w:id="4"/>
      <w:r>
        <w:commentReference w:id="4"/>
      </w:r>
      <w:r>
        <w:rPr>
          <w:rFonts w:ascii="Times New Roman" w:hAnsi="Times New Roman" w:cs="Times New Roman"/>
          <w:lang w:val="en-GB"/>
        </w:rPr>
        <w:t xml:space="preserve"> (A,B) and biomass (C,D) correlation plots for studied arthropod orders for both control (A,C) and exclosure (B,D) plots. </w:t>
      </w:r>
      <w:del w:id="5" w:author="Vojtech Novotny" w:date="2021-04-05T02:14:00Z">
        <w:r w:rsidDel="00A723B7">
          <w:rPr>
            <w:rFonts w:ascii="Times New Roman" w:hAnsi="Times New Roman" w:cs="Times New Roman"/>
            <w:lang w:val="en-GB"/>
          </w:rPr>
          <w:delText xml:space="preserve">Barrage </w:delText>
        </w:r>
      </w:del>
      <w:ins w:id="6" w:author="Vojtech Novotny" w:date="2021-04-05T02:14:00Z">
        <w:r w:rsidR="00A723B7">
          <w:rPr>
            <w:rFonts w:ascii="Times New Roman" w:hAnsi="Times New Roman" w:cs="Times New Roman"/>
            <w:lang w:val="en-GB"/>
          </w:rPr>
          <w:t xml:space="preserve"> x-  </w:t>
        </w:r>
      </w:ins>
      <w:del w:id="7" w:author="Vojtech Novotny" w:date="2021-04-05T02:14:00Z">
        <w:r w:rsidDel="00A723B7">
          <w:rPr>
            <w:rFonts w:ascii="Times New Roman" w:hAnsi="Times New Roman" w:cs="Times New Roman"/>
            <w:lang w:val="en-GB"/>
          </w:rPr>
          <w:delText xml:space="preserve">indicates </w:delText>
        </w:r>
      </w:del>
      <w:r>
        <w:rPr>
          <w:rFonts w:ascii="Times New Roman" w:hAnsi="Times New Roman" w:cs="Times New Roman"/>
          <w:lang w:val="en-GB"/>
        </w:rPr>
        <w:t>non-significant</w:t>
      </w:r>
      <w:ins w:id="8" w:author="Vojtech Novotny" w:date="2021-04-05T02:14:00Z">
        <w:r w:rsidR="00A723B7">
          <w:rPr>
            <w:rFonts w:ascii="Times New Roman" w:hAnsi="Times New Roman" w:cs="Times New Roman"/>
            <w:lang w:val="en-GB"/>
          </w:rPr>
          <w:t xml:space="preserve"> correlation</w:t>
        </w:r>
      </w:ins>
      <w:r>
        <w:rPr>
          <w:rFonts w:ascii="Times New Roman" w:hAnsi="Times New Roman" w:cs="Times New Roman"/>
          <w:lang w:val="en-GB"/>
        </w:rPr>
        <w:t xml:space="preserve"> correlations.</w:t>
      </w:r>
      <w:r>
        <w:rPr>
          <w:rFonts w:ascii="Times New Roman" w:hAnsi="Times New Roman" w:cs="Times New Roman"/>
          <w:i/>
          <w:iCs/>
          <w:lang w:val="en-GB"/>
        </w:rPr>
        <w:t>[correlation_cp.R]</w:t>
      </w:r>
      <w:r>
        <w:br w:type="page"/>
      </w:r>
    </w:p>
    <w:p w14:paraId="67146282" w14:textId="77777777" w:rsidR="00843D5B" w:rsidRDefault="005E7C28">
      <w:pPr>
        <w:rPr>
          <w:rFonts w:ascii="Times New Roman" w:hAnsi="Times New Roman"/>
        </w:rPr>
      </w:pPr>
      <w:r>
        <w:rPr>
          <w:rFonts w:ascii="Times New Roman" w:hAnsi="Times New Roman"/>
          <w:noProof/>
        </w:rPr>
        <w:lastRenderedPageBreak/>
        <w:drawing>
          <wp:anchor distT="0" distB="0" distL="0" distR="0" simplePos="0" relativeHeight="9" behindDoc="0" locked="0" layoutInCell="1" allowOverlap="1" wp14:anchorId="437DEF19" wp14:editId="514A65ED">
            <wp:simplePos x="0" y="0"/>
            <wp:positionH relativeFrom="column">
              <wp:posOffset>1619885</wp:posOffset>
            </wp:positionH>
            <wp:positionV relativeFrom="paragraph">
              <wp:posOffset>70485</wp:posOffset>
            </wp:positionV>
            <wp:extent cx="2891155" cy="3644900"/>
            <wp:effectExtent l="0" t="0" r="0" b="0"/>
            <wp:wrapTopAndBottom/>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noChangeArrowheads="1"/>
                    </pic:cNvPicPr>
                  </pic:nvPicPr>
                  <pic:blipFill>
                    <a:blip r:embed="rId15"/>
                    <a:stretch>
                      <a:fillRect/>
                    </a:stretch>
                  </pic:blipFill>
                  <pic:spPr bwMode="auto">
                    <a:xfrm>
                      <a:off x="0" y="0"/>
                      <a:ext cx="2891155" cy="3644900"/>
                    </a:xfrm>
                    <a:prstGeom prst="rect">
                      <a:avLst/>
                    </a:prstGeom>
                  </pic:spPr>
                </pic:pic>
              </a:graphicData>
            </a:graphic>
          </wp:anchor>
        </w:drawing>
      </w:r>
    </w:p>
    <w:p w14:paraId="1413F6F0" w14:textId="77777777" w:rsidR="00843D5B" w:rsidRDefault="005E7C28">
      <w:pPr>
        <w:rPr>
          <w:rFonts w:ascii="Times New Roman" w:hAnsi="Times New Roman" w:cs="Times New Roman"/>
          <w:b/>
          <w:bCs/>
          <w:lang w:val="en-GB"/>
        </w:rPr>
      </w:pPr>
      <w:r>
        <w:rPr>
          <w:rFonts w:ascii="Times New Roman" w:hAnsi="Times New Roman" w:cs="Times New Roman"/>
          <w:b/>
          <w:bCs/>
          <w:lang w:val="en-GB"/>
        </w:rPr>
        <w:t>Figure S9</w:t>
      </w:r>
      <w:r>
        <w:rPr>
          <w:rFonts w:ascii="Times New Roman" w:hAnsi="Times New Roman" w:cs="Times New Roman"/>
          <w:lang w:val="en-GB"/>
        </w:rPr>
        <w:t>. Effect of specialization (Paired Dissimilarity Index - PDI) on herbivore species performance (</w:t>
      </w:r>
      <w:commentRangeStart w:id="9"/>
      <w:r>
        <w:rPr>
          <w:rFonts w:ascii="Times New Roman" w:hAnsi="Times New Roman" w:cs="Times New Roman"/>
          <w:lang w:val="en-GB"/>
        </w:rPr>
        <w:t>log response ratio - LRR</w:t>
      </w:r>
      <w:commentRangeEnd w:id="9"/>
      <w:r>
        <w:commentReference w:id="9"/>
      </w:r>
      <w:r>
        <w:rPr>
          <w:rFonts w:ascii="Times New Roman" w:hAnsi="Times New Roman" w:cs="Times New Roman"/>
          <w:lang w:val="en-GB"/>
        </w:rPr>
        <w:t xml:space="preserve">) for plant species and insect orders. Each point represents a herbivore species sampled as ≥ individuals . Only plant species present in both control and treatment plots were analysed. Significance of the regression coefficient at the </w:t>
      </w:r>
      <w:r>
        <w:rPr>
          <w:rFonts w:ascii="Z003" w:hAnsi="Z003" w:cs="Times New Roman"/>
          <w:lang w:val="en-GB"/>
        </w:rPr>
        <w:t>α</w:t>
      </w:r>
      <w:r>
        <w:rPr>
          <w:rFonts w:ascii="Times New Roman" w:hAnsi="Times New Roman" w:cs="Times New Roman"/>
          <w:lang w:val="en-GB"/>
        </w:rPr>
        <w:t xml:space="preserve"> = 0.05 level is indicated by a solid line with 95% CIs . For each morphospecies its cumulative abundance at control and exclosures was used as a weighting factor in the regression. Blocks was set to be the random effect. </w:t>
      </w:r>
      <w:r>
        <w:rPr>
          <w:rFonts w:ascii="Times New Roman" w:hAnsi="Times New Roman" w:cs="Times New Roman"/>
          <w:i/>
          <w:iCs/>
          <w:lang w:val="en-GB"/>
        </w:rPr>
        <w:t>[plant_species_log_ratio.R]</w:t>
      </w:r>
      <w:r>
        <w:br w:type="page"/>
      </w:r>
    </w:p>
    <w:p w14:paraId="5CF50344" w14:textId="77777777" w:rsidR="00843D5B" w:rsidRDefault="005E7C28">
      <w:pPr>
        <w:jc w:val="both"/>
        <w:rPr>
          <w:rFonts w:ascii="Times New Roman" w:hAnsi="Times New Roman"/>
        </w:rPr>
      </w:pPr>
      <w:r>
        <w:rPr>
          <w:rFonts w:ascii="Times New Roman" w:hAnsi="Times New Roman"/>
          <w:noProof/>
        </w:rPr>
        <w:lastRenderedPageBreak/>
        <w:drawing>
          <wp:anchor distT="0" distB="0" distL="0" distR="0" simplePos="0" relativeHeight="17" behindDoc="0" locked="0" layoutInCell="1" allowOverlap="1" wp14:anchorId="2E3518C1" wp14:editId="46036DEB">
            <wp:simplePos x="0" y="0"/>
            <wp:positionH relativeFrom="column">
              <wp:align>center</wp:align>
            </wp:positionH>
            <wp:positionV relativeFrom="paragraph">
              <wp:posOffset>635</wp:posOffset>
            </wp:positionV>
            <wp:extent cx="6332220" cy="717105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6332220" cy="7171055"/>
                    </a:xfrm>
                    <a:prstGeom prst="rect">
                      <a:avLst/>
                    </a:prstGeom>
                  </pic:spPr>
                </pic:pic>
              </a:graphicData>
            </a:graphic>
          </wp:anchor>
        </w:drawing>
      </w:r>
    </w:p>
    <w:p w14:paraId="3E8B3CBE" w14:textId="3214D0ED" w:rsidR="00843D5B" w:rsidRDefault="005E7C28">
      <w:pPr>
        <w:rPr>
          <w:rFonts w:ascii="Times New Roman" w:hAnsi="Times New Roman" w:cs="Times New Roman"/>
        </w:rPr>
      </w:pPr>
      <w:r>
        <w:rPr>
          <w:rFonts w:ascii="Times New Roman" w:hAnsi="Times New Roman" w:cs="Times New Roman"/>
          <w:b/>
          <w:bCs/>
        </w:rPr>
        <w:t>Figure S10</w:t>
      </w:r>
      <w:r>
        <w:rPr>
          <w:rFonts w:ascii="Times New Roman" w:hAnsi="Times New Roman" w:cs="Times New Roman"/>
        </w:rPr>
        <w:t xml:space="preserve">. </w:t>
      </w:r>
      <w:commentRangeStart w:id="10"/>
      <w:r>
        <w:rPr>
          <w:rFonts w:ascii="Times New Roman" w:hAnsi="Times New Roman" w:cs="Times New Roman"/>
        </w:rPr>
        <w:t xml:space="preserve">Specialization (paired differences index - PDI) of </w:t>
      </w:r>
      <w:commentRangeStart w:id="11"/>
      <w:r>
        <w:rPr>
          <w:rFonts w:ascii="Times New Roman" w:hAnsi="Times New Roman" w:cs="Times New Roman"/>
        </w:rPr>
        <w:t xml:space="preserve">species </w:t>
      </w:r>
      <w:commentRangeEnd w:id="11"/>
      <w:r w:rsidR="00575BD7">
        <w:rPr>
          <w:rStyle w:val="CommentReference"/>
          <w:rFonts w:cs="Mangal"/>
        </w:rPr>
        <w:commentReference w:id="11"/>
      </w:r>
      <w:r>
        <w:rPr>
          <w:rFonts w:ascii="Times New Roman" w:hAnsi="Times New Roman" w:cs="Times New Roman"/>
        </w:rPr>
        <w:t>assigned to three groups based on whether they were lost, gain</w:t>
      </w:r>
      <w:ins w:id="12" w:author="Vojtech Novotny" w:date="2021-04-05T14:24:00Z">
        <w:r w:rsidR="00575BD7">
          <w:rPr>
            <w:rFonts w:ascii="Times New Roman" w:hAnsi="Times New Roman" w:cs="Times New Roman"/>
          </w:rPr>
          <w:t>e</w:t>
        </w:r>
      </w:ins>
      <w:r>
        <w:rPr>
          <w:rFonts w:ascii="Times New Roman" w:hAnsi="Times New Roman" w:cs="Times New Roman"/>
        </w:rPr>
        <w:t xml:space="preserve">d or remained present in </w:t>
      </w:r>
      <w:commentRangeStart w:id="13"/>
      <w:r>
        <w:rPr>
          <w:rFonts w:ascii="Times New Roman" w:hAnsi="Times New Roman" w:cs="Times New Roman"/>
        </w:rPr>
        <w:t>both exclosure and control plot</w:t>
      </w:r>
      <w:commentRangeEnd w:id="13"/>
      <w:r w:rsidR="00D45EAC">
        <w:rPr>
          <w:rStyle w:val="CommentReference"/>
          <w:rFonts w:cs="Mangal"/>
        </w:rPr>
        <w:commentReference w:id="13"/>
      </w:r>
      <w:r>
        <w:rPr>
          <w:rFonts w:ascii="Times New Roman" w:hAnsi="Times New Roman" w:cs="Times New Roman"/>
        </w:rPr>
        <w:t xml:space="preserve"> (A).</w:t>
      </w:r>
      <w:commentRangeEnd w:id="10"/>
      <w:r>
        <w:commentReference w:id="10"/>
      </w:r>
      <w:r>
        <w:rPr>
          <w:rFonts w:ascii="Times New Roman" w:hAnsi="Times New Roman" w:cs="Times New Roman"/>
        </w:rPr>
        <w:t xml:space="preserve"> We compared abundance of species form the lost and gained g</w:t>
      </w:r>
      <w:ins w:id="14" w:author="Vojtech Novotny" w:date="2021-04-05T14:24:00Z">
        <w:r w:rsidR="00575BD7">
          <w:rPr>
            <w:rFonts w:ascii="Times New Roman" w:hAnsi="Times New Roman" w:cs="Times New Roman"/>
          </w:rPr>
          <w:t>r</w:t>
        </w:r>
      </w:ins>
      <w:r>
        <w:rPr>
          <w:rFonts w:ascii="Times New Roman" w:hAnsi="Times New Roman" w:cs="Times New Roman"/>
        </w:rPr>
        <w:t>o</w:t>
      </w:r>
      <w:del w:id="15" w:author="Vojtech Novotny" w:date="2021-04-05T14:24:00Z">
        <w:r w:rsidDel="00575BD7">
          <w:rPr>
            <w:rFonts w:ascii="Times New Roman" w:hAnsi="Times New Roman" w:cs="Times New Roman"/>
          </w:rPr>
          <w:delText>r</w:delText>
        </w:r>
      </w:del>
      <w:r>
        <w:rPr>
          <w:rFonts w:ascii="Times New Roman" w:hAnsi="Times New Roman" w:cs="Times New Roman"/>
        </w:rPr>
        <w:t xml:space="preserve">up (B) to visualise colonization and removal of species within the experimental blocks. Minimal abundance for a species to be included is 10 individuals. Red color indicates significant differences from any other group within the order. </w:t>
      </w:r>
      <w:r>
        <w:rPr>
          <w:rFonts w:ascii="Times New Roman" w:hAnsi="Times New Roman" w:cs="Times New Roman"/>
          <w:i/>
          <w:iCs/>
        </w:rPr>
        <w:t>[resource_switching.R]</w:t>
      </w:r>
      <w:r>
        <w:br w:type="page"/>
      </w:r>
    </w:p>
    <w:p w14:paraId="7EA61438" w14:textId="77777777" w:rsidR="00843D5B" w:rsidRDefault="005E7C28">
      <w:pPr>
        <w:jc w:val="both"/>
        <w:rPr>
          <w:rFonts w:ascii="Times New Roman" w:hAnsi="Times New Roman" w:cs="Times New Roman"/>
          <w:b/>
          <w:bCs/>
        </w:rPr>
      </w:pPr>
      <w:r>
        <w:rPr>
          <w:rFonts w:ascii="Times New Roman" w:hAnsi="Times New Roman" w:cs="Times New Roman"/>
          <w:b/>
          <w:bCs/>
          <w:noProof/>
        </w:rPr>
        <w:lastRenderedPageBreak/>
        <w:drawing>
          <wp:anchor distT="0" distB="0" distL="0" distR="0" simplePos="0" relativeHeight="10" behindDoc="0" locked="0" layoutInCell="1" allowOverlap="1" wp14:anchorId="0C9CA6FE" wp14:editId="70BF10D9">
            <wp:simplePos x="0" y="0"/>
            <wp:positionH relativeFrom="column">
              <wp:posOffset>57785</wp:posOffset>
            </wp:positionH>
            <wp:positionV relativeFrom="paragraph">
              <wp:posOffset>73660</wp:posOffset>
            </wp:positionV>
            <wp:extent cx="6638290" cy="4095115"/>
            <wp:effectExtent l="0" t="0" r="0" b="0"/>
            <wp:wrapTopAndBottom/>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bwMode="auto">
                    <a:xfrm>
                      <a:off x="0" y="0"/>
                      <a:ext cx="6638290" cy="4095115"/>
                    </a:xfrm>
                    <a:prstGeom prst="rect">
                      <a:avLst/>
                    </a:prstGeom>
                  </pic:spPr>
                </pic:pic>
              </a:graphicData>
            </a:graphic>
          </wp:anchor>
        </w:drawing>
      </w:r>
    </w:p>
    <w:p w14:paraId="4462A852" w14:textId="77777777" w:rsidR="00843D5B" w:rsidRDefault="005E7C28">
      <w:pPr>
        <w:jc w:val="both"/>
        <w:rPr>
          <w:rFonts w:ascii="Times New Roman" w:hAnsi="Times New Roman" w:cs="Times New Roman"/>
          <w:b/>
          <w:bCs/>
          <w:lang w:val="en-GB"/>
        </w:rPr>
      </w:pPr>
      <w:r>
        <w:rPr>
          <w:rFonts w:ascii="Times New Roman" w:hAnsi="Times New Roman" w:cs="Times New Roman"/>
          <w:b/>
          <w:bCs/>
          <w:lang w:val="en-GB"/>
        </w:rPr>
        <w:t xml:space="preserve">Figure S11. </w:t>
      </w:r>
      <w:r>
        <w:rPr>
          <w:rFonts w:ascii="Times New Roman" w:hAnsi="Times New Roman" w:cs="Times New Roman"/>
          <w:lang w:val="en-GB"/>
        </w:rPr>
        <w:t>Specialization (paired differences index - PDI) values for comparable species in control vs exclosure (PREDATOR) plots for each morpho-species from studied herbivorous order/guild. Statistical test was performed on log ratios of the PDI values. Only orthoptera was marginally significant (T = -2.13, P = 0.066). If we drop the random effect of an experimental block, Heteroptera significantly increase their diet breadth in exclosure (T = -2.16, P = 0.049). Points indicate morphospecies that were present in bothe control and exclosure plots in at least 10 individuals. Sometimes points are the same morphospecies from different blocks. Block was used as a random effect and it still treats same species from different blocks as independent observations. [</w:t>
      </w:r>
      <w:r>
        <w:rPr>
          <w:rFonts w:ascii="Times New Roman" w:hAnsi="Times New Roman" w:cs="Times New Roman"/>
          <w:i/>
          <w:iCs/>
          <w:lang w:val="en-GB"/>
        </w:rPr>
        <w:t>pdi_response_to_treatment.R</w:t>
      </w:r>
      <w:r>
        <w:rPr>
          <w:rFonts w:ascii="Times New Roman" w:hAnsi="Times New Roman" w:cs="Times New Roman"/>
          <w:lang w:val="en-GB"/>
        </w:rPr>
        <w:t>]</w:t>
      </w:r>
      <w:r>
        <w:br w:type="page"/>
      </w:r>
    </w:p>
    <w:p w14:paraId="17E034EC" w14:textId="77777777" w:rsidR="00843D5B" w:rsidRDefault="005E7C28">
      <w:pPr>
        <w:rPr>
          <w:rFonts w:ascii="Times New Roman" w:hAnsi="Times New Roman"/>
          <w:b/>
          <w:bCs/>
        </w:rPr>
      </w:pPr>
      <w:r>
        <w:rPr>
          <w:rFonts w:ascii="Times New Roman" w:hAnsi="Times New Roman"/>
          <w:b/>
          <w:bCs/>
          <w:noProof/>
        </w:rPr>
        <w:lastRenderedPageBreak/>
        <w:drawing>
          <wp:anchor distT="0" distB="0" distL="0" distR="0" simplePos="0" relativeHeight="11" behindDoc="0" locked="0" layoutInCell="1" allowOverlap="1" wp14:anchorId="6CF645F9" wp14:editId="3EE74616">
            <wp:simplePos x="0" y="0"/>
            <wp:positionH relativeFrom="column">
              <wp:align>center</wp:align>
            </wp:positionH>
            <wp:positionV relativeFrom="paragraph">
              <wp:posOffset>63500</wp:posOffset>
            </wp:positionV>
            <wp:extent cx="4605655" cy="2740660"/>
            <wp:effectExtent l="0" t="0" r="0" b="0"/>
            <wp:wrapTopAndBottom/>
            <wp:docPr id="1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pic:cNvPicPr>
                      <a:picLocks noChangeAspect="1" noChangeArrowheads="1"/>
                    </pic:cNvPicPr>
                  </pic:nvPicPr>
                  <pic:blipFill>
                    <a:blip r:embed="rId19"/>
                    <a:stretch>
                      <a:fillRect/>
                    </a:stretch>
                  </pic:blipFill>
                  <pic:spPr bwMode="auto">
                    <a:xfrm>
                      <a:off x="0" y="0"/>
                      <a:ext cx="4605655" cy="2740660"/>
                    </a:xfrm>
                    <a:prstGeom prst="rect">
                      <a:avLst/>
                    </a:prstGeom>
                  </pic:spPr>
                </pic:pic>
              </a:graphicData>
            </a:graphic>
          </wp:anchor>
        </w:drawing>
      </w:r>
    </w:p>
    <w:p w14:paraId="0F5B0121" w14:textId="475E9ED8" w:rsidR="00843D5B" w:rsidRDefault="005E7C28">
      <w:pPr>
        <w:jc w:val="both"/>
        <w:rPr>
          <w:rFonts w:ascii="Times New Roman" w:hAnsi="Times New Roman" w:cs="Times New Roman"/>
          <w:b/>
          <w:bCs/>
          <w:lang w:val="en-GB"/>
        </w:rPr>
      </w:pPr>
      <w:r>
        <w:rPr>
          <w:rFonts w:ascii="Times New Roman" w:hAnsi="Times New Roman" w:cs="Times New Roman"/>
          <w:b/>
          <w:bCs/>
          <w:lang w:val="en-GB"/>
        </w:rPr>
        <w:t>Figure S12.</w:t>
      </w:r>
      <w:r>
        <w:rPr>
          <w:rFonts w:ascii="Times New Roman" w:hAnsi="Times New Roman" w:cs="Times New Roman"/>
          <w:lang w:val="en-GB"/>
        </w:rPr>
        <w:t xml:space="preserve"> Weighted correlation between diet shifts (Bray-Curtis dissimil</w:t>
      </w:r>
      <w:ins w:id="16" w:author="Vojtech Novotny" w:date="2021-04-03T19:25:00Z">
        <w:r>
          <w:rPr>
            <w:rFonts w:ascii="Times New Roman" w:hAnsi="Times New Roman" w:cs="Times New Roman"/>
            <w:lang w:val="en-GB"/>
          </w:rPr>
          <w:t>a</w:t>
        </w:r>
      </w:ins>
      <w:r>
        <w:rPr>
          <w:rFonts w:ascii="Times New Roman" w:hAnsi="Times New Roman" w:cs="Times New Roman"/>
          <w:lang w:val="en-GB"/>
        </w:rPr>
        <w:t>rity in resources use between exclosure and control plots) and specialization (paired differences index – PDI). Results of a weighted beta regression model with 95% prediction quantiles are presented. Model is significant but</w:t>
      </w:r>
      <w:bookmarkStart w:id="17" w:name="move657983911"/>
      <w:bookmarkEnd w:id="17"/>
      <w:r>
        <w:rPr>
          <w:rFonts w:ascii="Times New Roman" w:hAnsi="Times New Roman" w:cs="Times New Roman"/>
          <w:lang w:val="en-GB"/>
        </w:rPr>
        <w:t xml:space="preserve"> explains only ~9% of variation. Each point represent</w:t>
      </w:r>
      <w:ins w:id="18" w:author="Vojtech Novotny" w:date="2021-04-03T19:25:00Z">
        <w:r>
          <w:rPr>
            <w:rFonts w:ascii="Times New Roman" w:hAnsi="Times New Roman" w:cs="Times New Roman"/>
            <w:lang w:val="en-GB"/>
          </w:rPr>
          <w:t>s</w:t>
        </w:r>
      </w:ins>
      <w:r>
        <w:rPr>
          <w:rFonts w:ascii="Times New Roman" w:hAnsi="Times New Roman" w:cs="Times New Roman"/>
          <w:lang w:val="en-GB"/>
        </w:rPr>
        <w:t xml:space="preserve"> a herbivore species, point size show</w:t>
      </w:r>
      <w:ins w:id="19" w:author="Vojtech Novotny" w:date="2021-04-03T19:25:00Z">
        <w:r>
          <w:rPr>
            <w:rFonts w:ascii="Times New Roman" w:hAnsi="Times New Roman" w:cs="Times New Roman"/>
            <w:lang w:val="en-GB"/>
          </w:rPr>
          <w:t>s</w:t>
        </w:r>
      </w:ins>
      <w:r>
        <w:rPr>
          <w:rFonts w:ascii="Times New Roman" w:hAnsi="Times New Roman" w:cs="Times New Roman"/>
          <w:lang w:val="en-GB"/>
        </w:rPr>
        <w:t xml:space="preserve"> log abundance. Log abundance was used as weights for each point in the regresion.</w:t>
      </w:r>
      <w:r>
        <w:br w:type="page"/>
      </w:r>
    </w:p>
    <w:p w14:paraId="3146F5BA" w14:textId="77777777" w:rsidR="00843D5B" w:rsidRDefault="00843D5B">
      <w:pPr>
        <w:pStyle w:val="PreformattedText"/>
        <w:rPr>
          <w:rFonts w:ascii="Times New Roman" w:hAnsi="Times New Roman" w:cs="Times New Roman"/>
          <w:sz w:val="24"/>
          <w:szCs w:val="24"/>
          <w:lang w:val="en-GB"/>
        </w:rPr>
      </w:pPr>
    </w:p>
    <w:p w14:paraId="0A4DB6E4"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0" distR="0" simplePos="0" relativeHeight="13" behindDoc="0" locked="0" layoutInCell="1" allowOverlap="1" wp14:anchorId="497891BC" wp14:editId="317BA7AC">
            <wp:simplePos x="0" y="0"/>
            <wp:positionH relativeFrom="column">
              <wp:align>center</wp:align>
            </wp:positionH>
            <wp:positionV relativeFrom="paragraph">
              <wp:posOffset>635</wp:posOffset>
            </wp:positionV>
            <wp:extent cx="3723640" cy="2933065"/>
            <wp:effectExtent l="0" t="0" r="0" b="0"/>
            <wp:wrapTopAndBottom/>
            <wp:docPr id="1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pic:cNvPicPr>
                      <a:picLocks noChangeAspect="1" noChangeArrowheads="1"/>
                    </pic:cNvPicPr>
                  </pic:nvPicPr>
                  <pic:blipFill>
                    <a:blip r:embed="rId20"/>
                    <a:stretch>
                      <a:fillRect/>
                    </a:stretch>
                  </pic:blipFill>
                  <pic:spPr bwMode="auto">
                    <a:xfrm>
                      <a:off x="0" y="0"/>
                      <a:ext cx="3723640" cy="2933065"/>
                    </a:xfrm>
                    <a:prstGeom prst="rect">
                      <a:avLst/>
                    </a:prstGeom>
                  </pic:spPr>
                </pic:pic>
              </a:graphicData>
            </a:graphic>
          </wp:anchor>
        </w:drawing>
      </w:r>
    </w:p>
    <w:p w14:paraId="626E05E5" w14:textId="14008D9A" w:rsidR="00843D5B" w:rsidRDefault="005E7C28">
      <w:pPr>
        <w:pStyle w:val="PreformattedText"/>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Figure S13.</w:t>
      </w:r>
      <w:r>
        <w:rPr>
          <w:rFonts w:ascii="Times New Roman" w:hAnsi="Times New Roman" w:cs="Times New Roman"/>
          <w:sz w:val="24"/>
          <w:szCs w:val="24"/>
          <w:lang w:val="en-GB"/>
        </w:rPr>
        <w:t xml:space="preserve"> In</w:t>
      </w:r>
      <w:ins w:id="20" w:author="Vojtech Novotny" w:date="2021-04-03T19:25:00Z">
        <w:r>
          <w:rPr>
            <w:rFonts w:ascii="Times New Roman" w:hAnsi="Times New Roman" w:cs="Times New Roman"/>
            <w:sz w:val="24"/>
            <w:szCs w:val="24"/>
            <w:lang w:val="en-GB"/>
          </w:rPr>
          <w:t>t</w:t>
        </w:r>
      </w:ins>
      <w:r>
        <w:rPr>
          <w:rFonts w:ascii="Times New Roman" w:hAnsi="Times New Roman" w:cs="Times New Roman"/>
          <w:sz w:val="24"/>
          <w:szCs w:val="24"/>
          <w:lang w:val="en-GB"/>
        </w:rPr>
        <w:t>eraction between plant quality (- low, + high, measured as the coordinates along a first axis of PCA performed on SLA and WATER content = predicted values of their correlation) and specialization (measured as PDI values  on the left [generalists] or to the right [specialists] from the average) in predicting individual species responses to predation (y axis – log-response ratio). Averages between groups and their interactions were not significant. According to the tri trophic interaction hypothesis reduced quality would results in less negative relationship between PDI and LRR. That would mean that low PDI (generalists) would have a  strong negatively response to predators in low quality food, whereas specialists could be unaffected or affeced positively. This is not the case here.</w:t>
      </w:r>
      <w:r>
        <w:br w:type="page"/>
      </w:r>
    </w:p>
    <w:p w14:paraId="31E4FD75" w14:textId="77777777" w:rsidR="00843D5B" w:rsidRDefault="00843D5B">
      <w:pPr>
        <w:pStyle w:val="PreformattedText"/>
        <w:rPr>
          <w:rFonts w:ascii="Times New Roman" w:hAnsi="Times New Roman" w:cs="Times New Roman"/>
          <w:sz w:val="24"/>
          <w:szCs w:val="24"/>
          <w:lang w:val="en-GB"/>
        </w:rPr>
      </w:pPr>
    </w:p>
    <w:p w14:paraId="38DC2E1F" w14:textId="77777777" w:rsidR="00843D5B" w:rsidRDefault="005E7C28">
      <w:pPr>
        <w:pStyle w:val="PreformattedText"/>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0" distR="0" simplePos="0" relativeHeight="12" behindDoc="0" locked="0" layoutInCell="1" allowOverlap="1" wp14:anchorId="6FDC4B2C" wp14:editId="713CC115">
            <wp:simplePos x="0" y="0"/>
            <wp:positionH relativeFrom="column">
              <wp:align>center</wp:align>
            </wp:positionH>
            <wp:positionV relativeFrom="paragraph">
              <wp:posOffset>635</wp:posOffset>
            </wp:positionV>
            <wp:extent cx="4171315" cy="3534410"/>
            <wp:effectExtent l="0" t="0" r="0" b="0"/>
            <wp:wrapTopAndBottom/>
            <wp:docPr id="1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pic:cNvPicPr>
                      <a:picLocks noChangeAspect="1" noChangeArrowheads="1"/>
                    </pic:cNvPicPr>
                  </pic:nvPicPr>
                  <pic:blipFill>
                    <a:blip r:embed="rId21"/>
                    <a:stretch>
                      <a:fillRect/>
                    </a:stretch>
                  </pic:blipFill>
                  <pic:spPr bwMode="auto">
                    <a:xfrm>
                      <a:off x="0" y="0"/>
                      <a:ext cx="4171315" cy="3534410"/>
                    </a:xfrm>
                    <a:prstGeom prst="rect">
                      <a:avLst/>
                    </a:prstGeom>
                  </pic:spPr>
                </pic:pic>
              </a:graphicData>
            </a:graphic>
          </wp:anchor>
        </w:drawing>
      </w:r>
    </w:p>
    <w:p w14:paraId="71E23313" w14:textId="77777777" w:rsidR="00843D5B" w:rsidRDefault="00843D5B">
      <w:pPr>
        <w:pStyle w:val="PreformattedText"/>
        <w:rPr>
          <w:rFonts w:ascii="Times New Roman" w:hAnsi="Times New Roman" w:cs="Times New Roman"/>
          <w:sz w:val="24"/>
          <w:szCs w:val="24"/>
          <w:lang w:val="en-GB"/>
        </w:rPr>
      </w:pPr>
    </w:p>
    <w:p w14:paraId="0DCE5B9D" w14:textId="45B9D80A" w:rsidR="00843D5B" w:rsidRDefault="005E7C28">
      <w:pPr>
        <w:pStyle w:val="PreformattedText"/>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Figure S14.</w:t>
      </w:r>
      <w:r>
        <w:rPr>
          <w:rFonts w:ascii="Times New Roman" w:hAnsi="Times New Roman" w:cs="Times New Roman"/>
          <w:sz w:val="24"/>
          <w:szCs w:val="24"/>
          <w:lang w:val="en-GB"/>
        </w:rPr>
        <w:t xml:space="preserve"> Correlation between leaf water content (a</w:t>
      </w:r>
      <w:ins w:id="21" w:author="Vojtech Novotny" w:date="2021-04-03T19:27:00Z">
        <w:r>
          <w:rPr>
            <w:rFonts w:ascii="Times New Roman" w:hAnsi="Times New Roman" w:cs="Times New Roman"/>
            <w:sz w:val="24"/>
            <w:szCs w:val="24"/>
            <w:lang w:val="en-GB"/>
          </w:rPr>
          <w:t xml:space="preserve"> proxy</w:t>
        </w:r>
      </w:ins>
      <w:del w:id="22" w:author="Vojtech Novotny" w:date="2021-04-03T19:27:00Z">
        <w:r w:rsidDel="005E7C28">
          <w:rPr>
            <w:rFonts w:ascii="Times New Roman" w:hAnsi="Times New Roman" w:cs="Times New Roman"/>
            <w:sz w:val="24"/>
            <w:szCs w:val="24"/>
            <w:lang w:val="en-GB"/>
          </w:rPr>
          <w:delText>n approxiamte</w:delText>
        </w:r>
      </w:del>
      <w:r>
        <w:rPr>
          <w:rFonts w:ascii="Times New Roman" w:hAnsi="Times New Roman" w:cs="Times New Roman"/>
          <w:sz w:val="24"/>
          <w:szCs w:val="24"/>
          <w:lang w:val="en-GB"/>
        </w:rPr>
        <w:t xml:space="preserve"> for the leaf quality) and predator</w:t>
      </w:r>
      <w:del w:id="23" w:author="Vojtech Novotny" w:date="2021-04-05T22:10:00Z">
        <w:r w:rsidDel="00EA5DE2">
          <w:rPr>
            <w:rFonts w:ascii="Times New Roman" w:hAnsi="Times New Roman" w:cs="Times New Roman"/>
            <w:sz w:val="24"/>
            <w:szCs w:val="24"/>
            <w:lang w:val="en-GB"/>
          </w:rPr>
          <w:delText>s</w:delText>
        </w:r>
      </w:del>
      <w:r>
        <w:rPr>
          <w:rFonts w:ascii="Times New Roman" w:hAnsi="Times New Roman" w:cs="Times New Roman"/>
          <w:sz w:val="24"/>
          <w:szCs w:val="24"/>
          <w:lang w:val="en-GB"/>
        </w:rPr>
        <w:t xml:space="preserve"> </w:t>
      </w:r>
      <w:ins w:id="24" w:author="Vojtech Novotny" w:date="2021-04-05T22:10:00Z">
        <w:r w:rsidR="00EA5DE2">
          <w:rPr>
            <w:rFonts w:ascii="Times New Roman" w:hAnsi="Times New Roman" w:cs="Times New Roman"/>
            <w:sz w:val="24"/>
            <w:szCs w:val="24"/>
            <w:lang w:val="en-GB"/>
          </w:rPr>
          <w:t xml:space="preserve">exclusion </w:t>
        </w:r>
      </w:ins>
      <w:r>
        <w:rPr>
          <w:rFonts w:ascii="Times New Roman" w:hAnsi="Times New Roman" w:cs="Times New Roman"/>
          <w:sz w:val="24"/>
          <w:szCs w:val="24"/>
          <w:lang w:val="en-GB"/>
        </w:rPr>
        <w:t xml:space="preserve">effect (log-response ratio) on </w:t>
      </w:r>
      <w:ins w:id="25" w:author="Vojtech Novotny" w:date="2021-04-05T22:10:00Z">
        <w:r w:rsidR="00EA5DE2">
          <w:rPr>
            <w:rFonts w:ascii="Times New Roman" w:hAnsi="Times New Roman" w:cs="Times New Roman"/>
            <w:sz w:val="24"/>
            <w:szCs w:val="24"/>
            <w:lang w:val="en-GB"/>
          </w:rPr>
          <w:t xml:space="preserve">the abundance of </w:t>
        </w:r>
      </w:ins>
      <w:r>
        <w:rPr>
          <w:rFonts w:ascii="Times New Roman" w:hAnsi="Times New Roman" w:cs="Times New Roman"/>
          <w:sz w:val="24"/>
          <w:szCs w:val="24"/>
          <w:lang w:val="en-GB"/>
        </w:rPr>
        <w:t>herbivorous species. Regression line and 95% CI are plotted. Points rep</w:t>
      </w:r>
      <w:del w:id="26" w:author="Vojtech Novotny" w:date="2021-04-03T19:26:00Z">
        <w:r w:rsidDel="005E7C28">
          <w:rPr>
            <w:rFonts w:ascii="Times New Roman" w:hAnsi="Times New Roman" w:cs="Times New Roman"/>
            <w:sz w:val="24"/>
            <w:szCs w:val="24"/>
            <w:lang w:val="en-GB"/>
          </w:rPr>
          <w:delText>e</w:delText>
        </w:r>
      </w:del>
      <w:r>
        <w:rPr>
          <w:rFonts w:ascii="Times New Roman" w:hAnsi="Times New Roman" w:cs="Times New Roman"/>
          <w:sz w:val="24"/>
          <w:szCs w:val="24"/>
          <w:lang w:val="en-GB"/>
        </w:rPr>
        <w:t xml:space="preserve">resent </w:t>
      </w:r>
      <w:commentRangeStart w:id="27"/>
      <w:r>
        <w:rPr>
          <w:rFonts w:ascii="Times New Roman" w:hAnsi="Times New Roman" w:cs="Times New Roman"/>
          <w:sz w:val="24"/>
          <w:szCs w:val="24"/>
          <w:lang w:val="en-GB"/>
        </w:rPr>
        <w:t xml:space="preserve">different </w:t>
      </w:r>
      <w:ins w:id="28" w:author="Vojtech Novotny" w:date="2021-04-05T22:11:00Z">
        <w:r w:rsidR="00EA5DE2">
          <w:rPr>
            <w:rFonts w:ascii="Times New Roman" w:hAnsi="Times New Roman" w:cs="Times New Roman"/>
            <w:sz w:val="24"/>
            <w:szCs w:val="24"/>
            <w:lang w:val="en-GB"/>
          </w:rPr>
          <w:t xml:space="preserve">herbivore </w:t>
        </w:r>
      </w:ins>
      <w:r>
        <w:rPr>
          <w:rFonts w:ascii="Times New Roman" w:hAnsi="Times New Roman" w:cs="Times New Roman"/>
          <w:sz w:val="24"/>
          <w:szCs w:val="24"/>
          <w:lang w:val="en-GB"/>
        </w:rPr>
        <w:t>species from different experimental blocks.</w:t>
      </w:r>
      <w:commentRangeEnd w:id="27"/>
      <w:r>
        <w:rPr>
          <w:rStyle w:val="CommentReference"/>
          <w:rFonts w:ascii="Liberation Serif" w:eastAsia="Noto Serif CJK SC" w:hAnsi="Liberation Serif" w:cs="Mangal"/>
        </w:rPr>
        <w:commentReference w:id="27"/>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[sla_ldmc_lrr.R]</w:t>
      </w:r>
      <w:r>
        <w:br w:type="page"/>
      </w:r>
    </w:p>
    <w:p w14:paraId="409D4551" w14:textId="77777777" w:rsidR="00843D5B" w:rsidRDefault="00843D5B">
      <w:pPr>
        <w:rPr>
          <w:rFonts w:ascii="Times New Roman" w:hAnsi="Times New Roman" w:cs="Times New Roman"/>
        </w:rPr>
      </w:pPr>
    </w:p>
    <w:p w14:paraId="6C78FF80" w14:textId="77777777" w:rsidR="00843D5B" w:rsidRDefault="00843D5B">
      <w:pPr>
        <w:rPr>
          <w:rFonts w:ascii="Times New Roman" w:hAnsi="Times New Roman" w:cs="Times New Roman"/>
        </w:rPr>
      </w:pPr>
    </w:p>
    <w:p w14:paraId="78EED1D9" w14:textId="77777777" w:rsidR="00843D5B" w:rsidRDefault="005E7C28">
      <w:pPr>
        <w:jc w:val="both"/>
        <w:rPr>
          <w:rFonts w:ascii="Times New Roman" w:hAnsi="Times New Roman" w:cs="Times New Roman"/>
          <w:b/>
          <w:bCs/>
          <w:lang w:val="en-GB"/>
        </w:rPr>
      </w:pPr>
      <w:r>
        <w:rPr>
          <w:noProof/>
        </w:rPr>
        <w:drawing>
          <wp:anchor distT="0" distB="0" distL="0" distR="0" simplePos="0" relativeHeight="14" behindDoc="0" locked="0" layoutInCell="1" allowOverlap="1" wp14:anchorId="42C82443" wp14:editId="1323EBE5">
            <wp:simplePos x="0" y="0"/>
            <wp:positionH relativeFrom="column">
              <wp:align>center</wp:align>
            </wp:positionH>
            <wp:positionV relativeFrom="paragraph">
              <wp:posOffset>635</wp:posOffset>
            </wp:positionV>
            <wp:extent cx="2980690" cy="2485390"/>
            <wp:effectExtent l="0" t="0" r="0" b="0"/>
            <wp:wrapTopAndBottom/>
            <wp:docPr id="1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pic:cNvPicPr>
                      <a:picLocks noChangeAspect="1" noChangeArrowheads="1"/>
                    </pic:cNvPicPr>
                  </pic:nvPicPr>
                  <pic:blipFill>
                    <a:blip r:embed="rId22"/>
                    <a:stretch>
                      <a:fillRect/>
                    </a:stretch>
                  </pic:blipFill>
                  <pic:spPr bwMode="auto">
                    <a:xfrm>
                      <a:off x="0" y="0"/>
                      <a:ext cx="2980690" cy="2485390"/>
                    </a:xfrm>
                    <a:prstGeom prst="rect">
                      <a:avLst/>
                    </a:prstGeom>
                  </pic:spPr>
                </pic:pic>
              </a:graphicData>
            </a:graphic>
          </wp:anchor>
        </w:drawing>
      </w:r>
      <w:r>
        <w:rPr>
          <w:rFonts w:ascii="Times New Roman" w:hAnsi="Times New Roman" w:cs="Times New Roman"/>
          <w:b/>
          <w:bCs/>
          <w:lang w:val="en-GB"/>
        </w:rPr>
        <w:t>Figure S15.</w:t>
      </w:r>
      <w:r>
        <w:rPr>
          <w:rFonts w:ascii="Times New Roman" w:hAnsi="Times New Roman" w:cs="Times New Roman"/>
          <w:lang w:val="en-GB"/>
        </w:rPr>
        <w:t xml:space="preserve"> Arthropod predators (AP) to herbivores ratio in control and exclosure plots. Mean and 95% bootstrapped CI’s are present. The ratio was not significantly affected by predators.</w:t>
      </w:r>
      <w:r>
        <w:br w:type="page"/>
      </w:r>
    </w:p>
    <w:p w14:paraId="7CF577E0" w14:textId="77777777" w:rsidR="00843D5B" w:rsidRDefault="00843D5B">
      <w:pPr>
        <w:rPr>
          <w:rFonts w:ascii="Times New Roman" w:hAnsi="Times New Roman"/>
        </w:rPr>
      </w:pPr>
    </w:p>
    <w:p w14:paraId="7004CAED" w14:textId="77777777" w:rsidR="00843D5B" w:rsidRDefault="005E7C28">
      <w:pPr>
        <w:rPr>
          <w:rFonts w:ascii="Times New Roman" w:hAnsi="Times New Roman"/>
        </w:rPr>
      </w:pPr>
      <w:r>
        <w:rPr>
          <w:rFonts w:ascii="Times New Roman" w:hAnsi="Times New Roman"/>
          <w:noProof/>
        </w:rPr>
        <w:drawing>
          <wp:anchor distT="0" distB="0" distL="0" distR="0" simplePos="0" relativeHeight="19" behindDoc="0" locked="0" layoutInCell="1" allowOverlap="1" wp14:anchorId="641D6397" wp14:editId="568288EC">
            <wp:simplePos x="0" y="0"/>
            <wp:positionH relativeFrom="column">
              <wp:align>center</wp:align>
            </wp:positionH>
            <wp:positionV relativeFrom="paragraph">
              <wp:posOffset>635</wp:posOffset>
            </wp:positionV>
            <wp:extent cx="6332220" cy="3193415"/>
            <wp:effectExtent l="0" t="0" r="0" b="0"/>
            <wp:wrapSquare wrapText="largest"/>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pic:cNvPicPr>
                      <a:picLocks noChangeAspect="1" noChangeArrowheads="1"/>
                    </pic:cNvPicPr>
                  </pic:nvPicPr>
                  <pic:blipFill>
                    <a:blip r:embed="rId23"/>
                    <a:stretch>
                      <a:fillRect/>
                    </a:stretch>
                  </pic:blipFill>
                  <pic:spPr bwMode="auto">
                    <a:xfrm>
                      <a:off x="0" y="0"/>
                      <a:ext cx="6332220" cy="3193415"/>
                    </a:xfrm>
                    <a:prstGeom prst="rect">
                      <a:avLst/>
                    </a:prstGeom>
                  </pic:spPr>
                </pic:pic>
              </a:graphicData>
            </a:graphic>
          </wp:anchor>
        </w:drawing>
      </w:r>
    </w:p>
    <w:p w14:paraId="02E9DE5D" w14:textId="77777777" w:rsidR="00843D5B" w:rsidRDefault="005E7C28">
      <w:pPr>
        <w:jc w:val="both"/>
        <w:rPr>
          <w:rFonts w:ascii="Times New Roman" w:hAnsi="Times New Roman" w:cs="Times New Roman"/>
          <w:b/>
          <w:bCs/>
          <w:lang w:val="en-GB"/>
        </w:rPr>
      </w:pPr>
      <w:r>
        <w:rPr>
          <w:rFonts w:ascii="Times New Roman" w:hAnsi="Times New Roman" w:cs="Times New Roman"/>
          <w:b/>
          <w:bCs/>
          <w:lang w:val="en-GB"/>
        </w:rPr>
        <w:t>Figure S16</w:t>
      </w:r>
      <w:r>
        <w:rPr>
          <w:rFonts w:ascii="Times New Roman" w:hAnsi="Times New Roman" w:cs="Times New Roman"/>
          <w:lang w:val="en-GB"/>
        </w:rPr>
        <w:t xml:space="preserve">. Relationship between predator indirect effect on plants and AP/Herbivore ratio in the presence of vertebrate predators. Solid line indicates significance and 95% CI are plotted. A – based on the ratio from the control plots, B- based on the ratio from the exclosure plot. </w:t>
      </w:r>
      <w:r>
        <w:rPr>
          <w:rFonts w:ascii="Times New Roman" w:hAnsi="Times New Roman" w:cs="Times New Roman"/>
          <w:i/>
          <w:iCs/>
          <w:lang w:val="en-GB"/>
        </w:rPr>
        <w:t>[bio_log_ratio.R]</w:t>
      </w:r>
      <w:r>
        <w:br w:type="page"/>
      </w:r>
    </w:p>
    <w:p w14:paraId="6104376D" w14:textId="77777777" w:rsidR="00843D5B" w:rsidRDefault="00843D5B">
      <w:pPr>
        <w:rPr>
          <w:rFonts w:ascii="Times New Roman" w:hAnsi="Times New Roman" w:cs="Times New Roman"/>
        </w:rPr>
      </w:pPr>
    </w:p>
    <w:p w14:paraId="79CF3FCA" w14:textId="77777777" w:rsidR="00843D5B" w:rsidRDefault="005E7C28">
      <w:pPr>
        <w:rPr>
          <w:rFonts w:ascii="Times New Roman" w:hAnsi="Times New Roman" w:cs="Times New Roman"/>
        </w:rPr>
      </w:pPr>
      <w:r>
        <w:rPr>
          <w:rFonts w:ascii="Times New Roman" w:hAnsi="Times New Roman" w:cs="Times New Roman"/>
          <w:noProof/>
        </w:rPr>
        <w:drawing>
          <wp:anchor distT="0" distB="0" distL="0" distR="0" simplePos="0" relativeHeight="18" behindDoc="0" locked="0" layoutInCell="1" allowOverlap="1" wp14:anchorId="68CBA33E" wp14:editId="674275BC">
            <wp:simplePos x="0" y="0"/>
            <wp:positionH relativeFrom="column">
              <wp:align>center</wp:align>
            </wp:positionH>
            <wp:positionV relativeFrom="paragraph">
              <wp:posOffset>635</wp:posOffset>
            </wp:positionV>
            <wp:extent cx="5104130" cy="4752340"/>
            <wp:effectExtent l="0" t="0" r="0" b="0"/>
            <wp:wrapTopAndBottom/>
            <wp:docPr id="1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pic:cNvPicPr>
                      <a:picLocks noChangeAspect="1" noChangeArrowheads="1"/>
                    </pic:cNvPicPr>
                  </pic:nvPicPr>
                  <pic:blipFill>
                    <a:blip r:embed="rId24"/>
                    <a:stretch>
                      <a:fillRect/>
                    </a:stretch>
                  </pic:blipFill>
                  <pic:spPr bwMode="auto">
                    <a:xfrm>
                      <a:off x="0" y="0"/>
                      <a:ext cx="5104130" cy="4752340"/>
                    </a:xfrm>
                    <a:prstGeom prst="rect">
                      <a:avLst/>
                    </a:prstGeom>
                  </pic:spPr>
                </pic:pic>
              </a:graphicData>
            </a:graphic>
          </wp:anchor>
        </w:drawing>
      </w:r>
    </w:p>
    <w:p w14:paraId="1ECF2E82" w14:textId="4145B2EC" w:rsidR="00843D5B" w:rsidRDefault="005E7C28">
      <w:pPr>
        <w:jc w:val="both"/>
        <w:rPr>
          <w:rFonts w:ascii="Times New Roman" w:hAnsi="Times New Roman" w:cs="Times New Roman"/>
          <w:b/>
          <w:bCs/>
          <w:lang w:val="en-GB"/>
        </w:rPr>
      </w:pPr>
      <w:commentRangeStart w:id="29"/>
      <w:r>
        <w:rPr>
          <w:rFonts w:ascii="Times New Roman" w:hAnsi="Times New Roman" w:cs="Times New Roman"/>
          <w:b/>
          <w:bCs/>
          <w:lang w:val="en-GB"/>
        </w:rPr>
        <w:t xml:space="preserve">Figure </w:t>
      </w:r>
      <w:commentRangeEnd w:id="29"/>
      <w:r w:rsidR="00A0063D">
        <w:rPr>
          <w:rStyle w:val="CommentReference"/>
          <w:rFonts w:cs="Mangal"/>
        </w:rPr>
        <w:commentReference w:id="29"/>
      </w:r>
      <w:r>
        <w:rPr>
          <w:rFonts w:ascii="Times New Roman" w:hAnsi="Times New Roman" w:cs="Times New Roman"/>
          <w:b/>
          <w:bCs/>
          <w:lang w:val="en-GB"/>
        </w:rPr>
        <w:t>S17</w:t>
      </w:r>
      <w:r>
        <w:rPr>
          <w:rFonts w:ascii="Times New Roman" w:hAnsi="Times New Roman" w:cs="Times New Roman"/>
          <w:lang w:val="en-GB"/>
        </w:rPr>
        <w:t xml:space="preserve">. </w:t>
      </w:r>
      <w:r>
        <w:rPr>
          <w:rFonts w:ascii="Times New Roman" w:hAnsi="Times New Roman" w:cs="Times New Roman"/>
          <w:i/>
          <w:iCs/>
          <w:lang w:val="en-GB"/>
        </w:rPr>
        <w:t>Absolute</w:t>
      </w:r>
      <w:r>
        <w:rPr>
          <w:rFonts w:ascii="Times New Roman" w:hAnsi="Times New Roman" w:cs="Times New Roman"/>
          <w:lang w:val="en-GB"/>
        </w:rPr>
        <w:t xml:space="preserve"> plant LRR response to increase in AP to herbivore ratio at individual plant species. Absolute value measure only the strength of a response without</w:t>
      </w:r>
      <w:del w:id="30" w:author="Vojtech Novotny" w:date="2021-04-03T19:29:00Z">
        <w:r w:rsidDel="005E7C28">
          <w:rPr>
            <w:rFonts w:ascii="Times New Roman" w:hAnsi="Times New Roman" w:cs="Times New Roman"/>
            <w:lang w:val="en-GB"/>
          </w:rPr>
          <w:delText>h</w:delText>
        </w:r>
      </w:del>
      <w:r>
        <w:rPr>
          <w:rFonts w:ascii="Times New Roman" w:hAnsi="Times New Roman" w:cs="Times New Roman"/>
          <w:lang w:val="en-GB"/>
        </w:rPr>
        <w:t xml:space="preserve"> considering its direction. A – based on ratio from the control; B – based on ratio from the control plots without</w:t>
      </w:r>
      <w:del w:id="31" w:author="Vojtech Novotny" w:date="2021-04-03T19:29:00Z">
        <w:r w:rsidDel="005E7C28">
          <w:rPr>
            <w:rFonts w:ascii="Times New Roman" w:hAnsi="Times New Roman" w:cs="Times New Roman"/>
            <w:lang w:val="en-GB"/>
          </w:rPr>
          <w:delText>h</w:delText>
        </w:r>
      </w:del>
      <w:r>
        <w:rPr>
          <w:rFonts w:ascii="Times New Roman" w:hAnsi="Times New Roman" w:cs="Times New Roman"/>
          <w:lang w:val="en-GB"/>
        </w:rPr>
        <w:t xml:space="preserve"> one extreme observation; C – ratio</w:t>
      </w:r>
      <w:del w:id="32" w:author="Vojtech Novotny" w:date="2021-04-03T19:29:00Z">
        <w:r w:rsidDel="005E7C28">
          <w:rPr>
            <w:rFonts w:ascii="Times New Roman" w:hAnsi="Times New Roman" w:cs="Times New Roman"/>
            <w:lang w:val="en-GB"/>
          </w:rPr>
          <w:delText>n</w:delText>
        </w:r>
      </w:del>
      <w:r>
        <w:rPr>
          <w:rFonts w:ascii="Times New Roman" w:hAnsi="Times New Roman" w:cs="Times New Roman"/>
          <w:lang w:val="en-GB"/>
        </w:rPr>
        <w:t xml:space="preserve"> base</w:t>
      </w:r>
      <w:del w:id="33" w:author="Vojtech Novotny" w:date="2021-04-03T19:29:00Z">
        <w:r w:rsidDel="005E7C28">
          <w:rPr>
            <w:rFonts w:ascii="Times New Roman" w:hAnsi="Times New Roman" w:cs="Times New Roman"/>
            <w:lang w:val="en-GB"/>
          </w:rPr>
          <w:delText>s</w:delText>
        </w:r>
      </w:del>
      <w:r>
        <w:rPr>
          <w:rFonts w:ascii="Times New Roman" w:hAnsi="Times New Roman" w:cs="Times New Roman"/>
          <w:lang w:val="en-GB"/>
        </w:rPr>
        <w:t>d on exclosure plot; D – ratio based on predator plot without</w:t>
      </w:r>
      <w:del w:id="34" w:author="Vojtech Novotny" w:date="2021-04-03T19:29:00Z">
        <w:r w:rsidDel="005E7C28">
          <w:rPr>
            <w:rFonts w:ascii="Times New Roman" w:hAnsi="Times New Roman" w:cs="Times New Roman"/>
            <w:lang w:val="en-GB"/>
          </w:rPr>
          <w:delText>h</w:delText>
        </w:r>
      </w:del>
      <w:r>
        <w:rPr>
          <w:rFonts w:ascii="Times New Roman" w:hAnsi="Times New Roman" w:cs="Times New Roman"/>
          <w:lang w:val="en-GB"/>
        </w:rPr>
        <w:t xml:space="preserve"> one extreme observation. Only D is marginally significant (T = -2.010, P = 0.066). </w:t>
      </w:r>
      <w:r>
        <w:rPr>
          <w:rFonts w:ascii="Times New Roman" w:hAnsi="Times New Roman" w:cs="Times New Roman"/>
          <w:i/>
          <w:iCs/>
          <w:lang w:val="en-GB"/>
        </w:rPr>
        <w:t>[individual_chain_analysis.R]</w:t>
      </w:r>
      <w:r>
        <w:br w:type="page"/>
      </w:r>
    </w:p>
    <w:p w14:paraId="0D37EA1A" w14:textId="77777777" w:rsidR="00843D5B" w:rsidRDefault="00843D5B">
      <w:pPr>
        <w:rPr>
          <w:rFonts w:ascii="Times New Roman" w:hAnsi="Times New Roman" w:cs="Times New Roman"/>
        </w:rPr>
      </w:pPr>
    </w:p>
    <w:p w14:paraId="351C95C1" w14:textId="77777777" w:rsidR="00843D5B" w:rsidRDefault="005E7C28">
      <w:pPr>
        <w:rPr>
          <w:rFonts w:ascii="Times New Roman" w:hAnsi="Times New Roman" w:cs="Times New Roman"/>
        </w:rPr>
      </w:pPr>
      <w:r>
        <w:rPr>
          <w:rFonts w:ascii="Times New Roman" w:hAnsi="Times New Roman" w:cs="Times New Roman"/>
          <w:noProof/>
        </w:rPr>
        <w:drawing>
          <wp:anchor distT="0" distB="0" distL="0" distR="0" simplePos="0" relativeHeight="15" behindDoc="0" locked="0" layoutInCell="1" allowOverlap="1" wp14:anchorId="7BABA2EE" wp14:editId="02968B69">
            <wp:simplePos x="0" y="0"/>
            <wp:positionH relativeFrom="column">
              <wp:align>center</wp:align>
            </wp:positionH>
            <wp:positionV relativeFrom="paragraph">
              <wp:posOffset>635</wp:posOffset>
            </wp:positionV>
            <wp:extent cx="5104130" cy="4752340"/>
            <wp:effectExtent l="0" t="0" r="0" b="0"/>
            <wp:wrapTopAndBottom/>
            <wp:docPr id="1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pic:cNvPicPr>
                      <a:picLocks noChangeAspect="1" noChangeArrowheads="1"/>
                    </pic:cNvPicPr>
                  </pic:nvPicPr>
                  <pic:blipFill>
                    <a:blip r:embed="rId25"/>
                    <a:stretch>
                      <a:fillRect/>
                    </a:stretch>
                  </pic:blipFill>
                  <pic:spPr bwMode="auto">
                    <a:xfrm>
                      <a:off x="0" y="0"/>
                      <a:ext cx="5104130" cy="4752340"/>
                    </a:xfrm>
                    <a:prstGeom prst="rect">
                      <a:avLst/>
                    </a:prstGeom>
                  </pic:spPr>
                </pic:pic>
              </a:graphicData>
            </a:graphic>
          </wp:anchor>
        </w:drawing>
      </w:r>
    </w:p>
    <w:p w14:paraId="24A9CA55" w14:textId="77777777" w:rsidR="00843D5B" w:rsidRDefault="00843D5B">
      <w:pPr>
        <w:rPr>
          <w:rFonts w:ascii="Times New Roman" w:hAnsi="Times New Roman" w:cs="Times New Roman"/>
        </w:rPr>
      </w:pPr>
    </w:p>
    <w:p w14:paraId="20C3E1B8" w14:textId="07902882" w:rsidR="00843D5B" w:rsidRDefault="005E7C28">
      <w:pPr>
        <w:jc w:val="both"/>
        <w:rPr>
          <w:rFonts w:ascii="Times New Roman" w:hAnsi="Times New Roman" w:cs="Times New Roman"/>
        </w:rPr>
      </w:pPr>
      <w:commentRangeStart w:id="35"/>
      <w:r>
        <w:rPr>
          <w:rFonts w:ascii="Times New Roman" w:hAnsi="Times New Roman" w:cs="Times New Roman"/>
          <w:b/>
          <w:bCs/>
          <w:lang w:val="en-GB"/>
        </w:rPr>
        <w:t xml:space="preserve">Figure </w:t>
      </w:r>
      <w:commentRangeEnd w:id="35"/>
      <w:r w:rsidR="00A0063D">
        <w:rPr>
          <w:rStyle w:val="CommentReference"/>
          <w:rFonts w:cs="Mangal"/>
        </w:rPr>
        <w:commentReference w:id="35"/>
      </w:r>
      <w:r>
        <w:rPr>
          <w:rFonts w:ascii="Times New Roman" w:hAnsi="Times New Roman" w:cs="Times New Roman"/>
          <w:b/>
          <w:bCs/>
          <w:lang w:val="en-GB"/>
        </w:rPr>
        <w:t>S18</w:t>
      </w:r>
      <w:r>
        <w:rPr>
          <w:rFonts w:ascii="Times New Roman" w:hAnsi="Times New Roman" w:cs="Times New Roman"/>
          <w:lang w:val="en-GB"/>
        </w:rPr>
        <w:t xml:space="preserve">. Indirect effect of predators on plants (plant log-response ratio) </w:t>
      </w:r>
      <w:ins w:id="36" w:author="Vojtech Novotny" w:date="2021-04-06T16:10:00Z">
        <w:r w:rsidR="008A625D">
          <w:rPr>
            <w:rFonts w:ascii="Times New Roman" w:hAnsi="Times New Roman" w:cs="Times New Roman"/>
            <w:lang w:val="en-GB"/>
          </w:rPr>
          <w:t xml:space="preserve">related </w:t>
        </w:r>
      </w:ins>
      <w:r>
        <w:rPr>
          <w:rFonts w:ascii="Times New Roman" w:hAnsi="Times New Roman" w:cs="Times New Roman"/>
          <w:lang w:val="en-GB"/>
        </w:rPr>
        <w:t xml:space="preserve">to </w:t>
      </w:r>
      <w:del w:id="37" w:author="Vojtech Novotny" w:date="2021-04-06T16:10:00Z">
        <w:r w:rsidDel="008A625D">
          <w:rPr>
            <w:rFonts w:ascii="Times New Roman" w:hAnsi="Times New Roman" w:cs="Times New Roman"/>
            <w:lang w:val="en-GB"/>
          </w:rPr>
          <w:delText xml:space="preserve">increase in </w:delText>
        </w:r>
      </w:del>
      <w:ins w:id="38" w:author="Vojtech Novotny" w:date="2021-04-06T16:10:00Z">
        <w:r w:rsidR="008A625D">
          <w:rPr>
            <w:rFonts w:ascii="Times New Roman" w:hAnsi="Times New Roman" w:cs="Times New Roman"/>
            <w:lang w:val="en-GB"/>
          </w:rPr>
          <w:t xml:space="preserve">the </w:t>
        </w:r>
      </w:ins>
      <w:r>
        <w:rPr>
          <w:rFonts w:ascii="Times New Roman" w:hAnsi="Times New Roman" w:cs="Times New Roman"/>
          <w:lang w:val="en-GB"/>
        </w:rPr>
        <w:t xml:space="preserve">AP to herbivore </w:t>
      </w:r>
      <w:ins w:id="39" w:author="Vojtech Novotny" w:date="2021-04-06T16:10:00Z">
        <w:r w:rsidR="008A625D">
          <w:rPr>
            <w:rFonts w:ascii="Times New Roman" w:hAnsi="Times New Roman" w:cs="Times New Roman"/>
            <w:lang w:val="en-GB"/>
          </w:rPr>
          <w:t xml:space="preserve">abundance </w:t>
        </w:r>
      </w:ins>
      <w:r>
        <w:rPr>
          <w:rFonts w:ascii="Times New Roman" w:hAnsi="Times New Roman" w:cs="Times New Roman"/>
          <w:lang w:val="en-GB"/>
        </w:rPr>
        <w:t xml:space="preserve">ratio </w:t>
      </w:r>
      <w:ins w:id="40" w:author="Vojtech Novotny" w:date="2021-04-06T16:10:00Z">
        <w:r w:rsidR="008A625D">
          <w:rPr>
            <w:rFonts w:ascii="Times New Roman" w:hAnsi="Times New Roman" w:cs="Times New Roman"/>
            <w:lang w:val="en-GB"/>
          </w:rPr>
          <w:t xml:space="preserve">on </w:t>
        </w:r>
      </w:ins>
      <w:del w:id="41" w:author="Vojtech Novotny" w:date="2021-04-06T16:10:00Z">
        <w:r w:rsidDel="008A625D">
          <w:rPr>
            <w:rFonts w:ascii="Times New Roman" w:hAnsi="Times New Roman" w:cs="Times New Roman"/>
            <w:lang w:val="en-GB"/>
          </w:rPr>
          <w:delText xml:space="preserve">at </w:delText>
        </w:r>
      </w:del>
      <w:r>
        <w:rPr>
          <w:rFonts w:ascii="Times New Roman" w:hAnsi="Times New Roman" w:cs="Times New Roman"/>
          <w:lang w:val="en-GB"/>
        </w:rPr>
        <w:t xml:space="preserve">individual plant species. None of the regressions </w:t>
      </w:r>
      <w:del w:id="42" w:author="Vojtech Novotny" w:date="2021-04-06T16:10:00Z">
        <w:r w:rsidDel="008A625D">
          <w:rPr>
            <w:rFonts w:ascii="Times New Roman" w:hAnsi="Times New Roman" w:cs="Times New Roman"/>
            <w:lang w:val="en-GB"/>
          </w:rPr>
          <w:delText xml:space="preserve">are </w:delText>
        </w:r>
      </w:del>
      <w:ins w:id="43" w:author="Vojtech Novotny" w:date="2021-04-06T16:10:00Z">
        <w:r w:rsidR="008A625D">
          <w:rPr>
            <w:rFonts w:ascii="Times New Roman" w:hAnsi="Times New Roman" w:cs="Times New Roman"/>
            <w:lang w:val="en-GB"/>
          </w:rPr>
          <w:t>is</w:t>
        </w:r>
        <w:r w:rsidR="008A625D">
          <w:rPr>
            <w:rFonts w:ascii="Times New Roman" w:hAnsi="Times New Roman" w:cs="Times New Roman"/>
            <w:lang w:val="en-GB"/>
          </w:rPr>
          <w:t xml:space="preserve"> </w:t>
        </w:r>
      </w:ins>
      <w:commentRangeStart w:id="44"/>
      <w:r>
        <w:rPr>
          <w:rFonts w:ascii="Times New Roman" w:hAnsi="Times New Roman" w:cs="Times New Roman"/>
          <w:lang w:val="en-GB"/>
        </w:rPr>
        <w:t>significant</w:t>
      </w:r>
      <w:commentRangeEnd w:id="44"/>
      <w:r w:rsidR="008A625D">
        <w:rPr>
          <w:rStyle w:val="CommentReference"/>
          <w:rFonts w:cs="Mangal"/>
        </w:rPr>
        <w:commentReference w:id="44"/>
      </w:r>
      <w:r>
        <w:rPr>
          <w:rFonts w:ascii="Times New Roman" w:hAnsi="Times New Roman" w:cs="Times New Roman"/>
          <w:lang w:val="en-GB"/>
        </w:rPr>
        <w:t>. However general pattern of points being concentrated around zero is visible. AP to herbivore ratio from the control plot. A – based on ratio from the control;</w:t>
      </w:r>
      <w:del w:id="45" w:author="Vojtech Novotny" w:date="2021-04-06T16:30:00Z">
        <w:r w:rsidDel="00A0063D">
          <w:rPr>
            <w:rFonts w:ascii="Times New Roman" w:hAnsi="Times New Roman" w:cs="Times New Roman"/>
            <w:lang w:val="en-GB"/>
          </w:rPr>
          <w:delText xml:space="preserve"> B – based on ratio from the control plots without</w:delText>
        </w:r>
      </w:del>
      <w:del w:id="46" w:author="Vojtech Novotny" w:date="2021-04-03T19:29:00Z">
        <w:r w:rsidDel="005E7C28">
          <w:rPr>
            <w:rFonts w:ascii="Times New Roman" w:hAnsi="Times New Roman" w:cs="Times New Roman"/>
            <w:lang w:val="en-GB"/>
          </w:rPr>
          <w:delText>h</w:delText>
        </w:r>
      </w:del>
      <w:del w:id="47" w:author="Vojtech Novotny" w:date="2021-04-06T16:30:00Z">
        <w:r w:rsidDel="00A0063D">
          <w:rPr>
            <w:rFonts w:ascii="Times New Roman" w:hAnsi="Times New Roman" w:cs="Times New Roman"/>
            <w:lang w:val="en-GB"/>
          </w:rPr>
          <w:delText xml:space="preserve"> one extreme observation</w:delText>
        </w:r>
      </w:del>
      <w:r>
        <w:rPr>
          <w:rFonts w:ascii="Times New Roman" w:hAnsi="Times New Roman" w:cs="Times New Roman"/>
          <w:lang w:val="en-GB"/>
        </w:rPr>
        <w:t>; C – ratio</w:t>
      </w:r>
      <w:del w:id="48" w:author="Vojtech Novotny" w:date="2021-04-03T19:30:00Z">
        <w:r w:rsidDel="005E7C28">
          <w:rPr>
            <w:rFonts w:ascii="Times New Roman" w:hAnsi="Times New Roman" w:cs="Times New Roman"/>
            <w:lang w:val="en-GB"/>
          </w:rPr>
          <w:delText>n</w:delText>
        </w:r>
      </w:del>
      <w:r>
        <w:rPr>
          <w:rFonts w:ascii="Times New Roman" w:hAnsi="Times New Roman" w:cs="Times New Roman"/>
          <w:lang w:val="en-GB"/>
        </w:rPr>
        <w:t xml:space="preserve"> base</w:t>
      </w:r>
      <w:del w:id="49" w:author="Vojtech Novotny" w:date="2021-04-03T19:30:00Z">
        <w:r w:rsidDel="005E7C28">
          <w:rPr>
            <w:rFonts w:ascii="Times New Roman" w:hAnsi="Times New Roman" w:cs="Times New Roman"/>
            <w:lang w:val="en-GB"/>
          </w:rPr>
          <w:delText>s</w:delText>
        </w:r>
      </w:del>
      <w:r>
        <w:rPr>
          <w:rFonts w:ascii="Times New Roman" w:hAnsi="Times New Roman" w:cs="Times New Roman"/>
          <w:lang w:val="en-GB"/>
        </w:rPr>
        <w:t>d on exclosure plot,;</w:t>
      </w:r>
      <w:del w:id="50" w:author="Vojtech Novotny" w:date="2021-04-06T16:30:00Z">
        <w:r w:rsidDel="00A0063D">
          <w:rPr>
            <w:rFonts w:ascii="Times New Roman" w:hAnsi="Times New Roman" w:cs="Times New Roman"/>
            <w:lang w:val="en-GB"/>
          </w:rPr>
          <w:delText xml:space="preserve"> D – ratio based on predator plot without</w:delText>
        </w:r>
      </w:del>
      <w:del w:id="51" w:author="Vojtech Novotny" w:date="2021-04-03T19:29:00Z">
        <w:r w:rsidDel="005E7C28">
          <w:rPr>
            <w:rFonts w:ascii="Times New Roman" w:hAnsi="Times New Roman" w:cs="Times New Roman"/>
            <w:lang w:val="en-GB"/>
          </w:rPr>
          <w:delText>h</w:delText>
        </w:r>
      </w:del>
      <w:del w:id="52" w:author="Vojtech Novotny" w:date="2021-04-06T16:30:00Z">
        <w:r w:rsidDel="00A0063D">
          <w:rPr>
            <w:rFonts w:ascii="Times New Roman" w:hAnsi="Times New Roman" w:cs="Times New Roman"/>
            <w:lang w:val="en-GB"/>
          </w:rPr>
          <w:delText xml:space="preserve"> one extreme observation.</w:delText>
        </w:r>
      </w:del>
    </w:p>
    <w:sectPr w:rsidR="00843D5B">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nknown Author" w:date="2021-04-02T10:12:00Z" w:initials="">
    <w:p w14:paraId="646EF3DD" w14:textId="77777777" w:rsidR="00EA5DE2" w:rsidRDefault="00EA5DE2">
      <w:r>
        <w:rPr>
          <w:sz w:val="20"/>
        </w:rPr>
        <w:t>Add equations and R^2 at each plot.</w:t>
      </w:r>
    </w:p>
  </w:comment>
  <w:comment w:id="1" w:author="Unknown Author" w:date="2021-04-01T16:46:00Z" w:initials="">
    <w:p w14:paraId="0F8E5263" w14:textId="77777777" w:rsidR="00EA5DE2" w:rsidRDefault="00EA5DE2">
      <w:r>
        <w:rPr>
          <w:sz w:val="20"/>
          <w:lang w:val="en-GB"/>
        </w:rPr>
        <w:t>Tables keep deleting P column, need a fix</w:t>
      </w:r>
    </w:p>
  </w:comment>
  <w:comment w:id="2" w:author="Unknown Author" w:date="2021-04-02T13:33:00Z" w:initials="">
    <w:p w14:paraId="61FB5610" w14:textId="77777777" w:rsidR="00EA5DE2" w:rsidRDefault="00EA5DE2">
      <w:r>
        <w:rPr>
          <w:sz w:val="20"/>
          <w:lang w:val="en-GB"/>
        </w:rPr>
        <w:t>Needed correction on the plot: Labels, lines, axes and legends.</w:t>
      </w:r>
    </w:p>
    <w:p w14:paraId="02218333" w14:textId="77777777" w:rsidR="00EA5DE2" w:rsidRDefault="00EA5DE2">
      <w:r>
        <w:rPr>
          <w:sz w:val="20"/>
          <w:lang w:val="en-GB"/>
        </w:rPr>
        <w:t>Add aranea and mantodea.</w:t>
      </w:r>
    </w:p>
  </w:comment>
  <w:comment w:id="3" w:author="Unknown Author" w:date="2021-03-30T08:45:00Z" w:initials="">
    <w:p w14:paraId="5AB2F7C5" w14:textId="77777777" w:rsidR="00EA5DE2" w:rsidRDefault="00EA5DE2">
      <w:r>
        <w:rPr>
          <w:sz w:val="20"/>
        </w:rPr>
        <w:t>Corrections needed for labels and axes</w:t>
      </w:r>
    </w:p>
  </w:comment>
  <w:comment w:id="4" w:author="Unknown Author" w:date="2021-03-30T09:01:00Z" w:initials="">
    <w:p w14:paraId="1ED81BE9" w14:textId="77777777" w:rsidR="00EA5DE2" w:rsidRDefault="00EA5DE2">
      <w:r>
        <w:rPr>
          <w:sz w:val="20"/>
          <w:lang w:val="en-GB"/>
        </w:rPr>
        <w:t>Correct axis labels</w:t>
      </w:r>
    </w:p>
  </w:comment>
  <w:comment w:id="9" w:author="Unknown Author" w:date="2021-04-02T13:45:00Z" w:initials="">
    <w:p w14:paraId="63B36DDE" w14:textId="77777777" w:rsidR="00EA5DE2" w:rsidRDefault="00EA5DE2">
      <w:r>
        <w:rPr>
          <w:sz w:val="20"/>
          <w:lang w:val="en-GB"/>
        </w:rPr>
        <w:t>Add to the axis instead of its interpretation.</w:t>
      </w:r>
    </w:p>
  </w:comment>
  <w:comment w:id="11" w:author="Vojtech Novotny" w:date="2021-04-05T14:28:00Z" w:initials="VN">
    <w:p w14:paraId="6E1A4F82" w14:textId="66E15516" w:rsidR="00EA5DE2" w:rsidRDefault="00EA5DE2">
      <w:pPr>
        <w:pStyle w:val="CommentText"/>
      </w:pPr>
      <w:r>
        <w:rPr>
          <w:rStyle w:val="CommentReference"/>
        </w:rPr>
        <w:annotationRef/>
      </w:r>
      <w:r>
        <w:t>are these herbivore species only?</w:t>
      </w:r>
    </w:p>
  </w:comment>
  <w:comment w:id="13" w:author="Vojtech Novotny" w:date="2021-04-05T15:52:00Z" w:initials="VN">
    <w:p w14:paraId="3497B534" w14:textId="2F1AD9F4" w:rsidR="00EA5DE2" w:rsidRDefault="00EA5DE2">
      <w:pPr>
        <w:pStyle w:val="CommentText"/>
      </w:pPr>
      <w:r>
        <w:rPr>
          <w:rStyle w:val="CommentReference"/>
        </w:rPr>
        <w:annotationRef/>
      </w:r>
      <w:r>
        <w:t>you mean gained from control to exclosure and lost from control to exclosure? It needs to be stated like that, or even better that they were present in one or the other - gained and lost implies that the control was there first then the treatment was applied and species appeared or disappeared</w:t>
      </w:r>
    </w:p>
  </w:comment>
  <w:comment w:id="10" w:author="Unknown Author" w:date="2021-04-02T13:55:00Z" w:initials="">
    <w:p w14:paraId="758ACEA3" w14:textId="77777777" w:rsidR="00EA5DE2" w:rsidRDefault="00EA5DE2">
      <w:r>
        <w:rPr>
          <w:sz w:val="20"/>
        </w:rPr>
        <w:t>Test again individual orders for differences in (B).</w:t>
      </w:r>
    </w:p>
  </w:comment>
  <w:comment w:id="27" w:author="Vojtech Novotny" w:date="2021-04-03T19:27:00Z" w:initials="VN">
    <w:p w14:paraId="0F7607CB" w14:textId="56521B91" w:rsidR="00EA5DE2" w:rsidRDefault="00EA5DE2">
      <w:pPr>
        <w:pStyle w:val="CommentText"/>
      </w:pPr>
      <w:r>
        <w:rPr>
          <w:rStyle w:val="CommentReference"/>
        </w:rPr>
        <w:annotationRef/>
      </w:r>
      <w:r>
        <w:t>statistically not possible to treat same species from different blocks equally as different species from same/different blocks</w:t>
      </w:r>
    </w:p>
  </w:comment>
  <w:comment w:id="29" w:author="Vojtech Novotny" w:date="2021-04-06T16:37:00Z" w:initials="VN">
    <w:p w14:paraId="54310AD8" w14:textId="472CDACD" w:rsidR="00A0063D" w:rsidRDefault="00A0063D">
      <w:pPr>
        <w:pStyle w:val="CommentText"/>
      </w:pPr>
      <w:r>
        <w:rPr>
          <w:rStyle w:val="CommentReference"/>
        </w:rPr>
        <w:annotationRef/>
      </w:r>
      <w:r>
        <w:t>why to study absolute LRR values – there is a good theoretical expectation what AP/herbivore ratio should do related to the predator effect, but not to its magnitude alone, disregarding its direction?</w:t>
      </w:r>
    </w:p>
  </w:comment>
  <w:comment w:id="35" w:author="Vojtech Novotny" w:date="2021-04-06T16:30:00Z" w:initials="VN">
    <w:p w14:paraId="752F5546" w14:textId="37365360" w:rsidR="00A0063D" w:rsidRDefault="00A0063D">
      <w:pPr>
        <w:pStyle w:val="CommentText"/>
      </w:pPr>
      <w:r>
        <w:rPr>
          <w:rStyle w:val="CommentReference"/>
        </w:rPr>
        <w:annotationRef/>
      </w:r>
      <w:r>
        <w:t>B and D not worth of a separate fig</w:t>
      </w:r>
    </w:p>
    <w:p w14:paraId="406EADA3" w14:textId="4F236CAC" w:rsidR="00A0063D" w:rsidRDefault="00A0063D">
      <w:pPr>
        <w:pStyle w:val="CommentText"/>
      </w:pPr>
      <w:r>
        <w:t xml:space="preserve">I do not understand the difference between A and C – I thought LRR is between control and exclosure? </w:t>
      </w:r>
    </w:p>
  </w:comment>
  <w:comment w:id="44" w:author="Vojtech Novotny" w:date="2021-04-06T16:10:00Z" w:initials="VN">
    <w:p w14:paraId="46A41DAF" w14:textId="0539A3CE" w:rsidR="008A625D" w:rsidRDefault="008A625D">
      <w:pPr>
        <w:pStyle w:val="CommentText"/>
      </w:pPr>
      <w:r>
        <w:rPr>
          <w:rStyle w:val="CommentReference"/>
        </w:rPr>
        <w:annotationRef/>
      </w:r>
      <w:r>
        <w:t>so the line should be dashed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6EF3DD" w15:done="0"/>
  <w15:commentEx w15:paraId="0F8E5263" w15:done="0"/>
  <w15:commentEx w15:paraId="02218333" w15:done="0"/>
  <w15:commentEx w15:paraId="5AB2F7C5" w15:done="0"/>
  <w15:commentEx w15:paraId="1ED81BE9" w15:done="0"/>
  <w15:commentEx w15:paraId="63B36DDE" w15:done="0"/>
  <w15:commentEx w15:paraId="6E1A4F82" w15:done="0"/>
  <w15:commentEx w15:paraId="3497B534" w15:done="0"/>
  <w15:commentEx w15:paraId="758ACEA3" w15:done="0"/>
  <w15:commentEx w15:paraId="0F7607CB" w15:done="0"/>
  <w15:commentEx w15:paraId="54310AD8" w15:done="0"/>
  <w15:commentEx w15:paraId="406EADA3" w15:done="0"/>
  <w15:commentEx w15:paraId="46A41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9D0F" w16cex:dateUtc="2021-04-05T12:28:00Z"/>
  <w16cex:commentExtensible w16cex:durableId="2415B0BF" w16cex:dateUtc="2021-04-05T13:52:00Z"/>
  <w16cex:commentExtensible w16cex:durableId="2413403E" w16cex:dateUtc="2021-04-03T17:27:00Z"/>
  <w16cex:commentExtensible w16cex:durableId="24170CAF" w16cex:dateUtc="2021-04-06T14:37:00Z"/>
  <w16cex:commentExtensible w16cex:durableId="24170B33" w16cex:dateUtc="2021-04-06T14:30:00Z"/>
  <w16cex:commentExtensible w16cex:durableId="2417068D" w16cex:dateUtc="2021-04-06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6EF3DD" w16cid:durableId="241326CB"/>
  <w16cid:commentId w16cid:paraId="0F8E5263" w16cid:durableId="241326CC"/>
  <w16cid:commentId w16cid:paraId="02218333" w16cid:durableId="241326CD"/>
  <w16cid:commentId w16cid:paraId="5AB2F7C5" w16cid:durableId="241326CE"/>
  <w16cid:commentId w16cid:paraId="1ED81BE9" w16cid:durableId="241326CF"/>
  <w16cid:commentId w16cid:paraId="63B36DDE" w16cid:durableId="241326D0"/>
  <w16cid:commentId w16cid:paraId="6E1A4F82" w16cid:durableId="24159D0F"/>
  <w16cid:commentId w16cid:paraId="3497B534" w16cid:durableId="2415B0BF"/>
  <w16cid:commentId w16cid:paraId="758ACEA3" w16cid:durableId="241326D1"/>
  <w16cid:commentId w16cid:paraId="0F7607CB" w16cid:durableId="2413403E"/>
  <w16cid:commentId w16cid:paraId="54310AD8" w16cid:durableId="24170CAF"/>
  <w16cid:commentId w16cid:paraId="406EADA3" w16cid:durableId="24170B33"/>
  <w16cid:commentId w16cid:paraId="46A41DAF" w16cid:durableId="241706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iberation Mono">
    <w:altName w:val="Courier New"/>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Z003">
    <w:altName w:val="Cambria"/>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jtech Novotny">
    <w15:presenceInfo w15:providerId="Windows Live" w15:userId="e5d0b4a891381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408"/>
  <w:characterSpacingControl w:val="doNotCompress"/>
  <w:compat>
    <w:compatSetting w:name="compatibilityMode" w:uri="http://schemas.microsoft.com/office/word" w:val="12"/>
    <w:compatSetting w:name="useWord2013TrackBottomHyphenation" w:uri="http://schemas.microsoft.com/office/word" w:val="1"/>
  </w:compat>
  <w:rsids>
    <w:rsidRoot w:val="00843D5B"/>
    <w:rsid w:val="00533B5A"/>
    <w:rsid w:val="00575BD7"/>
    <w:rsid w:val="005E7C28"/>
    <w:rsid w:val="007C0278"/>
    <w:rsid w:val="00843D5B"/>
    <w:rsid w:val="008A625D"/>
    <w:rsid w:val="00A0063D"/>
    <w:rsid w:val="00A723B7"/>
    <w:rsid w:val="00D45EAC"/>
    <w:rsid w:val="00EA5DE2"/>
    <w:rsid w:val="00F1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2792"/>
  <w15:docId w15:val="{6A710E7B-DD22-4776-9835-93412748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0278"/>
    <w:rPr>
      <w:rFonts w:ascii="Segoe UI" w:hAnsi="Segoe UI" w:cs="Mangal"/>
      <w:sz w:val="18"/>
      <w:szCs w:val="16"/>
    </w:rPr>
  </w:style>
  <w:style w:type="character" w:customStyle="1" w:styleId="BalloonTextChar">
    <w:name w:val="Balloon Text Char"/>
    <w:basedOn w:val="DefaultParagraphFont"/>
    <w:link w:val="BalloonText"/>
    <w:uiPriority w:val="99"/>
    <w:semiHidden/>
    <w:rsid w:val="007C0278"/>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5E7C28"/>
    <w:rPr>
      <w:b/>
      <w:bCs/>
    </w:rPr>
  </w:style>
  <w:style w:type="character" w:customStyle="1" w:styleId="CommentSubjectChar">
    <w:name w:val="Comment Subject Char"/>
    <w:basedOn w:val="CommentTextChar"/>
    <w:link w:val="CommentSubject"/>
    <w:uiPriority w:val="99"/>
    <w:semiHidden/>
    <w:rsid w:val="005E7C28"/>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6.png"/><Relationship Id="rId17" Type="http://schemas.microsoft.com/office/2018/08/relationships/commentsExtensible" Target="commentsExtensible.xm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8.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24</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Vojtech Novotny</cp:lastModifiedBy>
  <cp:revision>158</cp:revision>
  <dcterms:created xsi:type="dcterms:W3CDTF">2021-03-29T10:45:00Z</dcterms:created>
  <dcterms:modified xsi:type="dcterms:W3CDTF">2021-04-06T14:38:00Z</dcterms:modified>
  <dc:language>en-US</dc:language>
</cp:coreProperties>
</file>